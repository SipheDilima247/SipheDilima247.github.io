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FCEE" w14:textId="7BE061F6" w:rsidR="0097262E" w:rsidRDefault="0097262E" w:rsidP="00837739">
      <w:pPr>
        <w:pStyle w:val="ECSAtable1"/>
      </w:pPr>
      <w:r w:rsidRPr="0097262E">
        <w:rPr>
          <w:noProof/>
          <w:lang w:val="en-GB"/>
        </w:rPr>
        <w:drawing>
          <wp:anchor distT="0" distB="0" distL="114300" distR="114300" simplePos="0" relativeHeight="251659264" behindDoc="1" locked="0" layoutInCell="1" allowOverlap="1" wp14:anchorId="1671D111" wp14:editId="15B28726">
            <wp:simplePos x="0" y="0"/>
            <wp:positionH relativeFrom="column">
              <wp:posOffset>-925104</wp:posOffset>
            </wp:positionH>
            <wp:positionV relativeFrom="paragraph">
              <wp:posOffset>-968557</wp:posOffset>
            </wp:positionV>
            <wp:extent cx="7609493" cy="10725150"/>
            <wp:effectExtent l="0" t="0" r="0" b="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9493" cy="1072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C7B75C" w14:textId="6A1B1CD1" w:rsidR="0097262E" w:rsidRDefault="00E6269C">
      <w:pPr>
        <w:rPr>
          <w:rFonts w:ascii="Arial" w:hAnsi="Arial" w:cs="Arial"/>
        </w:rPr>
      </w:pPr>
      <w:r w:rsidRPr="00E6269C">
        <w:rPr>
          <w:rFonts w:ascii="Arial" w:eastAsia="Times New Roman" w:hAnsi="Arial" w:cs="Arial"/>
          <w:noProof/>
          <w:kern w:val="2"/>
          <w:szCs w:val="24"/>
          <w:lang w:val="en-GB" w:eastAsia="en-GB"/>
        </w:rPr>
        <mc:AlternateContent>
          <mc:Choice Requires="wps">
            <w:drawing>
              <wp:anchor distT="0" distB="0" distL="114300" distR="114300" simplePos="0" relativeHeight="251663360" behindDoc="0" locked="0" layoutInCell="1" allowOverlap="1" wp14:anchorId="7F3A12D8" wp14:editId="737AC543">
                <wp:simplePos x="0" y="0"/>
                <wp:positionH relativeFrom="column">
                  <wp:posOffset>-678180</wp:posOffset>
                </wp:positionH>
                <wp:positionV relativeFrom="paragraph">
                  <wp:posOffset>6141720</wp:posOffset>
                </wp:positionV>
                <wp:extent cx="6949440" cy="3086100"/>
                <wp:effectExtent l="0" t="0" r="0" b="0"/>
                <wp:wrapNone/>
                <wp:docPr id="2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9440" cy="3086100"/>
                        </a:xfrm>
                        <a:prstGeom prst="rect">
                          <a:avLst/>
                        </a:prstGeom>
                        <a:solidFill>
                          <a:sysClr val="window" lastClr="FFFFFF">
                            <a:alpha val="0"/>
                          </a:sysClr>
                        </a:solidFill>
                        <a:ln w="0">
                          <a:solidFill>
                            <a:prstClr val="black">
                              <a:alpha val="0"/>
                            </a:prstClr>
                          </a:solidFill>
                        </a:ln>
                      </wps:spPr>
                      <wps:txbx>
                        <w:txbxContent>
                          <w:p w14:paraId="14B1D907" w14:textId="77777777" w:rsidR="00E6610A" w:rsidRDefault="00E6610A" w:rsidP="00B46273">
                            <w:pPr>
                              <w:tabs>
                                <w:tab w:val="center" w:pos="4320"/>
                                <w:tab w:val="right" w:pos="8640"/>
                              </w:tabs>
                              <w:spacing w:after="0" w:line="240" w:lineRule="auto"/>
                              <w:jc w:val="center"/>
                              <w:rPr>
                                <w:rFonts w:ascii="Arial" w:eastAsia="Times New Roman" w:hAnsi="Arial" w:cs="Times New Roman"/>
                                <w:b/>
                                <w:sz w:val="36"/>
                                <w:szCs w:val="36"/>
                                <w:lang w:val="en-GB"/>
                              </w:rPr>
                            </w:pPr>
                            <w:bookmarkStart w:id="0" w:name="_Toc516477618"/>
                            <w:bookmarkStart w:id="1" w:name="_Toc519171459"/>
                            <w:bookmarkStart w:id="2" w:name="_Toc519586882"/>
                            <w:bookmarkStart w:id="3" w:name="_Toc519586917"/>
                            <w:bookmarkStart w:id="4" w:name="_Toc522798019"/>
                            <w:bookmarkStart w:id="5" w:name="_Toc522798202"/>
                          </w:p>
                          <w:p w14:paraId="6B550E7D" w14:textId="2988E785" w:rsidR="00B46273" w:rsidRPr="00356DF7" w:rsidRDefault="00B46273" w:rsidP="00B46273">
                            <w:pPr>
                              <w:tabs>
                                <w:tab w:val="center" w:pos="4320"/>
                                <w:tab w:val="right" w:pos="8640"/>
                              </w:tabs>
                              <w:spacing w:after="0" w:line="240" w:lineRule="auto"/>
                              <w:jc w:val="center"/>
                              <w:rPr>
                                <w:rFonts w:ascii="Arial" w:eastAsia="Times New Roman" w:hAnsi="Arial" w:cs="Times New Roman"/>
                                <w:b/>
                                <w:sz w:val="36"/>
                                <w:szCs w:val="36"/>
                                <w:lang w:val="en-GB"/>
                              </w:rPr>
                            </w:pPr>
                            <w:r w:rsidRPr="00356DF7">
                              <w:rPr>
                                <w:rFonts w:ascii="Arial" w:eastAsia="Times New Roman" w:hAnsi="Arial" w:cs="Times New Roman"/>
                                <w:b/>
                                <w:sz w:val="36"/>
                                <w:szCs w:val="36"/>
                                <w:lang w:val="en-GB"/>
                              </w:rPr>
                              <w:t xml:space="preserve">Template for Academy Certification and </w:t>
                            </w:r>
                            <w:r w:rsidR="00AD3D68" w:rsidRPr="00AD3D68">
                              <w:rPr>
                                <w:rFonts w:ascii="Arial" w:eastAsia="Times New Roman" w:hAnsi="Arial" w:cs="Times New Roman"/>
                                <w:b/>
                                <w:sz w:val="36"/>
                                <w:szCs w:val="36"/>
                                <w:lang w:val="en-GB"/>
                              </w:rPr>
                              <w:t xml:space="preserve">Programme </w:t>
                            </w:r>
                            <w:r w:rsidRPr="00356DF7">
                              <w:rPr>
                                <w:rFonts w:ascii="Arial" w:eastAsia="Times New Roman" w:hAnsi="Arial" w:cs="Times New Roman"/>
                                <w:b/>
                                <w:sz w:val="36"/>
                                <w:szCs w:val="36"/>
                                <w:lang w:val="en-GB"/>
                              </w:rPr>
                              <w:t>Accreditation</w:t>
                            </w:r>
                          </w:p>
                          <w:p w14:paraId="672C1FFB" w14:textId="498EB762" w:rsidR="00B46273" w:rsidRDefault="00B46273" w:rsidP="00E6269C">
                            <w:pPr>
                              <w:spacing w:after="0" w:line="276" w:lineRule="auto"/>
                              <w:jc w:val="center"/>
                              <w:rPr>
                                <w:rFonts w:ascii="Arial" w:hAnsi="Arial" w:cs="Arial"/>
                                <w:lang w:val="en-GB"/>
                              </w:rPr>
                            </w:pPr>
                          </w:p>
                          <w:p w14:paraId="031E03C5" w14:textId="69520F96" w:rsidR="00D8284E" w:rsidRPr="00D8284E" w:rsidRDefault="00D8284E" w:rsidP="00E6269C">
                            <w:pPr>
                              <w:spacing w:after="0" w:line="276" w:lineRule="auto"/>
                              <w:jc w:val="center"/>
                              <w:rPr>
                                <w:rFonts w:ascii="Arial" w:eastAsia="Times New Roman" w:hAnsi="Arial" w:cs="Times New Roman"/>
                                <w:b/>
                                <w:sz w:val="36"/>
                                <w:szCs w:val="36"/>
                                <w:lang w:val="en-GB"/>
                              </w:rPr>
                            </w:pPr>
                            <w:r w:rsidRPr="00D8284E">
                              <w:rPr>
                                <w:rFonts w:ascii="Arial" w:eastAsia="Times New Roman" w:hAnsi="Arial" w:cs="Times New Roman"/>
                                <w:b/>
                                <w:sz w:val="36"/>
                                <w:szCs w:val="36"/>
                                <w:lang w:val="en-GB"/>
                              </w:rPr>
                              <w:t>A-04-TEM</w:t>
                            </w:r>
                          </w:p>
                          <w:p w14:paraId="145C260D" w14:textId="387D255E" w:rsidR="00B46273" w:rsidRDefault="00B46273" w:rsidP="00E6269C">
                            <w:pPr>
                              <w:spacing w:after="0" w:line="276" w:lineRule="auto"/>
                              <w:jc w:val="center"/>
                              <w:rPr>
                                <w:rFonts w:ascii="Arial" w:hAnsi="Arial" w:cs="Arial"/>
                              </w:rPr>
                            </w:pPr>
                          </w:p>
                          <w:p w14:paraId="4A59269D" w14:textId="697CD6FF" w:rsidR="00356DF7" w:rsidRPr="00CD272C" w:rsidRDefault="00356DF7" w:rsidP="00356DF7">
                            <w:pPr>
                              <w:pStyle w:val="ECSAbody"/>
                              <w:spacing w:before="240" w:line="240" w:lineRule="auto"/>
                              <w:jc w:val="center"/>
                              <w:rPr>
                                <w:rFonts w:eastAsia="Arial"/>
                                <w:b/>
                                <w:bCs/>
                                <w:sz w:val="36"/>
                                <w:szCs w:val="36"/>
                              </w:rPr>
                            </w:pPr>
                            <w:r w:rsidRPr="00C00739">
                              <w:rPr>
                                <w:rFonts w:eastAsia="Arial"/>
                                <w:b/>
                                <w:bCs/>
                                <w:spacing w:val="-2"/>
                                <w:sz w:val="36"/>
                                <w:szCs w:val="36"/>
                              </w:rPr>
                              <w:t>R</w:t>
                            </w:r>
                            <w:r w:rsidRPr="00C00739">
                              <w:rPr>
                                <w:rFonts w:eastAsia="Arial"/>
                                <w:b/>
                                <w:bCs/>
                                <w:sz w:val="36"/>
                                <w:szCs w:val="36"/>
                              </w:rPr>
                              <w:t>EVIS</w:t>
                            </w:r>
                            <w:r w:rsidRPr="00C00739">
                              <w:rPr>
                                <w:rFonts w:eastAsia="Arial"/>
                                <w:b/>
                                <w:bCs/>
                                <w:spacing w:val="-2"/>
                                <w:sz w:val="36"/>
                                <w:szCs w:val="36"/>
                              </w:rPr>
                              <w:t>I</w:t>
                            </w:r>
                            <w:r w:rsidRPr="00C00739">
                              <w:rPr>
                                <w:rFonts w:eastAsia="Arial"/>
                                <w:b/>
                                <w:bCs/>
                                <w:sz w:val="36"/>
                                <w:szCs w:val="36"/>
                              </w:rPr>
                              <w:t>ON</w:t>
                            </w:r>
                            <w:r w:rsidRPr="00C00739">
                              <w:rPr>
                                <w:rFonts w:eastAsia="Arial"/>
                                <w:b/>
                                <w:bCs/>
                                <w:spacing w:val="1"/>
                                <w:sz w:val="36"/>
                                <w:szCs w:val="36"/>
                              </w:rPr>
                              <w:t xml:space="preserve"> </w:t>
                            </w:r>
                            <w:r>
                              <w:rPr>
                                <w:rFonts w:eastAsia="Arial"/>
                                <w:b/>
                                <w:bCs/>
                                <w:spacing w:val="1"/>
                                <w:sz w:val="36"/>
                                <w:szCs w:val="36"/>
                              </w:rPr>
                              <w:t xml:space="preserve">0: </w:t>
                            </w:r>
                            <w:r w:rsidR="00E6610A">
                              <w:rPr>
                                <w:rFonts w:eastAsia="Arial"/>
                                <w:b/>
                                <w:bCs/>
                                <w:spacing w:val="1"/>
                                <w:sz w:val="36"/>
                                <w:szCs w:val="36"/>
                              </w:rPr>
                              <w:t>25</w:t>
                            </w:r>
                            <w:r>
                              <w:rPr>
                                <w:rFonts w:eastAsia="Arial"/>
                                <w:b/>
                                <w:bCs/>
                                <w:spacing w:val="1"/>
                                <w:sz w:val="36"/>
                                <w:szCs w:val="36"/>
                              </w:rPr>
                              <w:t xml:space="preserve"> </w:t>
                            </w:r>
                            <w:r w:rsidR="00E6610A">
                              <w:rPr>
                                <w:rFonts w:eastAsia="Arial"/>
                                <w:b/>
                                <w:bCs/>
                                <w:spacing w:val="1"/>
                                <w:sz w:val="36"/>
                                <w:szCs w:val="36"/>
                              </w:rPr>
                              <w:t xml:space="preserve">January </w:t>
                            </w:r>
                            <w:r>
                              <w:rPr>
                                <w:rFonts w:eastAsia="Arial"/>
                                <w:b/>
                                <w:bCs/>
                                <w:spacing w:val="1"/>
                                <w:sz w:val="36"/>
                                <w:szCs w:val="36"/>
                              </w:rPr>
                              <w:t>2023</w:t>
                            </w:r>
                          </w:p>
                          <w:bookmarkEnd w:id="0"/>
                          <w:bookmarkEnd w:id="1"/>
                          <w:bookmarkEnd w:id="2"/>
                          <w:bookmarkEnd w:id="3"/>
                          <w:bookmarkEnd w:id="4"/>
                          <w:bookmarkEnd w:id="5"/>
                          <w:p w14:paraId="787DE65F" w14:textId="05DF9193" w:rsidR="00E6269C" w:rsidRPr="00AD3D68" w:rsidRDefault="00E6269C" w:rsidP="00E6269C">
                            <w:pPr>
                              <w:spacing w:after="0" w:line="240" w:lineRule="auto"/>
                              <w:rPr>
                                <w:rFonts w:cs="Arial"/>
                                <w:color w:val="17365D"/>
                                <w:sz w:val="24"/>
                                <w:szCs w:val="24"/>
                              </w:rPr>
                            </w:pPr>
                          </w:p>
                          <w:p w14:paraId="6BE7DD65" w14:textId="39254BAD" w:rsidR="008B7BBC" w:rsidRPr="00AD3D68" w:rsidRDefault="008B7BBC" w:rsidP="00E6269C">
                            <w:pPr>
                              <w:spacing w:after="0" w:line="240" w:lineRule="auto"/>
                              <w:rPr>
                                <w:rFonts w:cs="Arial"/>
                                <w:color w:val="17365D"/>
                                <w:sz w:val="24"/>
                                <w:szCs w:val="24"/>
                              </w:rPr>
                            </w:pPr>
                          </w:p>
                          <w:p w14:paraId="66D4F98C" w14:textId="77777777" w:rsidR="008B7BBC" w:rsidRDefault="008B7BBC" w:rsidP="00E6269C">
                            <w:pPr>
                              <w:spacing w:after="0" w:line="240" w:lineRule="auto"/>
                              <w:rPr>
                                <w:rFonts w:cs="Arial"/>
                                <w:color w:val="17365D"/>
                                <w:sz w:val="20"/>
                                <w:szCs w:val="20"/>
                              </w:rPr>
                            </w:pPr>
                          </w:p>
                          <w:p w14:paraId="0F08376C" w14:textId="0C782707" w:rsidR="00E6269C" w:rsidRPr="004B2869" w:rsidRDefault="00E6269C" w:rsidP="00E6269C">
                            <w:pPr>
                              <w:spacing w:after="0" w:line="240" w:lineRule="auto"/>
                              <w:rPr>
                                <w:rFonts w:cs="Arial"/>
                                <w:color w:val="17365D"/>
                                <w:sz w:val="20"/>
                                <w:szCs w:val="20"/>
                              </w:rPr>
                            </w:pPr>
                            <w:r w:rsidRPr="004B2869">
                              <w:rPr>
                                <w:rFonts w:cs="Arial"/>
                                <w:color w:val="17365D"/>
                                <w:sz w:val="20"/>
                                <w:szCs w:val="20"/>
                              </w:rPr>
                              <w:t>ENGINEERING COUNCIL OF SOUTH AFRICA</w:t>
                            </w:r>
                          </w:p>
                          <w:p w14:paraId="4942F071" w14:textId="77777777" w:rsidR="00E6269C" w:rsidRPr="004B2869" w:rsidRDefault="00E6269C" w:rsidP="00E6269C">
                            <w:pPr>
                              <w:spacing w:after="0" w:line="240" w:lineRule="auto"/>
                              <w:rPr>
                                <w:rFonts w:cs="Arial"/>
                                <w:color w:val="17365D"/>
                                <w:sz w:val="20"/>
                                <w:szCs w:val="20"/>
                              </w:rPr>
                            </w:pPr>
                            <w:r w:rsidRPr="004B2869">
                              <w:rPr>
                                <w:rFonts w:cs="Arial"/>
                                <w:color w:val="17365D"/>
                                <w:sz w:val="20"/>
                                <w:szCs w:val="20"/>
                              </w:rPr>
                              <w:t>Tel: 011 607</w:t>
                            </w:r>
                            <w:r>
                              <w:rPr>
                                <w:rFonts w:cs="Arial"/>
                                <w:color w:val="17365D"/>
                                <w:sz w:val="20"/>
                                <w:szCs w:val="20"/>
                              </w:rPr>
                              <w:t xml:space="preserve"> </w:t>
                            </w:r>
                            <w:r w:rsidRPr="004B2869">
                              <w:rPr>
                                <w:rFonts w:cs="Arial"/>
                                <w:color w:val="17365D"/>
                                <w:sz w:val="20"/>
                                <w:szCs w:val="20"/>
                              </w:rPr>
                              <w:t>9500 | Fax: 011 622</w:t>
                            </w:r>
                            <w:r>
                              <w:rPr>
                                <w:rFonts w:cs="Arial"/>
                                <w:color w:val="17365D"/>
                                <w:sz w:val="20"/>
                                <w:szCs w:val="20"/>
                              </w:rPr>
                              <w:t xml:space="preserve"> </w:t>
                            </w:r>
                            <w:r w:rsidRPr="004B2869">
                              <w:rPr>
                                <w:rFonts w:cs="Arial"/>
                                <w:color w:val="17365D"/>
                                <w:sz w:val="20"/>
                                <w:szCs w:val="20"/>
                              </w:rPr>
                              <w:t>9295</w:t>
                            </w:r>
                          </w:p>
                          <w:p w14:paraId="280F0076" w14:textId="77777777" w:rsidR="00E6269C" w:rsidRPr="00B860D1" w:rsidRDefault="00E6269C" w:rsidP="00E6269C">
                            <w:pPr>
                              <w:spacing w:line="240" w:lineRule="auto"/>
                              <w:rPr>
                                <w:rFonts w:cs="Arial"/>
                                <w:color w:val="17365D"/>
                                <w:sz w:val="20"/>
                                <w:szCs w:val="20"/>
                              </w:rPr>
                            </w:pPr>
                            <w:r w:rsidRPr="004B2869">
                              <w:rPr>
                                <w:rFonts w:cs="Arial"/>
                                <w:color w:val="17365D"/>
                                <w:sz w:val="20"/>
                                <w:szCs w:val="20"/>
                              </w:rPr>
                              <w:t xml:space="preserve">Email: </w:t>
                            </w:r>
                            <w:hyperlink r:id="rId9" w:history="1">
                              <w:r w:rsidRPr="004B2869">
                                <w:rPr>
                                  <w:rFonts w:cs="Arial"/>
                                  <w:color w:val="17365D"/>
                                  <w:sz w:val="20"/>
                                  <w:szCs w:val="20"/>
                                </w:rPr>
                                <w:t>engineer@ecsa.co.za</w:t>
                              </w:r>
                            </w:hyperlink>
                            <w:r>
                              <w:rPr>
                                <w:rFonts w:cs="Arial"/>
                                <w:color w:val="17365D"/>
                                <w:sz w:val="20"/>
                                <w:szCs w:val="20"/>
                              </w:rPr>
                              <w:t xml:space="preserve"> | Website: www.ecsa.co.za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A12D8" id="_x0000_t202" coordsize="21600,21600" o:spt="202" path="m,l,21600r21600,l21600,xe">
                <v:stroke joinstyle="miter"/>
                <v:path gradientshapeok="t" o:connecttype="rect"/>
              </v:shapetype>
              <v:shape id="Text Box 3" o:spid="_x0000_s1026" type="#_x0000_t202" style="position:absolute;margin-left:-53.4pt;margin-top:483.6pt;width:547.2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" fillcolor="window" strokeweight="0">
                <v:fill opacity="0"/>
                <v:stroke opacity="0"/>
                <v:path arrowok="t"/>
                <v:textbox>
                  <w:txbxContent>
                    <w:p w14:paraId="14B1D907" w14:textId="77777777" w:rsidR="00E6610A" w:rsidRDefault="00E6610A" w:rsidP="00B46273">
                      <w:pPr>
                        <w:tabs>
                          <w:tab w:val="center" w:pos="4320"/>
                          <w:tab w:val="right" w:pos="8640"/>
                        </w:tabs>
                        <w:spacing w:after="0" w:line="240" w:lineRule="auto"/>
                        <w:jc w:val="center"/>
                        <w:rPr>
                          <w:rFonts w:ascii="Arial" w:eastAsia="Times New Roman" w:hAnsi="Arial" w:cs="Times New Roman"/>
                          <w:b/>
                          <w:sz w:val="36"/>
                          <w:szCs w:val="36"/>
                          <w:lang w:val="en-GB"/>
                        </w:rPr>
                      </w:pPr>
                      <w:bookmarkStart w:id="6" w:name="_Toc516477618"/>
                      <w:bookmarkStart w:id="7" w:name="_Toc519171459"/>
                      <w:bookmarkStart w:id="8" w:name="_Toc519586882"/>
                      <w:bookmarkStart w:id="9" w:name="_Toc519586917"/>
                      <w:bookmarkStart w:id="10" w:name="_Toc522798019"/>
                      <w:bookmarkStart w:id="11" w:name="_Toc522798202"/>
                    </w:p>
                    <w:p w14:paraId="6B550E7D" w14:textId="2988E785" w:rsidR="00B46273" w:rsidRPr="00356DF7" w:rsidRDefault="00B46273" w:rsidP="00B46273">
                      <w:pPr>
                        <w:tabs>
                          <w:tab w:val="center" w:pos="4320"/>
                          <w:tab w:val="right" w:pos="8640"/>
                        </w:tabs>
                        <w:spacing w:after="0" w:line="240" w:lineRule="auto"/>
                        <w:jc w:val="center"/>
                        <w:rPr>
                          <w:rFonts w:ascii="Arial" w:eastAsia="Times New Roman" w:hAnsi="Arial" w:cs="Times New Roman"/>
                          <w:b/>
                          <w:sz w:val="36"/>
                          <w:szCs w:val="36"/>
                          <w:lang w:val="en-GB"/>
                        </w:rPr>
                      </w:pPr>
                      <w:r w:rsidRPr="00356DF7">
                        <w:rPr>
                          <w:rFonts w:ascii="Arial" w:eastAsia="Times New Roman" w:hAnsi="Arial" w:cs="Times New Roman"/>
                          <w:b/>
                          <w:sz w:val="36"/>
                          <w:szCs w:val="36"/>
                          <w:lang w:val="en-GB"/>
                        </w:rPr>
                        <w:t xml:space="preserve">Template for Academy Certification and </w:t>
                      </w:r>
                      <w:r w:rsidR="00AD3D68" w:rsidRPr="00AD3D68">
                        <w:rPr>
                          <w:rFonts w:ascii="Arial" w:eastAsia="Times New Roman" w:hAnsi="Arial" w:cs="Times New Roman"/>
                          <w:b/>
                          <w:sz w:val="36"/>
                          <w:szCs w:val="36"/>
                          <w:lang w:val="en-GB"/>
                        </w:rPr>
                        <w:t xml:space="preserve">Programme </w:t>
                      </w:r>
                      <w:r w:rsidRPr="00356DF7">
                        <w:rPr>
                          <w:rFonts w:ascii="Arial" w:eastAsia="Times New Roman" w:hAnsi="Arial" w:cs="Times New Roman"/>
                          <w:b/>
                          <w:sz w:val="36"/>
                          <w:szCs w:val="36"/>
                          <w:lang w:val="en-GB"/>
                        </w:rPr>
                        <w:t>Accreditation</w:t>
                      </w:r>
                    </w:p>
                    <w:p w14:paraId="672C1FFB" w14:textId="498EB762" w:rsidR="00B46273" w:rsidRDefault="00B46273" w:rsidP="00E6269C">
                      <w:pPr>
                        <w:spacing w:after="0" w:line="276" w:lineRule="auto"/>
                        <w:jc w:val="center"/>
                        <w:rPr>
                          <w:rFonts w:ascii="Arial" w:hAnsi="Arial" w:cs="Arial"/>
                          <w:lang w:val="en-GB"/>
                        </w:rPr>
                      </w:pPr>
                    </w:p>
                    <w:p w14:paraId="031E03C5" w14:textId="69520F96" w:rsidR="00D8284E" w:rsidRPr="00D8284E" w:rsidRDefault="00D8284E" w:rsidP="00E6269C">
                      <w:pPr>
                        <w:spacing w:after="0" w:line="276" w:lineRule="auto"/>
                        <w:jc w:val="center"/>
                        <w:rPr>
                          <w:rFonts w:ascii="Arial" w:eastAsia="Times New Roman" w:hAnsi="Arial" w:cs="Times New Roman"/>
                          <w:b/>
                          <w:sz w:val="36"/>
                          <w:szCs w:val="36"/>
                          <w:lang w:val="en-GB"/>
                        </w:rPr>
                      </w:pPr>
                      <w:r w:rsidRPr="00D8284E">
                        <w:rPr>
                          <w:rFonts w:ascii="Arial" w:eastAsia="Times New Roman" w:hAnsi="Arial" w:cs="Times New Roman"/>
                          <w:b/>
                          <w:sz w:val="36"/>
                          <w:szCs w:val="36"/>
                          <w:lang w:val="en-GB"/>
                        </w:rPr>
                        <w:t>A-04-TEM</w:t>
                      </w:r>
                    </w:p>
                    <w:p w14:paraId="145C260D" w14:textId="387D255E" w:rsidR="00B46273" w:rsidRDefault="00B46273" w:rsidP="00E6269C">
                      <w:pPr>
                        <w:spacing w:after="0" w:line="276" w:lineRule="auto"/>
                        <w:jc w:val="center"/>
                        <w:rPr>
                          <w:rFonts w:ascii="Arial" w:hAnsi="Arial" w:cs="Arial"/>
                        </w:rPr>
                      </w:pPr>
                    </w:p>
                    <w:p w14:paraId="4A59269D" w14:textId="697CD6FF" w:rsidR="00356DF7" w:rsidRPr="00CD272C" w:rsidRDefault="00356DF7" w:rsidP="00356DF7">
                      <w:pPr>
                        <w:pStyle w:val="ECSAbody"/>
                        <w:spacing w:before="240" w:line="240" w:lineRule="auto"/>
                        <w:jc w:val="center"/>
                        <w:rPr>
                          <w:rFonts w:eastAsia="Arial"/>
                          <w:b/>
                          <w:bCs/>
                          <w:sz w:val="36"/>
                          <w:szCs w:val="36"/>
                        </w:rPr>
                      </w:pPr>
                      <w:r w:rsidRPr="00C00739">
                        <w:rPr>
                          <w:rFonts w:eastAsia="Arial"/>
                          <w:b/>
                          <w:bCs/>
                          <w:spacing w:val="-2"/>
                          <w:sz w:val="36"/>
                          <w:szCs w:val="36"/>
                        </w:rPr>
                        <w:t>R</w:t>
                      </w:r>
                      <w:r w:rsidRPr="00C00739">
                        <w:rPr>
                          <w:rFonts w:eastAsia="Arial"/>
                          <w:b/>
                          <w:bCs/>
                          <w:sz w:val="36"/>
                          <w:szCs w:val="36"/>
                        </w:rPr>
                        <w:t>EVIS</w:t>
                      </w:r>
                      <w:r w:rsidRPr="00C00739">
                        <w:rPr>
                          <w:rFonts w:eastAsia="Arial"/>
                          <w:b/>
                          <w:bCs/>
                          <w:spacing w:val="-2"/>
                          <w:sz w:val="36"/>
                          <w:szCs w:val="36"/>
                        </w:rPr>
                        <w:t>I</w:t>
                      </w:r>
                      <w:r w:rsidRPr="00C00739">
                        <w:rPr>
                          <w:rFonts w:eastAsia="Arial"/>
                          <w:b/>
                          <w:bCs/>
                          <w:sz w:val="36"/>
                          <w:szCs w:val="36"/>
                        </w:rPr>
                        <w:t>ON</w:t>
                      </w:r>
                      <w:r w:rsidRPr="00C00739">
                        <w:rPr>
                          <w:rFonts w:eastAsia="Arial"/>
                          <w:b/>
                          <w:bCs/>
                          <w:spacing w:val="1"/>
                          <w:sz w:val="36"/>
                          <w:szCs w:val="36"/>
                        </w:rPr>
                        <w:t xml:space="preserve"> </w:t>
                      </w:r>
                      <w:r>
                        <w:rPr>
                          <w:rFonts w:eastAsia="Arial"/>
                          <w:b/>
                          <w:bCs/>
                          <w:spacing w:val="1"/>
                          <w:sz w:val="36"/>
                          <w:szCs w:val="36"/>
                        </w:rPr>
                        <w:t xml:space="preserve">0: </w:t>
                      </w:r>
                      <w:r w:rsidR="00E6610A">
                        <w:rPr>
                          <w:rFonts w:eastAsia="Arial"/>
                          <w:b/>
                          <w:bCs/>
                          <w:spacing w:val="1"/>
                          <w:sz w:val="36"/>
                          <w:szCs w:val="36"/>
                        </w:rPr>
                        <w:t>25</w:t>
                      </w:r>
                      <w:r>
                        <w:rPr>
                          <w:rFonts w:eastAsia="Arial"/>
                          <w:b/>
                          <w:bCs/>
                          <w:spacing w:val="1"/>
                          <w:sz w:val="36"/>
                          <w:szCs w:val="36"/>
                        </w:rPr>
                        <w:t xml:space="preserve"> </w:t>
                      </w:r>
                      <w:r w:rsidR="00E6610A">
                        <w:rPr>
                          <w:rFonts w:eastAsia="Arial"/>
                          <w:b/>
                          <w:bCs/>
                          <w:spacing w:val="1"/>
                          <w:sz w:val="36"/>
                          <w:szCs w:val="36"/>
                        </w:rPr>
                        <w:t xml:space="preserve">January </w:t>
                      </w:r>
                      <w:r>
                        <w:rPr>
                          <w:rFonts w:eastAsia="Arial"/>
                          <w:b/>
                          <w:bCs/>
                          <w:spacing w:val="1"/>
                          <w:sz w:val="36"/>
                          <w:szCs w:val="36"/>
                        </w:rPr>
                        <w:t>2023</w:t>
                      </w:r>
                    </w:p>
                    <w:bookmarkEnd w:id="6"/>
                    <w:bookmarkEnd w:id="7"/>
                    <w:bookmarkEnd w:id="8"/>
                    <w:bookmarkEnd w:id="9"/>
                    <w:bookmarkEnd w:id="10"/>
                    <w:bookmarkEnd w:id="11"/>
                    <w:p w14:paraId="787DE65F" w14:textId="05DF9193" w:rsidR="00E6269C" w:rsidRPr="00AD3D68" w:rsidRDefault="00E6269C" w:rsidP="00E6269C">
                      <w:pPr>
                        <w:spacing w:after="0" w:line="240" w:lineRule="auto"/>
                        <w:rPr>
                          <w:rFonts w:cs="Arial"/>
                          <w:color w:val="17365D"/>
                          <w:sz w:val="24"/>
                          <w:szCs w:val="24"/>
                        </w:rPr>
                      </w:pPr>
                    </w:p>
                    <w:p w14:paraId="6BE7DD65" w14:textId="39254BAD" w:rsidR="008B7BBC" w:rsidRPr="00AD3D68" w:rsidRDefault="008B7BBC" w:rsidP="00E6269C">
                      <w:pPr>
                        <w:spacing w:after="0" w:line="240" w:lineRule="auto"/>
                        <w:rPr>
                          <w:rFonts w:cs="Arial"/>
                          <w:color w:val="17365D"/>
                          <w:sz w:val="24"/>
                          <w:szCs w:val="24"/>
                        </w:rPr>
                      </w:pPr>
                    </w:p>
                    <w:p w14:paraId="66D4F98C" w14:textId="77777777" w:rsidR="008B7BBC" w:rsidRDefault="008B7BBC" w:rsidP="00E6269C">
                      <w:pPr>
                        <w:spacing w:after="0" w:line="240" w:lineRule="auto"/>
                        <w:rPr>
                          <w:rFonts w:cs="Arial"/>
                          <w:color w:val="17365D"/>
                          <w:sz w:val="20"/>
                          <w:szCs w:val="20"/>
                        </w:rPr>
                      </w:pPr>
                    </w:p>
                    <w:p w14:paraId="0F08376C" w14:textId="0C782707" w:rsidR="00E6269C" w:rsidRPr="004B2869" w:rsidRDefault="00E6269C" w:rsidP="00E6269C">
                      <w:pPr>
                        <w:spacing w:after="0" w:line="240" w:lineRule="auto"/>
                        <w:rPr>
                          <w:rFonts w:cs="Arial"/>
                          <w:color w:val="17365D"/>
                          <w:sz w:val="20"/>
                          <w:szCs w:val="20"/>
                        </w:rPr>
                      </w:pPr>
                      <w:r w:rsidRPr="004B2869">
                        <w:rPr>
                          <w:rFonts w:cs="Arial"/>
                          <w:color w:val="17365D"/>
                          <w:sz w:val="20"/>
                          <w:szCs w:val="20"/>
                        </w:rPr>
                        <w:t>ENGINEERING COUNCIL OF SOUTH AFRICA</w:t>
                      </w:r>
                    </w:p>
                    <w:p w14:paraId="4942F071" w14:textId="77777777" w:rsidR="00E6269C" w:rsidRPr="004B2869" w:rsidRDefault="00E6269C" w:rsidP="00E6269C">
                      <w:pPr>
                        <w:spacing w:after="0" w:line="240" w:lineRule="auto"/>
                        <w:rPr>
                          <w:rFonts w:cs="Arial"/>
                          <w:color w:val="17365D"/>
                          <w:sz w:val="20"/>
                          <w:szCs w:val="20"/>
                        </w:rPr>
                      </w:pPr>
                      <w:r w:rsidRPr="004B2869">
                        <w:rPr>
                          <w:rFonts w:cs="Arial"/>
                          <w:color w:val="17365D"/>
                          <w:sz w:val="20"/>
                          <w:szCs w:val="20"/>
                        </w:rPr>
                        <w:t>Tel: 011 607</w:t>
                      </w:r>
                      <w:r>
                        <w:rPr>
                          <w:rFonts w:cs="Arial"/>
                          <w:color w:val="17365D"/>
                          <w:sz w:val="20"/>
                          <w:szCs w:val="20"/>
                        </w:rPr>
                        <w:t xml:space="preserve"> </w:t>
                      </w:r>
                      <w:r w:rsidRPr="004B2869">
                        <w:rPr>
                          <w:rFonts w:cs="Arial"/>
                          <w:color w:val="17365D"/>
                          <w:sz w:val="20"/>
                          <w:szCs w:val="20"/>
                        </w:rPr>
                        <w:t>9500 | Fax: 011 622</w:t>
                      </w:r>
                      <w:r>
                        <w:rPr>
                          <w:rFonts w:cs="Arial"/>
                          <w:color w:val="17365D"/>
                          <w:sz w:val="20"/>
                          <w:szCs w:val="20"/>
                        </w:rPr>
                        <w:t xml:space="preserve"> </w:t>
                      </w:r>
                      <w:r w:rsidRPr="004B2869">
                        <w:rPr>
                          <w:rFonts w:cs="Arial"/>
                          <w:color w:val="17365D"/>
                          <w:sz w:val="20"/>
                          <w:szCs w:val="20"/>
                        </w:rPr>
                        <w:t>9295</w:t>
                      </w:r>
                    </w:p>
                    <w:p w14:paraId="280F0076" w14:textId="77777777" w:rsidR="00E6269C" w:rsidRPr="00B860D1" w:rsidRDefault="00E6269C" w:rsidP="00E6269C">
                      <w:pPr>
                        <w:spacing w:line="240" w:lineRule="auto"/>
                        <w:rPr>
                          <w:rFonts w:cs="Arial"/>
                          <w:color w:val="17365D"/>
                          <w:sz w:val="20"/>
                          <w:szCs w:val="20"/>
                        </w:rPr>
                      </w:pPr>
                      <w:r w:rsidRPr="004B2869">
                        <w:rPr>
                          <w:rFonts w:cs="Arial"/>
                          <w:color w:val="17365D"/>
                          <w:sz w:val="20"/>
                          <w:szCs w:val="20"/>
                        </w:rPr>
                        <w:t xml:space="preserve">Email: </w:t>
                      </w:r>
                      <w:hyperlink r:id="rId10" w:history="1">
                        <w:r w:rsidRPr="004B2869">
                          <w:rPr>
                            <w:rFonts w:cs="Arial"/>
                            <w:color w:val="17365D"/>
                            <w:sz w:val="20"/>
                            <w:szCs w:val="20"/>
                          </w:rPr>
                          <w:t>engineer@ecsa.co.za</w:t>
                        </w:r>
                      </w:hyperlink>
                      <w:r>
                        <w:rPr>
                          <w:rFonts w:cs="Arial"/>
                          <w:color w:val="17365D"/>
                          <w:sz w:val="20"/>
                          <w:szCs w:val="20"/>
                        </w:rPr>
                        <w:t xml:space="preserve"> | Website: www.ecsa.co.za</w:t>
                      </w:r>
                    </w:p>
                  </w:txbxContent>
                </v:textbox>
              </v:shape>
            </w:pict>
          </mc:Fallback>
        </mc:AlternateContent>
      </w:r>
      <w:r w:rsidRPr="00E6269C">
        <w:rPr>
          <w:rFonts w:ascii="Arial" w:eastAsia="Times New Roman" w:hAnsi="Arial" w:cs="Arial"/>
          <w:noProof/>
          <w:kern w:val="2"/>
          <w:szCs w:val="24"/>
          <w:lang w:val="en-GB" w:eastAsia="en-GB"/>
        </w:rPr>
        <mc:AlternateContent>
          <mc:Choice Requires="wps">
            <w:drawing>
              <wp:anchor distT="0" distB="0" distL="114300" distR="114300" simplePos="0" relativeHeight="251661312" behindDoc="0" locked="0" layoutInCell="1" allowOverlap="1" wp14:anchorId="3A7E06EF" wp14:editId="2DEBF36B">
                <wp:simplePos x="0" y="0"/>
                <wp:positionH relativeFrom="column">
                  <wp:posOffset>-582295</wp:posOffset>
                </wp:positionH>
                <wp:positionV relativeFrom="paragraph">
                  <wp:posOffset>3694975</wp:posOffset>
                </wp:positionV>
                <wp:extent cx="6905625" cy="20193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05625" cy="2019300"/>
                        </a:xfrm>
                        <a:prstGeom prst="rect">
                          <a:avLst/>
                        </a:prstGeom>
                        <a:solidFill>
                          <a:sysClr val="window" lastClr="FFFFFF">
                            <a:alpha val="0"/>
                          </a:sysClr>
                        </a:solidFill>
                        <a:ln w="0">
                          <a:solidFill>
                            <a:prstClr val="black">
                              <a:alpha val="0"/>
                            </a:prstClr>
                          </a:solidFill>
                        </a:ln>
                      </wps:spPr>
                      <wps:txbx>
                        <w:txbxContent>
                          <w:p w14:paraId="4381EE66" w14:textId="77777777" w:rsidR="00E6269C" w:rsidRPr="00E6269C" w:rsidRDefault="00E6269C" w:rsidP="00E6269C">
                            <w:pPr>
                              <w:spacing w:after="0" w:line="276" w:lineRule="auto"/>
                              <w:rPr>
                                <w:rFonts w:cs="Arial"/>
                                <w:color w:val="FFFFFF"/>
                                <w:sz w:val="52"/>
                                <w:szCs w:val="52"/>
                              </w:rPr>
                            </w:pPr>
                            <w:bookmarkStart w:id="6" w:name="_Toc526835730"/>
                            <w:bookmarkStart w:id="7" w:name="_Toc529369446"/>
                            <w:bookmarkStart w:id="8" w:name="_Toc511008"/>
                            <w:bookmarkStart w:id="9" w:name="_Toc527748"/>
                            <w:bookmarkStart w:id="10" w:name="_Toc37244865"/>
                            <w:r w:rsidRPr="00E6269C">
                              <w:rPr>
                                <w:rFonts w:cs="Arial"/>
                                <w:color w:val="FFFFFF"/>
                                <w:sz w:val="52"/>
                                <w:szCs w:val="52"/>
                              </w:rPr>
                              <w:t>ENSURING THE</w:t>
                            </w:r>
                            <w:bookmarkEnd w:id="6"/>
                            <w:bookmarkEnd w:id="7"/>
                            <w:bookmarkEnd w:id="8"/>
                            <w:bookmarkEnd w:id="9"/>
                            <w:bookmarkEnd w:id="10"/>
                          </w:p>
                          <w:p w14:paraId="6AA3A029" w14:textId="77777777" w:rsidR="00E6269C" w:rsidRPr="00E6269C" w:rsidRDefault="00E6269C" w:rsidP="00E6269C">
                            <w:pPr>
                              <w:spacing w:after="0" w:line="276" w:lineRule="auto"/>
                              <w:rPr>
                                <w:rFonts w:cs="Arial"/>
                                <w:color w:val="FFFFFF"/>
                                <w:sz w:val="52"/>
                                <w:szCs w:val="52"/>
                              </w:rPr>
                            </w:pPr>
                            <w:bookmarkStart w:id="11" w:name="_Toc526835731"/>
                            <w:bookmarkStart w:id="12" w:name="_Toc529369447"/>
                            <w:bookmarkStart w:id="13" w:name="_Toc511009"/>
                            <w:bookmarkStart w:id="14" w:name="_Toc527749"/>
                            <w:bookmarkStart w:id="15" w:name="_Toc37244866"/>
                            <w:r w:rsidRPr="00E6269C">
                              <w:rPr>
                                <w:rFonts w:cs="Arial"/>
                                <w:color w:val="FFFFFF"/>
                                <w:sz w:val="52"/>
                                <w:szCs w:val="52"/>
                              </w:rPr>
                              <w:t>EXPERTISE TO GROW</w:t>
                            </w:r>
                            <w:bookmarkEnd w:id="11"/>
                            <w:bookmarkEnd w:id="12"/>
                            <w:bookmarkEnd w:id="13"/>
                            <w:bookmarkEnd w:id="14"/>
                            <w:bookmarkEnd w:id="15"/>
                          </w:p>
                          <w:p w14:paraId="22442E52" w14:textId="77777777" w:rsidR="00E6269C" w:rsidRPr="00B860D1" w:rsidRDefault="00E6269C" w:rsidP="00E6269C">
                            <w:pPr>
                              <w:spacing w:after="0" w:line="276" w:lineRule="auto"/>
                              <w:rPr>
                                <w:rFonts w:eastAsia="Calibri" w:cs="Arial"/>
                                <w:sz w:val="52"/>
                                <w:szCs w:val="52"/>
                              </w:rPr>
                            </w:pPr>
                            <w:r w:rsidRPr="00B860D1">
                              <w:rPr>
                                <w:rFonts w:eastAsia="Calibri" w:cs="Arial"/>
                                <w:color w:val="005DAA"/>
                                <w:sz w:val="52"/>
                                <w:szCs w:val="52"/>
                              </w:rPr>
                              <w:t>SOUTH AFRICA</w:t>
                            </w:r>
                          </w:p>
                          <w:p w14:paraId="2CB1C912" w14:textId="77777777" w:rsidR="00E6269C" w:rsidRPr="00F13772" w:rsidRDefault="00E6269C" w:rsidP="00E6269C">
                            <w:pPr>
                              <w:keepNext/>
                              <w:keepLines/>
                              <w:spacing w:after="0" w:line="276" w:lineRule="auto"/>
                              <w:outlineLvl w:val="1"/>
                              <w:rPr>
                                <w:rFonts w:cs="Arial"/>
                                <w:color w:val="FFFFFF"/>
                                <w:sz w:val="52"/>
                                <w:szCs w:val="52"/>
                              </w:rPr>
                            </w:pPr>
                          </w:p>
                          <w:p w14:paraId="3B7B83BE" w14:textId="77777777" w:rsidR="00E6269C" w:rsidRPr="00E96705" w:rsidRDefault="00E6269C" w:rsidP="00E6269C">
                            <w:pPr>
                              <w:spacing w:after="0" w:line="276"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06EF" id="Text Box 4" o:spid="_x0000_s1027" type="#_x0000_t202" style="position:absolute;margin-left:-45.85pt;margin-top:290.95pt;width:543.7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" fillcolor="window" strokeweight="0">
                <v:fill opacity="0"/>
                <v:stroke opacity="0"/>
                <v:path arrowok="t"/>
                <v:textbox>
                  <w:txbxContent>
                    <w:p w14:paraId="4381EE66" w14:textId="77777777" w:rsidR="00E6269C" w:rsidRPr="00E6269C" w:rsidRDefault="00E6269C" w:rsidP="00E6269C">
                      <w:pPr>
                        <w:spacing w:after="0" w:line="276" w:lineRule="auto"/>
                        <w:rPr>
                          <w:rFonts w:cs="Arial"/>
                          <w:color w:val="FFFFFF"/>
                          <w:sz w:val="52"/>
                          <w:szCs w:val="52"/>
                        </w:rPr>
                      </w:pPr>
                      <w:bookmarkStart w:id="22" w:name="_Toc526835730"/>
                      <w:bookmarkStart w:id="23" w:name="_Toc529369446"/>
                      <w:bookmarkStart w:id="24" w:name="_Toc511008"/>
                      <w:bookmarkStart w:id="25" w:name="_Toc527748"/>
                      <w:bookmarkStart w:id="26" w:name="_Toc37244865"/>
                      <w:r w:rsidRPr="00E6269C">
                        <w:rPr>
                          <w:rFonts w:cs="Arial"/>
                          <w:color w:val="FFFFFF"/>
                          <w:sz w:val="52"/>
                          <w:szCs w:val="52"/>
                        </w:rPr>
                        <w:t>ENSURING THE</w:t>
                      </w:r>
                      <w:bookmarkEnd w:id="22"/>
                      <w:bookmarkEnd w:id="23"/>
                      <w:bookmarkEnd w:id="24"/>
                      <w:bookmarkEnd w:id="25"/>
                      <w:bookmarkEnd w:id="26"/>
                    </w:p>
                    <w:p w14:paraId="6AA3A029" w14:textId="77777777" w:rsidR="00E6269C" w:rsidRPr="00E6269C" w:rsidRDefault="00E6269C" w:rsidP="00E6269C">
                      <w:pPr>
                        <w:spacing w:after="0" w:line="276" w:lineRule="auto"/>
                        <w:rPr>
                          <w:rFonts w:cs="Arial"/>
                          <w:color w:val="FFFFFF"/>
                          <w:sz w:val="52"/>
                          <w:szCs w:val="52"/>
                        </w:rPr>
                      </w:pPr>
                      <w:bookmarkStart w:id="27" w:name="_Toc526835731"/>
                      <w:bookmarkStart w:id="28" w:name="_Toc529369447"/>
                      <w:bookmarkStart w:id="29" w:name="_Toc511009"/>
                      <w:bookmarkStart w:id="30" w:name="_Toc527749"/>
                      <w:bookmarkStart w:id="31" w:name="_Toc37244866"/>
                      <w:r w:rsidRPr="00E6269C">
                        <w:rPr>
                          <w:rFonts w:cs="Arial"/>
                          <w:color w:val="FFFFFF"/>
                          <w:sz w:val="52"/>
                          <w:szCs w:val="52"/>
                        </w:rPr>
                        <w:t>EXPERTISE TO GROW</w:t>
                      </w:r>
                      <w:bookmarkEnd w:id="27"/>
                      <w:bookmarkEnd w:id="28"/>
                      <w:bookmarkEnd w:id="29"/>
                      <w:bookmarkEnd w:id="30"/>
                      <w:bookmarkEnd w:id="31"/>
                    </w:p>
                    <w:p w14:paraId="22442E52" w14:textId="77777777" w:rsidR="00E6269C" w:rsidRPr="00B860D1" w:rsidRDefault="00E6269C" w:rsidP="00E6269C">
                      <w:pPr>
                        <w:spacing w:after="0" w:line="276" w:lineRule="auto"/>
                        <w:rPr>
                          <w:rFonts w:eastAsia="Calibri" w:cs="Arial"/>
                          <w:sz w:val="52"/>
                          <w:szCs w:val="52"/>
                        </w:rPr>
                      </w:pPr>
                      <w:r w:rsidRPr="00B860D1">
                        <w:rPr>
                          <w:rFonts w:eastAsia="Calibri" w:cs="Arial"/>
                          <w:color w:val="005DAA"/>
                          <w:sz w:val="52"/>
                          <w:szCs w:val="52"/>
                        </w:rPr>
                        <w:t>SOUTH AFRICA</w:t>
                      </w:r>
                    </w:p>
                    <w:p w14:paraId="2CB1C912" w14:textId="77777777" w:rsidR="00E6269C" w:rsidRPr="00F13772" w:rsidRDefault="00E6269C" w:rsidP="00E6269C">
                      <w:pPr>
                        <w:keepNext/>
                        <w:keepLines/>
                        <w:spacing w:after="0" w:line="276" w:lineRule="auto"/>
                        <w:outlineLvl w:val="1"/>
                        <w:rPr>
                          <w:rFonts w:cs="Arial"/>
                          <w:color w:val="FFFFFF"/>
                          <w:sz w:val="52"/>
                          <w:szCs w:val="52"/>
                        </w:rPr>
                      </w:pPr>
                    </w:p>
                    <w:p w14:paraId="3B7B83BE" w14:textId="77777777" w:rsidR="00E6269C" w:rsidRPr="00E96705" w:rsidRDefault="00E6269C" w:rsidP="00E6269C">
                      <w:pPr>
                        <w:spacing w:after="0" w:line="276" w:lineRule="auto"/>
                        <w:jc w:val="right"/>
                      </w:pPr>
                    </w:p>
                  </w:txbxContent>
                </v:textbox>
              </v:shape>
            </w:pict>
          </mc:Fallback>
        </mc:AlternateContent>
      </w:r>
      <w:r w:rsidR="0097262E">
        <w:rPr>
          <w:rFonts w:ascii="Arial" w:hAnsi="Arial" w:cs="Arial"/>
        </w:rPr>
        <w:br w:type="page"/>
      </w:r>
    </w:p>
    <w:p w14:paraId="4E6209E5" w14:textId="498132EB" w:rsidR="005B720D" w:rsidRPr="003D74A1" w:rsidRDefault="005B720D" w:rsidP="00A97D5F">
      <w:pPr>
        <w:spacing w:after="0" w:line="360" w:lineRule="auto"/>
        <w:ind w:left="-709" w:right="-755"/>
        <w:jc w:val="both"/>
        <w:rPr>
          <w:rFonts w:ascii="Arial" w:hAnsi="Arial" w:cs="Arial"/>
          <w:b/>
          <w:bCs/>
        </w:rPr>
      </w:pPr>
      <w:r w:rsidRPr="003D74A1">
        <w:rPr>
          <w:rFonts w:ascii="Arial" w:hAnsi="Arial" w:cs="Arial"/>
          <w:b/>
          <w:bCs/>
        </w:rPr>
        <w:lastRenderedPageBreak/>
        <w:t xml:space="preserve">REQUIREMENTS FOR PROGRAMME SELF-STUDY DOCUMENTATION </w:t>
      </w:r>
    </w:p>
    <w:p w14:paraId="0211DAA6" w14:textId="578F8D06" w:rsidR="005B720D" w:rsidRPr="003D74A1" w:rsidRDefault="005B720D" w:rsidP="009A1FC1">
      <w:pPr>
        <w:spacing w:after="0" w:line="360" w:lineRule="auto"/>
        <w:ind w:left="-709" w:right="-755"/>
        <w:jc w:val="both"/>
        <w:rPr>
          <w:rFonts w:ascii="Arial" w:hAnsi="Arial" w:cs="Arial"/>
        </w:rPr>
      </w:pPr>
      <w:r w:rsidRPr="005B720D">
        <w:rPr>
          <w:rFonts w:ascii="Arial" w:hAnsi="Arial" w:cs="Arial"/>
        </w:rPr>
        <w:t xml:space="preserve">The required self-study documentation is designed to provide the Certification/Accreditation Team with the information needed to make their evaluation. </w:t>
      </w:r>
    </w:p>
    <w:p w14:paraId="7C775F69" w14:textId="77777777" w:rsidR="005B720D" w:rsidRDefault="005B720D" w:rsidP="00A97D5F">
      <w:pPr>
        <w:spacing w:after="0" w:line="360" w:lineRule="auto"/>
        <w:ind w:left="-142" w:right="-755"/>
        <w:jc w:val="both"/>
        <w:rPr>
          <w:rFonts w:ascii="Arial" w:hAnsi="Arial" w:cs="Arial"/>
        </w:rPr>
      </w:pPr>
    </w:p>
    <w:p w14:paraId="72A976B7" w14:textId="49ADE875" w:rsidR="00633037" w:rsidRDefault="005B720D" w:rsidP="004D1D28">
      <w:pPr>
        <w:spacing w:after="0" w:line="360" w:lineRule="auto"/>
        <w:ind w:left="-709" w:right="-755"/>
        <w:jc w:val="both"/>
        <w:rPr>
          <w:rFonts w:ascii="Arial" w:hAnsi="Arial" w:cs="Arial"/>
          <w:iCs/>
          <w:lang w:val="en-GB"/>
        </w:rPr>
      </w:pPr>
      <w:r w:rsidRPr="005B720D">
        <w:rPr>
          <w:rFonts w:ascii="Arial" w:hAnsi="Arial" w:cs="Arial"/>
        </w:rPr>
        <w:t>The documents in items 1, 2 and 3 must be uploaded to ECSA’s Microsoft SharePoint cloud storage. The ECSA will provide login details prior to the upload deadline.</w:t>
      </w:r>
      <w:r w:rsidR="009A1FC1">
        <w:rPr>
          <w:rFonts w:ascii="Arial" w:hAnsi="Arial" w:cs="Arial"/>
          <w:iCs/>
          <w:lang w:val="en-GB"/>
        </w:rPr>
        <w:t xml:space="preserve"> Refer to the </w:t>
      </w:r>
      <w:r w:rsidR="004771F8" w:rsidRPr="004771F8">
        <w:rPr>
          <w:rFonts w:ascii="Arial" w:hAnsi="Arial" w:cs="Arial"/>
          <w:iCs/>
          <w:lang w:val="en-GB"/>
        </w:rPr>
        <w:t xml:space="preserve">main document, </w:t>
      </w:r>
      <w:r w:rsidR="004771F8" w:rsidRPr="004771F8">
        <w:rPr>
          <w:rFonts w:ascii="Arial" w:hAnsi="Arial" w:cs="Arial"/>
          <w:b/>
          <w:bCs/>
          <w:iCs/>
          <w:lang w:val="en-GB"/>
        </w:rPr>
        <w:t>A-04-GL,</w:t>
      </w:r>
      <w:r w:rsidR="004771F8" w:rsidRPr="004771F8">
        <w:rPr>
          <w:rFonts w:ascii="Arial" w:hAnsi="Arial" w:cs="Arial"/>
          <w:iCs/>
          <w:lang w:val="en-GB"/>
        </w:rPr>
        <w:t xml:space="preserve"> for </w:t>
      </w:r>
      <w:r w:rsidR="009A1FC1">
        <w:rPr>
          <w:rFonts w:ascii="Arial" w:hAnsi="Arial" w:cs="Arial"/>
          <w:iCs/>
          <w:lang w:val="en-GB"/>
        </w:rPr>
        <w:t xml:space="preserve">detailed </w:t>
      </w:r>
      <w:r w:rsidR="004771F8" w:rsidRPr="004771F8">
        <w:rPr>
          <w:rFonts w:ascii="Arial" w:hAnsi="Arial" w:cs="Arial"/>
          <w:iCs/>
          <w:lang w:val="en-GB"/>
        </w:rPr>
        <w:t>instructions on completing the Template.</w:t>
      </w:r>
    </w:p>
    <w:p w14:paraId="2FBBAB65" w14:textId="77777777" w:rsidR="004D1D28" w:rsidRDefault="004D1D28" w:rsidP="004D1D28">
      <w:pPr>
        <w:spacing w:after="0" w:line="360" w:lineRule="auto"/>
        <w:ind w:left="-709" w:right="-755"/>
        <w:jc w:val="both"/>
        <w:rPr>
          <w:rFonts w:ascii="Arial" w:hAnsi="Arial" w:cs="Arial"/>
          <w:iCs/>
          <w:lang w:val="en-GB"/>
        </w:rPr>
      </w:pPr>
    </w:p>
    <w:tbl>
      <w:tblPr>
        <w:tblStyle w:val="TableGrid"/>
        <w:tblW w:w="10490" w:type="dxa"/>
        <w:tblInd w:w="-714" w:type="dxa"/>
        <w:tblLook w:val="04A0" w:firstRow="1" w:lastRow="0" w:firstColumn="1" w:lastColumn="0" w:noHBand="0" w:noVBand="1"/>
      </w:tblPr>
      <w:tblGrid>
        <w:gridCol w:w="706"/>
        <w:gridCol w:w="5351"/>
        <w:gridCol w:w="36"/>
        <w:gridCol w:w="4397"/>
      </w:tblGrid>
      <w:tr w:rsidR="00633037" w14:paraId="3BAEC2C8" w14:textId="77777777" w:rsidTr="00A337EB">
        <w:tc>
          <w:tcPr>
            <w:tcW w:w="706" w:type="dxa"/>
            <w:shd w:val="clear" w:color="auto" w:fill="D9D9D9" w:themeFill="background1" w:themeFillShade="D9"/>
          </w:tcPr>
          <w:p w14:paraId="4C167C35" w14:textId="77777777" w:rsidR="00633037" w:rsidRDefault="00633037" w:rsidP="00A97D5F">
            <w:pPr>
              <w:spacing w:line="360" w:lineRule="auto"/>
              <w:ind w:right="-755"/>
              <w:jc w:val="both"/>
              <w:rPr>
                <w:rFonts w:ascii="Arial" w:hAnsi="Arial" w:cs="Arial"/>
                <w:iCs/>
              </w:rPr>
            </w:pPr>
          </w:p>
          <w:p w14:paraId="4CD498B8" w14:textId="6427178D" w:rsidR="00633037" w:rsidRPr="00633037" w:rsidRDefault="00633037" w:rsidP="00A97D5F">
            <w:pPr>
              <w:spacing w:line="360" w:lineRule="auto"/>
              <w:ind w:right="-755"/>
              <w:jc w:val="both"/>
              <w:rPr>
                <w:rFonts w:ascii="Arial" w:hAnsi="Arial" w:cs="Arial"/>
                <w:b/>
                <w:bCs/>
                <w:iCs/>
              </w:rPr>
            </w:pPr>
            <w:r w:rsidRPr="00633037">
              <w:rPr>
                <w:rFonts w:ascii="Arial" w:hAnsi="Arial" w:cs="Arial"/>
                <w:b/>
                <w:bCs/>
                <w:iCs/>
              </w:rPr>
              <w:t>1.</w:t>
            </w:r>
          </w:p>
        </w:tc>
        <w:tc>
          <w:tcPr>
            <w:tcW w:w="9784" w:type="dxa"/>
            <w:gridSpan w:val="3"/>
            <w:shd w:val="clear" w:color="auto" w:fill="D9D9D9" w:themeFill="background1" w:themeFillShade="D9"/>
          </w:tcPr>
          <w:p w14:paraId="27BF8C94" w14:textId="77777777" w:rsidR="00633037" w:rsidRPr="00A97D5F" w:rsidRDefault="00633037" w:rsidP="00633037">
            <w:pPr>
              <w:pStyle w:val="Heading1"/>
              <w:spacing w:before="0"/>
            </w:pPr>
            <w:r w:rsidRPr="00A97D5F">
              <w:t>INITIAL INFORMATION TO BE SUBMITTED</w:t>
            </w:r>
          </w:p>
          <w:p w14:paraId="291592D5" w14:textId="05514230" w:rsidR="00633037" w:rsidRDefault="00633037" w:rsidP="00633037">
            <w:pPr>
              <w:spacing w:line="360" w:lineRule="auto"/>
              <w:ind w:right="-755"/>
              <w:jc w:val="both"/>
              <w:rPr>
                <w:rFonts w:ascii="Arial" w:hAnsi="Arial" w:cs="Arial"/>
                <w:iCs/>
              </w:rPr>
            </w:pPr>
            <w:r w:rsidRPr="00955D57">
              <w:rPr>
                <w:rFonts w:ascii="Arial" w:hAnsi="Arial" w:cs="Arial"/>
              </w:rPr>
              <w:t xml:space="preserve">When a Certification is initiated, the coordinator must submit the following information to </w:t>
            </w:r>
            <w:r w:rsidRPr="00400426">
              <w:rPr>
                <w:rFonts w:ascii="Arial" w:hAnsi="Arial" w:cs="Arial"/>
              </w:rPr>
              <w:t>the ECSA</w:t>
            </w:r>
            <w:r w:rsidRPr="00955D57">
              <w:rPr>
                <w:rFonts w:ascii="Arial" w:hAnsi="Arial" w:cs="Arial"/>
              </w:rPr>
              <w:t xml:space="preserve"> for use in determining the Team selection:</w:t>
            </w:r>
          </w:p>
        </w:tc>
      </w:tr>
      <w:tr w:rsidR="00633037" w14:paraId="261F5C51" w14:textId="77777777" w:rsidTr="00A337EB">
        <w:trPr>
          <w:trHeight w:val="799"/>
        </w:trPr>
        <w:tc>
          <w:tcPr>
            <w:tcW w:w="706" w:type="dxa"/>
          </w:tcPr>
          <w:p w14:paraId="3A733E7C" w14:textId="596175E9" w:rsidR="00633037" w:rsidRPr="00633037" w:rsidRDefault="00633037" w:rsidP="00A97D5F">
            <w:pPr>
              <w:spacing w:line="360" w:lineRule="auto"/>
              <w:ind w:right="-755"/>
              <w:jc w:val="both"/>
              <w:rPr>
                <w:rFonts w:ascii="Arial" w:hAnsi="Arial" w:cs="Arial"/>
                <w:b/>
                <w:bCs/>
                <w:iCs/>
              </w:rPr>
            </w:pPr>
            <w:r w:rsidRPr="00633037">
              <w:rPr>
                <w:rFonts w:ascii="Arial" w:hAnsi="Arial" w:cs="Arial"/>
                <w:b/>
                <w:bCs/>
                <w:iCs/>
              </w:rPr>
              <w:t>1.1</w:t>
            </w:r>
          </w:p>
        </w:tc>
        <w:tc>
          <w:tcPr>
            <w:tcW w:w="5387" w:type="dxa"/>
            <w:gridSpan w:val="2"/>
          </w:tcPr>
          <w:p w14:paraId="7230EDFD" w14:textId="0E35ED86" w:rsidR="00633037" w:rsidRPr="00633037" w:rsidRDefault="00633037" w:rsidP="00633037">
            <w:pPr>
              <w:spacing w:line="276" w:lineRule="auto"/>
              <w:jc w:val="both"/>
              <w:rPr>
                <w:rFonts w:ascii="Arial" w:hAnsi="Arial" w:cs="Arial"/>
                <w:b/>
                <w:bCs/>
              </w:rPr>
            </w:pPr>
            <w:r w:rsidRPr="00633037">
              <w:rPr>
                <w:rFonts w:ascii="Arial" w:hAnsi="Arial" w:cs="Arial"/>
                <w:b/>
                <w:bCs/>
              </w:rPr>
              <w:t>Training programmes that are offered or are planned for the period of certification</w:t>
            </w:r>
          </w:p>
        </w:tc>
        <w:tc>
          <w:tcPr>
            <w:tcW w:w="4397" w:type="dxa"/>
          </w:tcPr>
          <w:p w14:paraId="5A270609" w14:textId="77777777" w:rsidR="00633037" w:rsidRDefault="00633037" w:rsidP="00A97D5F">
            <w:pPr>
              <w:spacing w:line="360" w:lineRule="auto"/>
              <w:ind w:right="-755"/>
              <w:jc w:val="both"/>
              <w:rPr>
                <w:rFonts w:ascii="Arial" w:hAnsi="Arial" w:cs="Arial"/>
                <w:iCs/>
              </w:rPr>
            </w:pPr>
          </w:p>
        </w:tc>
      </w:tr>
      <w:tr w:rsidR="00A337EB" w14:paraId="094F02F2" w14:textId="77777777" w:rsidTr="00A337EB">
        <w:tc>
          <w:tcPr>
            <w:tcW w:w="706" w:type="dxa"/>
            <w:vMerge w:val="restart"/>
          </w:tcPr>
          <w:p w14:paraId="43DA6DA4" w14:textId="77777777" w:rsidR="00A337EB" w:rsidRDefault="00A337EB" w:rsidP="00A97D5F">
            <w:pPr>
              <w:spacing w:line="360" w:lineRule="auto"/>
              <w:ind w:right="-755"/>
              <w:jc w:val="both"/>
              <w:rPr>
                <w:rFonts w:ascii="Arial" w:hAnsi="Arial" w:cs="Arial"/>
                <w:b/>
                <w:bCs/>
                <w:iCs/>
              </w:rPr>
            </w:pPr>
          </w:p>
          <w:p w14:paraId="5FAE61A1" w14:textId="77777777" w:rsidR="00A337EB" w:rsidRDefault="00A337EB" w:rsidP="00A97D5F">
            <w:pPr>
              <w:spacing w:line="360" w:lineRule="auto"/>
              <w:ind w:right="-755"/>
              <w:jc w:val="both"/>
              <w:rPr>
                <w:rFonts w:ascii="Arial" w:hAnsi="Arial" w:cs="Arial"/>
                <w:b/>
                <w:bCs/>
                <w:iCs/>
              </w:rPr>
            </w:pPr>
          </w:p>
          <w:p w14:paraId="35EE2C5B" w14:textId="77777777" w:rsidR="00A337EB" w:rsidRDefault="00A337EB" w:rsidP="00A97D5F">
            <w:pPr>
              <w:spacing w:line="360" w:lineRule="auto"/>
              <w:ind w:right="-755"/>
              <w:jc w:val="both"/>
              <w:rPr>
                <w:rFonts w:ascii="Arial" w:hAnsi="Arial" w:cs="Arial"/>
                <w:b/>
                <w:bCs/>
                <w:iCs/>
              </w:rPr>
            </w:pPr>
          </w:p>
          <w:p w14:paraId="617CC636" w14:textId="77777777" w:rsidR="00A337EB" w:rsidRDefault="00A337EB" w:rsidP="00A97D5F">
            <w:pPr>
              <w:spacing w:line="360" w:lineRule="auto"/>
              <w:ind w:right="-755"/>
              <w:jc w:val="both"/>
              <w:rPr>
                <w:rFonts w:ascii="Arial" w:hAnsi="Arial" w:cs="Arial"/>
                <w:b/>
                <w:bCs/>
                <w:iCs/>
              </w:rPr>
            </w:pPr>
          </w:p>
          <w:p w14:paraId="1C254920" w14:textId="0D286379" w:rsidR="00A337EB" w:rsidRPr="00633037" w:rsidRDefault="00A337EB" w:rsidP="00A97D5F">
            <w:pPr>
              <w:spacing w:line="360" w:lineRule="auto"/>
              <w:ind w:right="-755"/>
              <w:jc w:val="both"/>
              <w:rPr>
                <w:rFonts w:ascii="Arial" w:hAnsi="Arial" w:cs="Arial"/>
                <w:b/>
                <w:bCs/>
                <w:iCs/>
              </w:rPr>
            </w:pPr>
            <w:r w:rsidRPr="00633037">
              <w:rPr>
                <w:rFonts w:ascii="Arial" w:hAnsi="Arial" w:cs="Arial"/>
                <w:b/>
                <w:bCs/>
                <w:iCs/>
              </w:rPr>
              <w:t>1.2</w:t>
            </w:r>
          </w:p>
        </w:tc>
        <w:tc>
          <w:tcPr>
            <w:tcW w:w="5387" w:type="dxa"/>
            <w:gridSpan w:val="2"/>
            <w:vMerge w:val="restart"/>
          </w:tcPr>
          <w:p w14:paraId="5D72FEDB" w14:textId="4AD68D13" w:rsidR="00A337EB" w:rsidRPr="00633037" w:rsidRDefault="00A337EB" w:rsidP="00A97D5F">
            <w:pPr>
              <w:spacing w:line="360" w:lineRule="auto"/>
              <w:ind w:right="-755"/>
              <w:jc w:val="both"/>
              <w:rPr>
                <w:rFonts w:ascii="Arial" w:hAnsi="Arial" w:cs="Arial"/>
                <w:b/>
                <w:bCs/>
                <w:iCs/>
              </w:rPr>
            </w:pPr>
            <w:r w:rsidRPr="00633037">
              <w:rPr>
                <w:rFonts w:ascii="Arial" w:hAnsi="Arial" w:cs="Arial"/>
                <w:b/>
                <w:bCs/>
                <w:iCs/>
              </w:rPr>
              <w:t>For each programme:</w:t>
            </w:r>
          </w:p>
        </w:tc>
        <w:tc>
          <w:tcPr>
            <w:tcW w:w="4397" w:type="dxa"/>
          </w:tcPr>
          <w:p w14:paraId="127C7BE3" w14:textId="77777777" w:rsidR="00A337EB" w:rsidRDefault="00A337EB" w:rsidP="00A337EB">
            <w:pPr>
              <w:spacing w:line="276" w:lineRule="auto"/>
              <w:rPr>
                <w:rFonts w:ascii="Arial" w:hAnsi="Arial" w:cs="Arial"/>
                <w:b/>
                <w:bCs/>
              </w:rPr>
            </w:pPr>
            <w:r w:rsidRPr="00A337EB">
              <w:rPr>
                <w:rFonts w:ascii="Arial" w:hAnsi="Arial" w:cs="Arial"/>
                <w:b/>
                <w:bCs/>
              </w:rPr>
              <w:t>1.2.1 The person responsible for the                Training Programme</w:t>
            </w:r>
          </w:p>
          <w:p w14:paraId="1FA7F42C" w14:textId="02F88114" w:rsidR="00A337EB" w:rsidRPr="00A337EB" w:rsidRDefault="00A337EB" w:rsidP="00A337EB">
            <w:pPr>
              <w:spacing w:line="276" w:lineRule="auto"/>
              <w:rPr>
                <w:rFonts w:ascii="Arial" w:hAnsi="Arial" w:cs="Arial"/>
                <w:b/>
                <w:bCs/>
                <w:iCs/>
              </w:rPr>
            </w:pPr>
          </w:p>
        </w:tc>
      </w:tr>
      <w:tr w:rsidR="00A337EB" w14:paraId="713903F8" w14:textId="77777777" w:rsidTr="00A337EB">
        <w:tc>
          <w:tcPr>
            <w:tcW w:w="706" w:type="dxa"/>
            <w:vMerge/>
          </w:tcPr>
          <w:p w14:paraId="3730B1EA" w14:textId="77777777" w:rsidR="00A337EB" w:rsidRDefault="00A337EB" w:rsidP="00A97D5F">
            <w:pPr>
              <w:spacing w:line="360" w:lineRule="auto"/>
              <w:ind w:right="-755"/>
              <w:jc w:val="both"/>
              <w:rPr>
                <w:rFonts w:ascii="Arial" w:hAnsi="Arial" w:cs="Arial"/>
                <w:iCs/>
              </w:rPr>
            </w:pPr>
          </w:p>
        </w:tc>
        <w:tc>
          <w:tcPr>
            <w:tcW w:w="5387" w:type="dxa"/>
            <w:gridSpan w:val="2"/>
            <w:vMerge/>
          </w:tcPr>
          <w:p w14:paraId="62263A18" w14:textId="77777777" w:rsidR="00A337EB" w:rsidRDefault="00A337EB" w:rsidP="00A97D5F">
            <w:pPr>
              <w:spacing w:line="360" w:lineRule="auto"/>
              <w:ind w:right="-755"/>
              <w:jc w:val="both"/>
              <w:rPr>
                <w:rFonts w:ascii="Arial" w:hAnsi="Arial" w:cs="Arial"/>
                <w:iCs/>
              </w:rPr>
            </w:pPr>
          </w:p>
        </w:tc>
        <w:tc>
          <w:tcPr>
            <w:tcW w:w="4397" w:type="dxa"/>
          </w:tcPr>
          <w:p w14:paraId="1D9F2908" w14:textId="77777777" w:rsidR="00A337EB" w:rsidRDefault="00A337EB" w:rsidP="00A337EB">
            <w:pPr>
              <w:spacing w:line="276" w:lineRule="auto"/>
              <w:rPr>
                <w:rFonts w:ascii="Arial" w:hAnsi="Arial" w:cs="Arial"/>
                <w:b/>
                <w:bCs/>
              </w:rPr>
            </w:pPr>
            <w:r w:rsidRPr="00A337EB">
              <w:rPr>
                <w:rFonts w:ascii="Arial" w:hAnsi="Arial" w:cs="Arial"/>
                <w:b/>
                <w:bCs/>
              </w:rPr>
              <w:t>1.2.2 The category and discipline of the           Training Programme</w:t>
            </w:r>
          </w:p>
          <w:p w14:paraId="6F8F8D9F" w14:textId="4CA97FF8" w:rsidR="00A337EB" w:rsidRDefault="00A337EB" w:rsidP="00A337EB">
            <w:pPr>
              <w:spacing w:line="276" w:lineRule="auto"/>
              <w:rPr>
                <w:rFonts w:ascii="Arial" w:hAnsi="Arial" w:cs="Arial"/>
                <w:iCs/>
              </w:rPr>
            </w:pPr>
          </w:p>
        </w:tc>
      </w:tr>
      <w:tr w:rsidR="00A337EB" w14:paraId="1CAD0B2B" w14:textId="77777777" w:rsidTr="00A337EB">
        <w:tc>
          <w:tcPr>
            <w:tcW w:w="706" w:type="dxa"/>
            <w:vMerge/>
          </w:tcPr>
          <w:p w14:paraId="335A40FF" w14:textId="77777777" w:rsidR="00A337EB" w:rsidRDefault="00A337EB" w:rsidP="00A97D5F">
            <w:pPr>
              <w:spacing w:line="360" w:lineRule="auto"/>
              <w:ind w:right="-755"/>
              <w:jc w:val="both"/>
              <w:rPr>
                <w:rFonts w:ascii="Arial" w:hAnsi="Arial" w:cs="Arial"/>
                <w:iCs/>
              </w:rPr>
            </w:pPr>
          </w:p>
        </w:tc>
        <w:tc>
          <w:tcPr>
            <w:tcW w:w="5387" w:type="dxa"/>
            <w:gridSpan w:val="2"/>
            <w:vMerge/>
          </w:tcPr>
          <w:p w14:paraId="287C52E0" w14:textId="77777777" w:rsidR="00A337EB" w:rsidRDefault="00A337EB" w:rsidP="00A97D5F">
            <w:pPr>
              <w:spacing w:line="360" w:lineRule="auto"/>
              <w:ind w:right="-755"/>
              <w:jc w:val="both"/>
              <w:rPr>
                <w:rFonts w:ascii="Arial" w:hAnsi="Arial" w:cs="Arial"/>
                <w:iCs/>
              </w:rPr>
            </w:pPr>
          </w:p>
        </w:tc>
        <w:tc>
          <w:tcPr>
            <w:tcW w:w="4397" w:type="dxa"/>
          </w:tcPr>
          <w:p w14:paraId="5E8D2677" w14:textId="77777777" w:rsidR="00A337EB" w:rsidRDefault="00A337EB" w:rsidP="00A337EB">
            <w:pPr>
              <w:spacing w:line="276" w:lineRule="auto"/>
              <w:rPr>
                <w:rFonts w:ascii="Arial" w:hAnsi="Arial" w:cs="Arial"/>
                <w:b/>
                <w:bCs/>
              </w:rPr>
            </w:pPr>
            <w:r w:rsidRPr="00A337EB">
              <w:rPr>
                <w:rFonts w:ascii="Arial" w:hAnsi="Arial" w:cs="Arial"/>
                <w:b/>
                <w:bCs/>
              </w:rPr>
              <w:t xml:space="preserve">1.2.3 Major programme changes in progress or being </w:t>
            </w:r>
            <w:proofErr w:type="gramStart"/>
            <w:r w:rsidRPr="00A337EB">
              <w:rPr>
                <w:rFonts w:ascii="Arial" w:hAnsi="Arial" w:cs="Arial"/>
                <w:b/>
                <w:bCs/>
              </w:rPr>
              <w:t>planned</w:t>
            </w:r>
            <w:proofErr w:type="gramEnd"/>
          </w:p>
          <w:p w14:paraId="448425DB" w14:textId="7DF5ECDF" w:rsidR="00A337EB" w:rsidRPr="00A337EB" w:rsidRDefault="00A337EB" w:rsidP="00A337EB">
            <w:pPr>
              <w:spacing w:line="276" w:lineRule="auto"/>
              <w:rPr>
                <w:rFonts w:ascii="Arial" w:hAnsi="Arial" w:cs="Arial"/>
                <w:b/>
                <w:bCs/>
              </w:rPr>
            </w:pPr>
          </w:p>
        </w:tc>
      </w:tr>
      <w:tr w:rsidR="00A337EB" w14:paraId="0B54091B" w14:textId="77777777" w:rsidTr="00A337EB">
        <w:tc>
          <w:tcPr>
            <w:tcW w:w="706" w:type="dxa"/>
            <w:vMerge/>
          </w:tcPr>
          <w:p w14:paraId="35922479" w14:textId="77777777" w:rsidR="00A337EB" w:rsidRDefault="00A337EB" w:rsidP="00A97D5F">
            <w:pPr>
              <w:spacing w:line="360" w:lineRule="auto"/>
              <w:ind w:right="-755"/>
              <w:jc w:val="both"/>
              <w:rPr>
                <w:rFonts w:ascii="Arial" w:hAnsi="Arial" w:cs="Arial"/>
                <w:iCs/>
              </w:rPr>
            </w:pPr>
          </w:p>
        </w:tc>
        <w:tc>
          <w:tcPr>
            <w:tcW w:w="5387" w:type="dxa"/>
            <w:gridSpan w:val="2"/>
            <w:vMerge/>
          </w:tcPr>
          <w:p w14:paraId="428E041B" w14:textId="77777777" w:rsidR="00A337EB" w:rsidRDefault="00A337EB" w:rsidP="00A97D5F">
            <w:pPr>
              <w:spacing w:line="360" w:lineRule="auto"/>
              <w:ind w:right="-755"/>
              <w:jc w:val="both"/>
              <w:rPr>
                <w:rFonts w:ascii="Arial" w:hAnsi="Arial" w:cs="Arial"/>
                <w:iCs/>
              </w:rPr>
            </w:pPr>
          </w:p>
        </w:tc>
        <w:tc>
          <w:tcPr>
            <w:tcW w:w="4397" w:type="dxa"/>
          </w:tcPr>
          <w:p w14:paraId="4EE7AF05" w14:textId="77777777" w:rsidR="00A337EB" w:rsidRDefault="00A337EB" w:rsidP="00A337EB">
            <w:pPr>
              <w:spacing w:line="276" w:lineRule="auto"/>
              <w:rPr>
                <w:rFonts w:ascii="Arial" w:hAnsi="Arial" w:cs="Arial"/>
                <w:b/>
                <w:bCs/>
              </w:rPr>
            </w:pPr>
            <w:r w:rsidRPr="00A337EB">
              <w:rPr>
                <w:rFonts w:ascii="Arial" w:hAnsi="Arial" w:cs="Arial"/>
                <w:b/>
                <w:bCs/>
              </w:rPr>
              <w:t>1.2.4 Degree of commonality of the assessment methodology with the other programmes</w:t>
            </w:r>
          </w:p>
          <w:p w14:paraId="5D406AF4" w14:textId="68097C05" w:rsidR="00A337EB" w:rsidRDefault="00A337EB" w:rsidP="00A337EB">
            <w:pPr>
              <w:spacing w:line="276" w:lineRule="auto"/>
              <w:rPr>
                <w:rFonts w:ascii="Arial" w:hAnsi="Arial" w:cs="Arial"/>
                <w:iCs/>
              </w:rPr>
            </w:pPr>
          </w:p>
        </w:tc>
      </w:tr>
      <w:tr w:rsidR="00BF1033" w14:paraId="1B0FBE43" w14:textId="77777777" w:rsidTr="00A337EB">
        <w:tc>
          <w:tcPr>
            <w:tcW w:w="706" w:type="dxa"/>
            <w:shd w:val="clear" w:color="auto" w:fill="D9D9D9" w:themeFill="background1" w:themeFillShade="D9"/>
            <w:vAlign w:val="center"/>
          </w:tcPr>
          <w:p w14:paraId="4D781B30" w14:textId="27BF72A7" w:rsidR="00BF1033" w:rsidRPr="00470026" w:rsidRDefault="006C7564" w:rsidP="003002C1">
            <w:pPr>
              <w:pStyle w:val="Heading1"/>
              <w:spacing w:before="0"/>
              <w:jc w:val="center"/>
            </w:pPr>
            <w:r>
              <w:t>2</w:t>
            </w:r>
            <w:r w:rsidR="00321546">
              <w:t>.</w:t>
            </w:r>
          </w:p>
        </w:tc>
        <w:tc>
          <w:tcPr>
            <w:tcW w:w="9784" w:type="dxa"/>
            <w:gridSpan w:val="3"/>
            <w:shd w:val="clear" w:color="auto" w:fill="D9D9D9" w:themeFill="background1" w:themeFillShade="D9"/>
          </w:tcPr>
          <w:p w14:paraId="34414CB4" w14:textId="5AAA3AE6" w:rsidR="00BF1033" w:rsidRPr="00470026" w:rsidRDefault="00BF1033" w:rsidP="003002C1">
            <w:pPr>
              <w:pStyle w:val="Heading1"/>
              <w:spacing w:before="0"/>
            </w:pPr>
            <w:r w:rsidRPr="00470026">
              <w:t>STRATEGIC AND ORGANISATIONAL OBJECTIVES</w:t>
            </w:r>
          </w:p>
          <w:p w14:paraId="2E375049" w14:textId="0CDA54D8" w:rsidR="00BF1033" w:rsidRPr="00FF1991" w:rsidRDefault="00BF1033" w:rsidP="003002C1">
            <w:pPr>
              <w:spacing w:line="276" w:lineRule="auto"/>
              <w:jc w:val="both"/>
              <w:rPr>
                <w:rFonts w:ascii="Arial" w:hAnsi="Arial" w:cs="Arial"/>
              </w:rPr>
            </w:pPr>
            <w:r w:rsidRPr="00FF1991">
              <w:rPr>
                <w:rFonts w:ascii="Arial" w:hAnsi="Arial" w:cs="Arial"/>
              </w:rPr>
              <w:t>Strategic objectives of the Training Academy together with an assessment of the extent to which any existing or planned training programmes are consistent with the organisational objectives. These should be drawn from the company business plan or other approved documentation.</w:t>
            </w:r>
          </w:p>
        </w:tc>
      </w:tr>
      <w:tr w:rsidR="00BF1033" w14:paraId="4D3BCB8B" w14:textId="77777777" w:rsidTr="00A337EB">
        <w:tc>
          <w:tcPr>
            <w:tcW w:w="706" w:type="dxa"/>
            <w:vAlign w:val="center"/>
          </w:tcPr>
          <w:p w14:paraId="109697F3" w14:textId="1BE6CCC8" w:rsidR="00BF1033" w:rsidRDefault="006C7564" w:rsidP="0094437F">
            <w:pPr>
              <w:spacing w:line="276" w:lineRule="auto"/>
              <w:jc w:val="center"/>
              <w:rPr>
                <w:rFonts w:ascii="Arial" w:hAnsi="Arial" w:cs="Arial"/>
                <w:b/>
                <w:bCs/>
              </w:rPr>
            </w:pPr>
            <w:r>
              <w:rPr>
                <w:rFonts w:ascii="Arial" w:hAnsi="Arial" w:cs="Arial"/>
                <w:b/>
                <w:bCs/>
              </w:rPr>
              <w:t>2.1</w:t>
            </w:r>
          </w:p>
        </w:tc>
        <w:tc>
          <w:tcPr>
            <w:tcW w:w="5351" w:type="dxa"/>
          </w:tcPr>
          <w:p w14:paraId="6DBF51E2" w14:textId="43CD1A91" w:rsidR="00BF1033" w:rsidRDefault="00BF1033" w:rsidP="00BF1033">
            <w:pPr>
              <w:spacing w:line="276" w:lineRule="auto"/>
              <w:jc w:val="both"/>
              <w:rPr>
                <w:rFonts w:ascii="Arial" w:hAnsi="Arial" w:cs="Arial"/>
                <w:b/>
                <w:bCs/>
              </w:rPr>
            </w:pPr>
            <w:r w:rsidRPr="00FF1991">
              <w:rPr>
                <w:rFonts w:ascii="Arial" w:hAnsi="Arial" w:cs="Arial"/>
                <w:b/>
                <w:bCs/>
              </w:rPr>
              <w:t xml:space="preserve">The Training Academy’s objectives and commitment to the outcome-based objectives of the </w:t>
            </w:r>
            <w:r w:rsidR="00C22A64">
              <w:rPr>
                <w:rFonts w:ascii="Arial" w:hAnsi="Arial" w:cs="Arial"/>
                <w:b/>
                <w:bCs/>
              </w:rPr>
              <w:t>E</w:t>
            </w:r>
            <w:r w:rsidRPr="00FF1991">
              <w:rPr>
                <w:rFonts w:ascii="Arial" w:hAnsi="Arial" w:cs="Arial"/>
                <w:b/>
                <w:bCs/>
              </w:rPr>
              <w:t xml:space="preserve">ngineering </w:t>
            </w:r>
            <w:r w:rsidR="003002C1" w:rsidRPr="00FF1991">
              <w:rPr>
                <w:rFonts w:ascii="Arial" w:hAnsi="Arial" w:cs="Arial"/>
                <w:b/>
                <w:bCs/>
              </w:rPr>
              <w:t>Training Programme</w:t>
            </w:r>
          </w:p>
          <w:p w14:paraId="533600BE" w14:textId="713A89A4" w:rsidR="004D1D28" w:rsidRPr="00754DFD" w:rsidRDefault="004D1D28" w:rsidP="00BF1033">
            <w:pPr>
              <w:spacing w:line="276" w:lineRule="auto"/>
              <w:jc w:val="both"/>
              <w:rPr>
                <w:rFonts w:ascii="Arial" w:hAnsi="Arial" w:cs="Arial"/>
                <w:b/>
                <w:bCs/>
              </w:rPr>
            </w:pPr>
          </w:p>
        </w:tc>
        <w:tc>
          <w:tcPr>
            <w:tcW w:w="4433" w:type="dxa"/>
            <w:gridSpan w:val="2"/>
          </w:tcPr>
          <w:p w14:paraId="6E796034" w14:textId="77777777" w:rsidR="00BF1033" w:rsidRDefault="00BF1033" w:rsidP="00BF1033">
            <w:pPr>
              <w:spacing w:line="276" w:lineRule="auto"/>
              <w:jc w:val="both"/>
              <w:rPr>
                <w:rFonts w:ascii="Arial" w:hAnsi="Arial" w:cs="Arial"/>
              </w:rPr>
            </w:pPr>
          </w:p>
          <w:p w14:paraId="7C4C3EBF" w14:textId="77777777" w:rsidR="004D1D28" w:rsidRDefault="004D1D28" w:rsidP="00BF1033">
            <w:pPr>
              <w:spacing w:line="276" w:lineRule="auto"/>
              <w:jc w:val="both"/>
              <w:rPr>
                <w:rFonts w:ascii="Arial" w:hAnsi="Arial" w:cs="Arial"/>
              </w:rPr>
            </w:pPr>
          </w:p>
          <w:p w14:paraId="59C748AC" w14:textId="4D70FC8C" w:rsidR="004D1D28" w:rsidRDefault="004D1D28" w:rsidP="00BF1033">
            <w:pPr>
              <w:spacing w:line="276" w:lineRule="auto"/>
              <w:jc w:val="both"/>
              <w:rPr>
                <w:rFonts w:ascii="Arial" w:hAnsi="Arial" w:cs="Arial"/>
              </w:rPr>
            </w:pPr>
          </w:p>
        </w:tc>
      </w:tr>
      <w:tr w:rsidR="004D1D28" w14:paraId="6D074532" w14:textId="77777777" w:rsidTr="00A337EB">
        <w:tc>
          <w:tcPr>
            <w:tcW w:w="706" w:type="dxa"/>
            <w:vAlign w:val="center"/>
          </w:tcPr>
          <w:p w14:paraId="7B83C96C" w14:textId="5AB4B59F" w:rsidR="004D1D28" w:rsidRDefault="004D1D28" w:rsidP="004D1D28">
            <w:pPr>
              <w:spacing w:line="276" w:lineRule="auto"/>
              <w:rPr>
                <w:rFonts w:ascii="Arial" w:hAnsi="Arial" w:cs="Arial"/>
                <w:b/>
                <w:bCs/>
              </w:rPr>
            </w:pPr>
            <w:r>
              <w:rPr>
                <w:rFonts w:ascii="Arial" w:hAnsi="Arial" w:cs="Arial"/>
                <w:b/>
                <w:bCs/>
              </w:rPr>
              <w:t xml:space="preserve"> 2.2  </w:t>
            </w:r>
          </w:p>
        </w:tc>
        <w:tc>
          <w:tcPr>
            <w:tcW w:w="5351" w:type="dxa"/>
          </w:tcPr>
          <w:p w14:paraId="0406AA42" w14:textId="0999F2ED" w:rsidR="004D1D28" w:rsidRDefault="004D1D28" w:rsidP="00BF1033">
            <w:pPr>
              <w:spacing w:line="276" w:lineRule="auto"/>
              <w:jc w:val="both"/>
              <w:rPr>
                <w:rFonts w:ascii="Arial" w:hAnsi="Arial" w:cs="Arial"/>
                <w:b/>
                <w:bCs/>
              </w:rPr>
            </w:pPr>
            <w:r w:rsidRPr="00FF1991">
              <w:rPr>
                <w:rFonts w:ascii="Arial" w:hAnsi="Arial" w:cs="Arial"/>
                <w:b/>
                <w:bCs/>
              </w:rPr>
              <w:t xml:space="preserve">The Training Academy’s </w:t>
            </w:r>
            <w:r w:rsidRPr="004D1D28">
              <w:rPr>
                <w:rFonts w:ascii="Arial" w:hAnsi="Arial" w:cs="Arial"/>
                <w:b/>
                <w:bCs/>
              </w:rPr>
              <w:t xml:space="preserve">policy and practice for quality assurance and continuous quality </w:t>
            </w:r>
            <w:r w:rsidRPr="004D1D28">
              <w:rPr>
                <w:rFonts w:ascii="Arial" w:hAnsi="Arial" w:cs="Arial"/>
                <w:b/>
                <w:bCs/>
              </w:rPr>
              <w:lastRenderedPageBreak/>
              <w:t>improvement of the training programmes and assessment of the graduates in training.</w:t>
            </w:r>
          </w:p>
          <w:p w14:paraId="09D32EE6" w14:textId="1CE122F4" w:rsidR="004D1D28" w:rsidRPr="00FF1991" w:rsidRDefault="004D1D28" w:rsidP="00BF1033">
            <w:pPr>
              <w:spacing w:line="276" w:lineRule="auto"/>
              <w:jc w:val="both"/>
              <w:rPr>
                <w:rFonts w:ascii="Arial" w:hAnsi="Arial" w:cs="Arial"/>
                <w:b/>
                <w:bCs/>
              </w:rPr>
            </w:pPr>
          </w:p>
        </w:tc>
        <w:tc>
          <w:tcPr>
            <w:tcW w:w="4433" w:type="dxa"/>
            <w:gridSpan w:val="2"/>
          </w:tcPr>
          <w:p w14:paraId="05BADEF0" w14:textId="77777777" w:rsidR="004D1D28" w:rsidRDefault="004D1D28" w:rsidP="00BF1033">
            <w:pPr>
              <w:spacing w:line="276" w:lineRule="auto"/>
              <w:jc w:val="both"/>
              <w:rPr>
                <w:rFonts w:ascii="Arial" w:hAnsi="Arial" w:cs="Arial"/>
              </w:rPr>
            </w:pPr>
          </w:p>
        </w:tc>
      </w:tr>
      <w:tr w:rsidR="004D1D28" w14:paraId="4D1F6CEE" w14:textId="77777777" w:rsidTr="00A337EB">
        <w:tc>
          <w:tcPr>
            <w:tcW w:w="706" w:type="dxa"/>
            <w:vAlign w:val="center"/>
          </w:tcPr>
          <w:p w14:paraId="385D586D" w14:textId="1631D56A" w:rsidR="004D1D28" w:rsidRDefault="004D1D28" w:rsidP="004D1D28">
            <w:pPr>
              <w:spacing w:line="276" w:lineRule="auto"/>
              <w:rPr>
                <w:rFonts w:ascii="Arial" w:hAnsi="Arial" w:cs="Arial"/>
                <w:b/>
                <w:bCs/>
              </w:rPr>
            </w:pPr>
            <w:r>
              <w:rPr>
                <w:rFonts w:ascii="Arial" w:hAnsi="Arial" w:cs="Arial"/>
                <w:b/>
                <w:bCs/>
              </w:rPr>
              <w:t>2.3</w:t>
            </w:r>
          </w:p>
        </w:tc>
        <w:tc>
          <w:tcPr>
            <w:tcW w:w="5351" w:type="dxa"/>
          </w:tcPr>
          <w:p w14:paraId="0F406D62" w14:textId="4CA8F323" w:rsidR="004D1D28" w:rsidRDefault="004D1D28" w:rsidP="00BF1033">
            <w:pPr>
              <w:spacing w:line="276" w:lineRule="auto"/>
              <w:jc w:val="both"/>
              <w:rPr>
                <w:rFonts w:ascii="Arial" w:hAnsi="Arial" w:cs="Arial"/>
                <w:b/>
                <w:bCs/>
              </w:rPr>
            </w:pPr>
            <w:r w:rsidRPr="004D1D28">
              <w:rPr>
                <w:rFonts w:ascii="Arial" w:hAnsi="Arial" w:cs="Arial"/>
                <w:b/>
                <w:bCs/>
              </w:rPr>
              <w:t>Training Academy finances, capital</w:t>
            </w:r>
            <w:ins w:id="16" w:author="Nivashnee Naidoo" w:date="2022-11-09T10:01:00Z">
              <w:r w:rsidR="00625BFC">
                <w:rPr>
                  <w:rFonts w:ascii="Arial" w:hAnsi="Arial" w:cs="Arial"/>
                  <w:b/>
                  <w:bCs/>
                </w:rPr>
                <w:t>,</w:t>
              </w:r>
            </w:ins>
            <w:r w:rsidRPr="004D1D28">
              <w:rPr>
                <w:rFonts w:ascii="Arial" w:hAnsi="Arial" w:cs="Arial"/>
                <w:b/>
                <w:bCs/>
              </w:rPr>
              <w:t xml:space="preserve"> and operating costs for the current year and four previous years: funding for staffing, running</w:t>
            </w:r>
            <w:ins w:id="17" w:author="Nondumiso Thusi" w:date="2022-11-18T08:46:00Z">
              <w:r w:rsidR="00F7682D">
                <w:rPr>
                  <w:rFonts w:ascii="Arial" w:hAnsi="Arial" w:cs="Arial"/>
                  <w:b/>
                  <w:bCs/>
                </w:rPr>
                <w:t xml:space="preserve"> </w:t>
              </w:r>
            </w:ins>
            <w:r w:rsidR="00F7682D">
              <w:rPr>
                <w:rFonts w:ascii="Arial" w:hAnsi="Arial" w:cs="Arial"/>
                <w:b/>
                <w:bCs/>
              </w:rPr>
              <w:t>costs</w:t>
            </w:r>
            <w:r w:rsidRPr="004D1D28">
              <w:rPr>
                <w:rFonts w:ascii="Arial" w:hAnsi="Arial" w:cs="Arial"/>
                <w:b/>
                <w:bCs/>
              </w:rPr>
              <w:t>, equipment, computing</w:t>
            </w:r>
            <w:r w:rsidR="00AC1670">
              <w:rPr>
                <w:rFonts w:ascii="Arial" w:hAnsi="Arial" w:cs="Arial"/>
                <w:b/>
                <w:bCs/>
              </w:rPr>
              <w:t>,</w:t>
            </w:r>
            <w:r w:rsidRPr="004D1D28">
              <w:rPr>
                <w:rFonts w:ascii="Arial" w:hAnsi="Arial" w:cs="Arial"/>
                <w:b/>
                <w:bCs/>
              </w:rPr>
              <w:t xml:space="preserve"> and networking</w:t>
            </w:r>
            <w:r>
              <w:rPr>
                <w:rFonts w:ascii="Arial" w:hAnsi="Arial" w:cs="Arial"/>
                <w:b/>
                <w:bCs/>
              </w:rPr>
              <w:t>.</w:t>
            </w:r>
          </w:p>
          <w:p w14:paraId="70161FDE" w14:textId="2FC7637D" w:rsidR="004D1D28" w:rsidRPr="00FF1991" w:rsidRDefault="004D1D28" w:rsidP="00BF1033">
            <w:pPr>
              <w:spacing w:line="276" w:lineRule="auto"/>
              <w:jc w:val="both"/>
              <w:rPr>
                <w:rFonts w:ascii="Arial" w:hAnsi="Arial" w:cs="Arial"/>
                <w:b/>
                <w:bCs/>
              </w:rPr>
            </w:pPr>
          </w:p>
        </w:tc>
        <w:tc>
          <w:tcPr>
            <w:tcW w:w="4433" w:type="dxa"/>
            <w:gridSpan w:val="2"/>
          </w:tcPr>
          <w:p w14:paraId="1BD1726C" w14:textId="77777777" w:rsidR="004D1D28" w:rsidRDefault="004D1D28" w:rsidP="00BF1033">
            <w:pPr>
              <w:spacing w:line="276" w:lineRule="auto"/>
              <w:jc w:val="both"/>
              <w:rPr>
                <w:rFonts w:ascii="Arial" w:hAnsi="Arial" w:cs="Arial"/>
              </w:rPr>
            </w:pPr>
          </w:p>
        </w:tc>
      </w:tr>
      <w:tr w:rsidR="004D1D28" w14:paraId="6330E5A0" w14:textId="77777777" w:rsidTr="00A337EB">
        <w:tc>
          <w:tcPr>
            <w:tcW w:w="706" w:type="dxa"/>
            <w:vAlign w:val="center"/>
          </w:tcPr>
          <w:p w14:paraId="1656EC8B" w14:textId="6DBEF222" w:rsidR="004D1D28" w:rsidRDefault="004D1D28" w:rsidP="004D1D28">
            <w:pPr>
              <w:spacing w:line="276" w:lineRule="auto"/>
              <w:rPr>
                <w:rFonts w:ascii="Arial" w:hAnsi="Arial" w:cs="Arial"/>
                <w:b/>
                <w:bCs/>
              </w:rPr>
            </w:pPr>
            <w:r>
              <w:rPr>
                <w:rFonts w:ascii="Arial" w:hAnsi="Arial" w:cs="Arial"/>
                <w:b/>
                <w:bCs/>
              </w:rPr>
              <w:t>2.4</w:t>
            </w:r>
          </w:p>
        </w:tc>
        <w:tc>
          <w:tcPr>
            <w:tcW w:w="5351" w:type="dxa"/>
          </w:tcPr>
          <w:p w14:paraId="0D9BDF04" w14:textId="76F18C58" w:rsidR="004D1D28" w:rsidRDefault="004D1D28" w:rsidP="00BF1033">
            <w:pPr>
              <w:spacing w:line="276" w:lineRule="auto"/>
              <w:jc w:val="both"/>
              <w:rPr>
                <w:rFonts w:ascii="Arial" w:hAnsi="Arial" w:cs="Arial"/>
                <w:b/>
                <w:bCs/>
              </w:rPr>
            </w:pPr>
            <w:r w:rsidRPr="004D1D28">
              <w:rPr>
                <w:rFonts w:ascii="Arial" w:hAnsi="Arial" w:cs="Arial"/>
                <w:b/>
                <w:bCs/>
              </w:rPr>
              <w:t xml:space="preserve">Common facilities to support existing or planned </w:t>
            </w:r>
            <w:r w:rsidR="00AC1670">
              <w:rPr>
                <w:rFonts w:ascii="Arial" w:hAnsi="Arial" w:cs="Arial"/>
                <w:b/>
                <w:bCs/>
              </w:rPr>
              <w:t>E</w:t>
            </w:r>
            <w:r w:rsidRPr="004D1D28">
              <w:rPr>
                <w:rFonts w:ascii="Arial" w:hAnsi="Arial" w:cs="Arial"/>
                <w:b/>
                <w:bCs/>
              </w:rPr>
              <w:t xml:space="preserve">ngineering </w:t>
            </w:r>
            <w:r w:rsidR="00AC1670">
              <w:rPr>
                <w:rFonts w:ascii="Arial" w:hAnsi="Arial" w:cs="Arial"/>
                <w:b/>
                <w:bCs/>
              </w:rPr>
              <w:t>T</w:t>
            </w:r>
            <w:r w:rsidRPr="004D1D28">
              <w:rPr>
                <w:rFonts w:ascii="Arial" w:hAnsi="Arial" w:cs="Arial"/>
                <w:b/>
                <w:bCs/>
              </w:rPr>
              <w:t xml:space="preserve">raining </w:t>
            </w:r>
            <w:r w:rsidR="00AC1670">
              <w:rPr>
                <w:rFonts w:ascii="Arial" w:hAnsi="Arial" w:cs="Arial"/>
                <w:b/>
                <w:bCs/>
              </w:rPr>
              <w:t>P</w:t>
            </w:r>
            <w:r w:rsidRPr="004D1D28">
              <w:rPr>
                <w:rFonts w:ascii="Arial" w:hAnsi="Arial" w:cs="Arial"/>
                <w:b/>
                <w:bCs/>
              </w:rPr>
              <w:t>rogrammes</w:t>
            </w:r>
            <w:r>
              <w:rPr>
                <w:rFonts w:ascii="Arial" w:hAnsi="Arial" w:cs="Arial"/>
                <w:b/>
                <w:bCs/>
              </w:rPr>
              <w:t>.</w:t>
            </w:r>
          </w:p>
          <w:p w14:paraId="1FBD4061" w14:textId="3CA12882" w:rsidR="004D1D28" w:rsidRPr="00FF1991" w:rsidRDefault="004D1D28" w:rsidP="00BF1033">
            <w:pPr>
              <w:spacing w:line="276" w:lineRule="auto"/>
              <w:jc w:val="both"/>
              <w:rPr>
                <w:rFonts w:ascii="Arial" w:hAnsi="Arial" w:cs="Arial"/>
                <w:b/>
                <w:bCs/>
              </w:rPr>
            </w:pPr>
          </w:p>
        </w:tc>
        <w:tc>
          <w:tcPr>
            <w:tcW w:w="4433" w:type="dxa"/>
            <w:gridSpan w:val="2"/>
          </w:tcPr>
          <w:p w14:paraId="3A5B7F56" w14:textId="77777777" w:rsidR="004D1D28" w:rsidRDefault="004D1D28" w:rsidP="00BF1033">
            <w:pPr>
              <w:spacing w:line="276" w:lineRule="auto"/>
              <w:jc w:val="both"/>
              <w:rPr>
                <w:rFonts w:ascii="Arial" w:hAnsi="Arial" w:cs="Arial"/>
              </w:rPr>
            </w:pPr>
          </w:p>
        </w:tc>
      </w:tr>
      <w:tr w:rsidR="004D1D28" w14:paraId="0867E5F8" w14:textId="77777777" w:rsidTr="00A337EB">
        <w:tc>
          <w:tcPr>
            <w:tcW w:w="706" w:type="dxa"/>
            <w:vAlign w:val="center"/>
          </w:tcPr>
          <w:p w14:paraId="1BF7B1E9" w14:textId="538A62A6" w:rsidR="004D1D28" w:rsidRDefault="004D1D28" w:rsidP="004D1D28">
            <w:pPr>
              <w:spacing w:line="276" w:lineRule="auto"/>
              <w:rPr>
                <w:rFonts w:ascii="Arial" w:hAnsi="Arial" w:cs="Arial"/>
                <w:b/>
                <w:bCs/>
              </w:rPr>
            </w:pPr>
            <w:r>
              <w:rPr>
                <w:rFonts w:ascii="Arial" w:hAnsi="Arial" w:cs="Arial"/>
                <w:b/>
                <w:bCs/>
              </w:rPr>
              <w:t>2.5</w:t>
            </w:r>
          </w:p>
        </w:tc>
        <w:tc>
          <w:tcPr>
            <w:tcW w:w="5351" w:type="dxa"/>
          </w:tcPr>
          <w:p w14:paraId="7503E21A" w14:textId="77777777" w:rsidR="004D1D28" w:rsidRDefault="004D1D28" w:rsidP="00BF1033">
            <w:pPr>
              <w:spacing w:line="276" w:lineRule="auto"/>
              <w:jc w:val="both"/>
              <w:rPr>
                <w:rFonts w:ascii="Arial" w:hAnsi="Arial" w:cs="Arial"/>
                <w:b/>
                <w:bCs/>
              </w:rPr>
            </w:pPr>
            <w:r w:rsidRPr="004D1D28">
              <w:rPr>
                <w:rFonts w:ascii="Arial" w:hAnsi="Arial" w:cs="Arial"/>
                <w:b/>
                <w:bCs/>
              </w:rPr>
              <w:t>Perceived strengths and weaknesses of the programmes.</w:t>
            </w:r>
          </w:p>
          <w:p w14:paraId="0870EEB8" w14:textId="6D94801E" w:rsidR="004D1D28" w:rsidRPr="004D1D28" w:rsidRDefault="004D1D28" w:rsidP="00BF1033">
            <w:pPr>
              <w:spacing w:line="276" w:lineRule="auto"/>
              <w:jc w:val="both"/>
              <w:rPr>
                <w:rFonts w:ascii="Arial" w:hAnsi="Arial" w:cs="Arial"/>
                <w:b/>
                <w:bCs/>
              </w:rPr>
            </w:pPr>
          </w:p>
        </w:tc>
        <w:tc>
          <w:tcPr>
            <w:tcW w:w="4433" w:type="dxa"/>
            <w:gridSpan w:val="2"/>
          </w:tcPr>
          <w:p w14:paraId="6F82CFB9" w14:textId="77777777" w:rsidR="004D1D28" w:rsidRDefault="004D1D28" w:rsidP="00BF1033">
            <w:pPr>
              <w:spacing w:line="276" w:lineRule="auto"/>
              <w:jc w:val="both"/>
              <w:rPr>
                <w:rFonts w:ascii="Arial" w:hAnsi="Arial" w:cs="Arial"/>
              </w:rPr>
            </w:pPr>
          </w:p>
        </w:tc>
      </w:tr>
      <w:tr w:rsidR="004D1D28" w14:paraId="2EC12815" w14:textId="77777777" w:rsidTr="00A337EB">
        <w:tc>
          <w:tcPr>
            <w:tcW w:w="706" w:type="dxa"/>
            <w:vAlign w:val="center"/>
          </w:tcPr>
          <w:p w14:paraId="1BF2ADDF" w14:textId="38CEB8CE" w:rsidR="004D1D28" w:rsidRDefault="004D1D28" w:rsidP="004D1D28">
            <w:pPr>
              <w:spacing w:line="276" w:lineRule="auto"/>
              <w:rPr>
                <w:rFonts w:ascii="Arial" w:hAnsi="Arial" w:cs="Arial"/>
                <w:b/>
                <w:bCs/>
              </w:rPr>
            </w:pPr>
            <w:r>
              <w:rPr>
                <w:rFonts w:ascii="Arial" w:hAnsi="Arial" w:cs="Arial"/>
                <w:b/>
                <w:bCs/>
              </w:rPr>
              <w:t xml:space="preserve">2.6 </w:t>
            </w:r>
          </w:p>
        </w:tc>
        <w:tc>
          <w:tcPr>
            <w:tcW w:w="5351" w:type="dxa"/>
          </w:tcPr>
          <w:p w14:paraId="4B41F6AD" w14:textId="77777777" w:rsidR="004D1D28" w:rsidRDefault="004D1D28" w:rsidP="00BF1033">
            <w:pPr>
              <w:spacing w:line="276" w:lineRule="auto"/>
              <w:jc w:val="both"/>
              <w:rPr>
                <w:rFonts w:ascii="Arial" w:hAnsi="Arial" w:cs="Arial"/>
                <w:b/>
                <w:bCs/>
              </w:rPr>
            </w:pPr>
            <w:r w:rsidRPr="004D1D28">
              <w:rPr>
                <w:rFonts w:ascii="Arial" w:hAnsi="Arial" w:cs="Arial"/>
                <w:b/>
                <w:bCs/>
              </w:rPr>
              <w:t>Any other matters considered relevant.</w:t>
            </w:r>
          </w:p>
          <w:p w14:paraId="48051648" w14:textId="3105EC2B" w:rsidR="004D1D28" w:rsidRPr="004D1D28" w:rsidRDefault="004D1D28" w:rsidP="00BF1033">
            <w:pPr>
              <w:spacing w:line="276" w:lineRule="auto"/>
              <w:jc w:val="both"/>
              <w:rPr>
                <w:rFonts w:ascii="Arial" w:hAnsi="Arial" w:cs="Arial"/>
                <w:b/>
                <w:bCs/>
              </w:rPr>
            </w:pPr>
          </w:p>
        </w:tc>
        <w:tc>
          <w:tcPr>
            <w:tcW w:w="4433" w:type="dxa"/>
            <w:gridSpan w:val="2"/>
          </w:tcPr>
          <w:p w14:paraId="0634B2EF" w14:textId="77777777" w:rsidR="004D1D28" w:rsidRDefault="004D1D28" w:rsidP="00BF1033">
            <w:pPr>
              <w:spacing w:line="276" w:lineRule="auto"/>
              <w:jc w:val="both"/>
              <w:rPr>
                <w:rFonts w:ascii="Arial" w:hAnsi="Arial" w:cs="Arial"/>
              </w:rPr>
            </w:pPr>
          </w:p>
        </w:tc>
      </w:tr>
    </w:tbl>
    <w:p w14:paraId="3BD928BD" w14:textId="1CB74AA1" w:rsidR="005B720D" w:rsidRDefault="005B720D" w:rsidP="005B720D">
      <w:pPr>
        <w:spacing w:after="0" w:line="360" w:lineRule="auto"/>
        <w:jc w:val="both"/>
        <w:rPr>
          <w:rFonts w:ascii="Arial" w:hAnsi="Arial" w:cs="Arial"/>
        </w:rPr>
      </w:pPr>
    </w:p>
    <w:p w14:paraId="52A8E9F4" w14:textId="35241A45" w:rsidR="004D1D28" w:rsidRDefault="004D1D28" w:rsidP="003D74A1">
      <w:pPr>
        <w:spacing w:after="0" w:line="360" w:lineRule="auto"/>
        <w:jc w:val="both"/>
        <w:rPr>
          <w:rFonts w:ascii="Arial" w:hAnsi="Arial" w:cs="Arial"/>
        </w:rPr>
      </w:pPr>
    </w:p>
    <w:p w14:paraId="4510A0BC" w14:textId="29F313B5" w:rsidR="004D1D28" w:rsidRDefault="004D1D28" w:rsidP="003D74A1">
      <w:pPr>
        <w:spacing w:after="0" w:line="360" w:lineRule="auto"/>
        <w:jc w:val="both"/>
        <w:rPr>
          <w:rFonts w:ascii="Arial" w:hAnsi="Arial" w:cs="Arial"/>
        </w:rPr>
      </w:pPr>
    </w:p>
    <w:p w14:paraId="6D47BE33" w14:textId="74589440" w:rsidR="004D1D28" w:rsidRDefault="004D1D28" w:rsidP="003D74A1">
      <w:pPr>
        <w:spacing w:after="0" w:line="360" w:lineRule="auto"/>
        <w:jc w:val="both"/>
        <w:rPr>
          <w:rFonts w:ascii="Arial" w:hAnsi="Arial" w:cs="Arial"/>
        </w:rPr>
      </w:pPr>
    </w:p>
    <w:p w14:paraId="6E46F62E" w14:textId="40931D8E" w:rsidR="004D1D28" w:rsidRDefault="004D1D28" w:rsidP="003D74A1">
      <w:pPr>
        <w:spacing w:after="0" w:line="360" w:lineRule="auto"/>
        <w:jc w:val="both"/>
        <w:rPr>
          <w:rFonts w:ascii="Arial" w:hAnsi="Arial" w:cs="Arial"/>
        </w:rPr>
      </w:pPr>
    </w:p>
    <w:p w14:paraId="66E19EBC" w14:textId="78937D71" w:rsidR="00F36FC2" w:rsidRDefault="00F36FC2" w:rsidP="003D74A1">
      <w:pPr>
        <w:spacing w:after="0" w:line="360" w:lineRule="auto"/>
        <w:jc w:val="both"/>
        <w:rPr>
          <w:rFonts w:ascii="Arial" w:hAnsi="Arial" w:cs="Arial"/>
        </w:rPr>
      </w:pPr>
    </w:p>
    <w:p w14:paraId="4D404E83" w14:textId="3710D82C" w:rsidR="00F36FC2" w:rsidRDefault="00F36FC2" w:rsidP="003D74A1">
      <w:pPr>
        <w:spacing w:after="0" w:line="360" w:lineRule="auto"/>
        <w:jc w:val="both"/>
        <w:rPr>
          <w:rFonts w:ascii="Arial" w:hAnsi="Arial" w:cs="Arial"/>
        </w:rPr>
      </w:pPr>
    </w:p>
    <w:p w14:paraId="1C41EEFF" w14:textId="287A6C67" w:rsidR="00F36FC2" w:rsidRDefault="00F36FC2" w:rsidP="003D74A1">
      <w:pPr>
        <w:spacing w:after="0" w:line="360" w:lineRule="auto"/>
        <w:jc w:val="both"/>
        <w:rPr>
          <w:rFonts w:ascii="Arial" w:hAnsi="Arial" w:cs="Arial"/>
        </w:rPr>
      </w:pPr>
    </w:p>
    <w:p w14:paraId="7B9D74FF" w14:textId="629E42B6" w:rsidR="00F36FC2" w:rsidRDefault="00F36FC2" w:rsidP="003D74A1">
      <w:pPr>
        <w:spacing w:after="0" w:line="360" w:lineRule="auto"/>
        <w:jc w:val="both"/>
        <w:rPr>
          <w:rFonts w:ascii="Arial" w:hAnsi="Arial" w:cs="Arial"/>
        </w:rPr>
      </w:pPr>
    </w:p>
    <w:p w14:paraId="6C72257E" w14:textId="721549C2" w:rsidR="00F36FC2" w:rsidRDefault="00F36FC2" w:rsidP="003D74A1">
      <w:pPr>
        <w:spacing w:after="0" w:line="360" w:lineRule="auto"/>
        <w:jc w:val="both"/>
        <w:rPr>
          <w:rFonts w:ascii="Arial" w:hAnsi="Arial" w:cs="Arial"/>
        </w:rPr>
      </w:pPr>
    </w:p>
    <w:p w14:paraId="35BB8266" w14:textId="758664AF" w:rsidR="00F36FC2" w:rsidRDefault="00F36FC2" w:rsidP="003D74A1">
      <w:pPr>
        <w:spacing w:after="0" w:line="360" w:lineRule="auto"/>
        <w:jc w:val="both"/>
        <w:rPr>
          <w:rFonts w:ascii="Arial" w:hAnsi="Arial" w:cs="Arial"/>
        </w:rPr>
      </w:pPr>
    </w:p>
    <w:p w14:paraId="3FD1816A" w14:textId="635E9274" w:rsidR="00F36FC2" w:rsidRDefault="00F36FC2" w:rsidP="003D74A1">
      <w:pPr>
        <w:spacing w:after="0" w:line="360" w:lineRule="auto"/>
        <w:jc w:val="both"/>
        <w:rPr>
          <w:rFonts w:ascii="Arial" w:hAnsi="Arial" w:cs="Arial"/>
        </w:rPr>
      </w:pPr>
    </w:p>
    <w:p w14:paraId="3E2548E7" w14:textId="376A9AD0" w:rsidR="00F36FC2" w:rsidRDefault="00F36FC2" w:rsidP="003D74A1">
      <w:pPr>
        <w:spacing w:after="0" w:line="360" w:lineRule="auto"/>
        <w:jc w:val="both"/>
        <w:rPr>
          <w:rFonts w:ascii="Arial" w:hAnsi="Arial" w:cs="Arial"/>
        </w:rPr>
      </w:pPr>
    </w:p>
    <w:p w14:paraId="0FC1EFB0" w14:textId="1E14E96A" w:rsidR="00F36FC2" w:rsidRDefault="00F36FC2" w:rsidP="003D74A1">
      <w:pPr>
        <w:spacing w:after="0" w:line="360" w:lineRule="auto"/>
        <w:jc w:val="both"/>
        <w:rPr>
          <w:rFonts w:ascii="Arial" w:hAnsi="Arial" w:cs="Arial"/>
        </w:rPr>
      </w:pPr>
    </w:p>
    <w:p w14:paraId="234B3D02" w14:textId="3BB11294" w:rsidR="00F36FC2" w:rsidRDefault="00F36FC2" w:rsidP="003D74A1">
      <w:pPr>
        <w:spacing w:after="0" w:line="360" w:lineRule="auto"/>
        <w:jc w:val="both"/>
        <w:rPr>
          <w:rFonts w:ascii="Arial" w:hAnsi="Arial" w:cs="Arial"/>
        </w:rPr>
      </w:pPr>
    </w:p>
    <w:p w14:paraId="132299C6" w14:textId="31720AE3" w:rsidR="00B678CF" w:rsidRDefault="00B678CF" w:rsidP="003D74A1">
      <w:pPr>
        <w:spacing w:after="0" w:line="360" w:lineRule="auto"/>
        <w:jc w:val="both"/>
        <w:rPr>
          <w:rFonts w:ascii="Arial" w:hAnsi="Arial" w:cs="Arial"/>
        </w:rPr>
      </w:pPr>
    </w:p>
    <w:p w14:paraId="7F1864A7" w14:textId="65DA51BA" w:rsidR="00B678CF" w:rsidRDefault="00B678CF" w:rsidP="003D74A1">
      <w:pPr>
        <w:spacing w:after="0" w:line="360" w:lineRule="auto"/>
        <w:jc w:val="both"/>
        <w:rPr>
          <w:rFonts w:ascii="Arial" w:hAnsi="Arial" w:cs="Arial"/>
        </w:rPr>
      </w:pPr>
    </w:p>
    <w:p w14:paraId="037E3E8A" w14:textId="77777777" w:rsidR="00B678CF" w:rsidRDefault="00B678CF" w:rsidP="003D74A1">
      <w:pPr>
        <w:spacing w:after="0" w:line="360" w:lineRule="auto"/>
        <w:jc w:val="both"/>
        <w:rPr>
          <w:rFonts w:ascii="Arial" w:hAnsi="Arial" w:cs="Arial"/>
        </w:rPr>
      </w:pPr>
    </w:p>
    <w:p w14:paraId="2E34CF07" w14:textId="3AF70501" w:rsidR="00F36FC2" w:rsidRDefault="00F36FC2" w:rsidP="003D74A1">
      <w:pPr>
        <w:spacing w:after="0" w:line="360" w:lineRule="auto"/>
        <w:jc w:val="both"/>
        <w:rPr>
          <w:rFonts w:ascii="Arial" w:hAnsi="Arial" w:cs="Arial"/>
        </w:rPr>
      </w:pPr>
    </w:p>
    <w:tbl>
      <w:tblPr>
        <w:tblStyle w:val="TableGrid"/>
        <w:tblW w:w="10490" w:type="dxa"/>
        <w:tblInd w:w="-714" w:type="dxa"/>
        <w:tblLook w:val="04A0" w:firstRow="1" w:lastRow="0" w:firstColumn="1" w:lastColumn="0" w:noHBand="0" w:noVBand="1"/>
      </w:tblPr>
      <w:tblGrid>
        <w:gridCol w:w="706"/>
        <w:gridCol w:w="5351"/>
        <w:gridCol w:w="4433"/>
      </w:tblGrid>
      <w:tr w:rsidR="00E42CD1" w14:paraId="3363F2BF" w14:textId="77777777" w:rsidTr="00E42CD1">
        <w:trPr>
          <w:trHeight w:val="1142"/>
        </w:trPr>
        <w:tc>
          <w:tcPr>
            <w:tcW w:w="10490" w:type="dxa"/>
            <w:gridSpan w:val="3"/>
            <w:shd w:val="clear" w:color="auto" w:fill="D9D9D9" w:themeFill="background1" w:themeFillShade="D9"/>
            <w:vAlign w:val="center"/>
          </w:tcPr>
          <w:p w14:paraId="0F0BDCB1" w14:textId="77777777" w:rsidR="00E42CD1" w:rsidRPr="00684A3C" w:rsidRDefault="00E42CD1" w:rsidP="00684A3C">
            <w:pPr>
              <w:spacing w:line="276" w:lineRule="auto"/>
              <w:rPr>
                <w:rFonts w:ascii="Arial" w:hAnsi="Arial" w:cs="Arial"/>
                <w:b/>
                <w:bCs/>
                <w:sz w:val="24"/>
                <w:szCs w:val="24"/>
              </w:rPr>
            </w:pPr>
            <w:r w:rsidRPr="00684A3C">
              <w:rPr>
                <w:rFonts w:ascii="Arial" w:hAnsi="Arial" w:cs="Arial"/>
                <w:b/>
                <w:bCs/>
                <w:sz w:val="24"/>
                <w:szCs w:val="24"/>
              </w:rPr>
              <w:lastRenderedPageBreak/>
              <w:t>VISIT DOCUMENTATION: SELF-STUDY SUBMISSION FOR EACH TRAINING PROGRAMME</w:t>
            </w:r>
          </w:p>
          <w:p w14:paraId="4BBD2C93" w14:textId="6A9C8A2D" w:rsidR="00B46273" w:rsidRDefault="00B46273" w:rsidP="00B46273">
            <w:pPr>
              <w:spacing w:line="276" w:lineRule="auto"/>
              <w:rPr>
                <w:rFonts w:ascii="Arial" w:hAnsi="Arial" w:cs="Arial"/>
              </w:rPr>
            </w:pPr>
            <w:r w:rsidRPr="00955D57">
              <w:rPr>
                <w:rFonts w:ascii="Arial" w:hAnsi="Arial" w:cs="Arial"/>
              </w:rPr>
              <w:t>When a</w:t>
            </w:r>
            <w:r w:rsidR="00840020">
              <w:rPr>
                <w:rFonts w:ascii="Arial" w:hAnsi="Arial" w:cs="Arial"/>
              </w:rPr>
              <w:t>n</w:t>
            </w:r>
            <w:r w:rsidRPr="00955D57">
              <w:rPr>
                <w:rFonts w:ascii="Arial" w:hAnsi="Arial" w:cs="Arial"/>
              </w:rPr>
              <w:t xml:space="preserve"> </w:t>
            </w:r>
            <w:r>
              <w:rPr>
                <w:rFonts w:ascii="Arial" w:hAnsi="Arial" w:cs="Arial"/>
              </w:rPr>
              <w:t>Accreditation is conducted</w:t>
            </w:r>
            <w:r w:rsidRPr="00955D57">
              <w:rPr>
                <w:rFonts w:ascii="Arial" w:hAnsi="Arial" w:cs="Arial"/>
              </w:rPr>
              <w:t>, the coordinator must submit the following information to the ECSA for use in determining the Team selection:</w:t>
            </w:r>
          </w:p>
        </w:tc>
      </w:tr>
      <w:tr w:rsidR="00F36FC2" w14:paraId="1A610F75" w14:textId="77777777" w:rsidTr="00F36FC2">
        <w:trPr>
          <w:trHeight w:val="979"/>
        </w:trPr>
        <w:tc>
          <w:tcPr>
            <w:tcW w:w="706" w:type="dxa"/>
            <w:shd w:val="clear" w:color="auto" w:fill="D9D9D9" w:themeFill="background1" w:themeFillShade="D9"/>
            <w:vAlign w:val="center"/>
          </w:tcPr>
          <w:p w14:paraId="06A9A1E5" w14:textId="6A724409" w:rsidR="00F36FC2" w:rsidRPr="00F36FC2" w:rsidRDefault="00F36FC2" w:rsidP="00F36FC2">
            <w:pPr>
              <w:pStyle w:val="Heading1"/>
              <w:spacing w:before="0"/>
              <w:jc w:val="center"/>
            </w:pPr>
            <w:r w:rsidRPr="00F36FC2">
              <w:t xml:space="preserve">1. </w:t>
            </w:r>
          </w:p>
        </w:tc>
        <w:tc>
          <w:tcPr>
            <w:tcW w:w="9784" w:type="dxa"/>
            <w:gridSpan w:val="2"/>
            <w:shd w:val="clear" w:color="auto" w:fill="D9D9D9" w:themeFill="background1" w:themeFillShade="D9"/>
          </w:tcPr>
          <w:p w14:paraId="73E170E9" w14:textId="77777777" w:rsidR="00F36FC2" w:rsidRDefault="00F36FC2" w:rsidP="00F36FC2">
            <w:pPr>
              <w:pStyle w:val="Heading1"/>
              <w:spacing w:before="0"/>
            </w:pPr>
          </w:p>
          <w:p w14:paraId="0DE4B785" w14:textId="52B079CE" w:rsidR="00F36FC2" w:rsidRDefault="00007786" w:rsidP="00F36FC2">
            <w:pPr>
              <w:pStyle w:val="Heading1"/>
              <w:spacing w:before="0"/>
            </w:pPr>
            <w:r w:rsidRPr="00F36FC2">
              <w:t>PROGRAMME IDENTIFICATION AND RESPONSIBILITY</w:t>
            </w:r>
          </w:p>
        </w:tc>
      </w:tr>
      <w:tr w:rsidR="00F36FC2" w14:paraId="353F33E3" w14:textId="77777777" w:rsidTr="00B678CF">
        <w:trPr>
          <w:trHeight w:val="387"/>
        </w:trPr>
        <w:tc>
          <w:tcPr>
            <w:tcW w:w="706" w:type="dxa"/>
            <w:vAlign w:val="center"/>
          </w:tcPr>
          <w:p w14:paraId="0DB2952E" w14:textId="39848F6C" w:rsidR="00F36FC2" w:rsidRDefault="00F36FC2" w:rsidP="00EC6E14">
            <w:pPr>
              <w:spacing w:line="276" w:lineRule="auto"/>
              <w:jc w:val="center"/>
              <w:rPr>
                <w:rFonts w:ascii="Arial" w:hAnsi="Arial" w:cs="Arial"/>
                <w:b/>
                <w:bCs/>
              </w:rPr>
            </w:pPr>
            <w:r>
              <w:rPr>
                <w:rFonts w:ascii="Arial" w:hAnsi="Arial" w:cs="Arial"/>
                <w:b/>
                <w:bCs/>
              </w:rPr>
              <w:t xml:space="preserve">1.1 </w:t>
            </w:r>
          </w:p>
        </w:tc>
        <w:tc>
          <w:tcPr>
            <w:tcW w:w="5351" w:type="dxa"/>
          </w:tcPr>
          <w:p w14:paraId="1711AF60" w14:textId="43E3F30B" w:rsidR="00F36FC2" w:rsidRPr="00FF1991" w:rsidRDefault="00F36FC2" w:rsidP="00EC6E14">
            <w:pPr>
              <w:spacing w:line="276" w:lineRule="auto"/>
              <w:jc w:val="both"/>
              <w:rPr>
                <w:rFonts w:ascii="Arial" w:hAnsi="Arial" w:cs="Arial"/>
                <w:b/>
                <w:bCs/>
              </w:rPr>
            </w:pPr>
            <w:r>
              <w:rPr>
                <w:rFonts w:ascii="Arial" w:hAnsi="Arial" w:cs="Arial"/>
                <w:b/>
                <w:bCs/>
              </w:rPr>
              <w:t xml:space="preserve">The Name of the Organisation </w:t>
            </w:r>
          </w:p>
        </w:tc>
        <w:tc>
          <w:tcPr>
            <w:tcW w:w="4433" w:type="dxa"/>
          </w:tcPr>
          <w:p w14:paraId="1C81A90E" w14:textId="77777777" w:rsidR="00F36FC2" w:rsidRDefault="00F36FC2" w:rsidP="00EC6E14">
            <w:pPr>
              <w:spacing w:line="276" w:lineRule="auto"/>
              <w:jc w:val="both"/>
              <w:rPr>
                <w:rFonts w:ascii="Arial" w:hAnsi="Arial" w:cs="Arial"/>
              </w:rPr>
            </w:pPr>
          </w:p>
        </w:tc>
      </w:tr>
      <w:tr w:rsidR="00F36FC2" w14:paraId="5E3C3A25" w14:textId="77777777" w:rsidTr="00B678CF">
        <w:trPr>
          <w:trHeight w:val="407"/>
        </w:trPr>
        <w:tc>
          <w:tcPr>
            <w:tcW w:w="706" w:type="dxa"/>
            <w:vAlign w:val="center"/>
          </w:tcPr>
          <w:p w14:paraId="414B4B45" w14:textId="095E1597" w:rsidR="00F36FC2" w:rsidRDefault="00F36FC2" w:rsidP="00EC6E14">
            <w:pPr>
              <w:spacing w:line="276" w:lineRule="auto"/>
              <w:jc w:val="center"/>
              <w:rPr>
                <w:rFonts w:ascii="Arial" w:hAnsi="Arial" w:cs="Arial"/>
                <w:b/>
                <w:bCs/>
              </w:rPr>
            </w:pPr>
            <w:r>
              <w:rPr>
                <w:rFonts w:ascii="Arial" w:hAnsi="Arial" w:cs="Arial"/>
                <w:b/>
                <w:bCs/>
              </w:rPr>
              <w:t xml:space="preserve">1.2 </w:t>
            </w:r>
          </w:p>
        </w:tc>
        <w:tc>
          <w:tcPr>
            <w:tcW w:w="5351" w:type="dxa"/>
          </w:tcPr>
          <w:p w14:paraId="0093796D" w14:textId="513E31D2" w:rsidR="00F36FC2" w:rsidRPr="00FF1991" w:rsidRDefault="00F36FC2" w:rsidP="00EC6E14">
            <w:pPr>
              <w:spacing w:line="276" w:lineRule="auto"/>
              <w:jc w:val="both"/>
              <w:rPr>
                <w:rFonts w:ascii="Arial" w:hAnsi="Arial" w:cs="Arial"/>
                <w:b/>
                <w:bCs/>
              </w:rPr>
            </w:pPr>
            <w:r>
              <w:rPr>
                <w:rFonts w:ascii="Arial" w:hAnsi="Arial" w:cs="Arial"/>
                <w:b/>
                <w:bCs/>
              </w:rPr>
              <w:t xml:space="preserve">The Name of </w:t>
            </w:r>
            <w:r w:rsidR="006156B7">
              <w:rPr>
                <w:rFonts w:ascii="Arial" w:hAnsi="Arial" w:cs="Arial"/>
                <w:b/>
                <w:bCs/>
              </w:rPr>
              <w:t xml:space="preserve">Division and </w:t>
            </w:r>
            <w:r>
              <w:rPr>
                <w:rFonts w:ascii="Arial" w:hAnsi="Arial" w:cs="Arial"/>
                <w:b/>
                <w:bCs/>
              </w:rPr>
              <w:t xml:space="preserve">Section/department </w:t>
            </w:r>
          </w:p>
        </w:tc>
        <w:tc>
          <w:tcPr>
            <w:tcW w:w="4433" w:type="dxa"/>
          </w:tcPr>
          <w:p w14:paraId="34A5F888" w14:textId="77777777" w:rsidR="00F36FC2" w:rsidRDefault="00F36FC2" w:rsidP="00EC6E14">
            <w:pPr>
              <w:spacing w:line="276" w:lineRule="auto"/>
              <w:jc w:val="both"/>
              <w:rPr>
                <w:rFonts w:ascii="Arial" w:hAnsi="Arial" w:cs="Arial"/>
              </w:rPr>
            </w:pPr>
          </w:p>
        </w:tc>
      </w:tr>
      <w:tr w:rsidR="004D1D28" w14:paraId="5E51F6F3" w14:textId="77777777" w:rsidTr="00B678CF">
        <w:trPr>
          <w:trHeight w:val="426"/>
        </w:trPr>
        <w:tc>
          <w:tcPr>
            <w:tcW w:w="706" w:type="dxa"/>
            <w:vAlign w:val="center"/>
          </w:tcPr>
          <w:p w14:paraId="799A66AB" w14:textId="0D1345BA" w:rsidR="004D1D28" w:rsidRDefault="00F36FC2" w:rsidP="00EC6E14">
            <w:pPr>
              <w:spacing w:line="276" w:lineRule="auto"/>
              <w:jc w:val="center"/>
              <w:rPr>
                <w:rFonts w:ascii="Arial" w:hAnsi="Arial" w:cs="Arial"/>
                <w:b/>
                <w:bCs/>
              </w:rPr>
            </w:pPr>
            <w:r>
              <w:rPr>
                <w:rFonts w:ascii="Arial" w:hAnsi="Arial" w:cs="Arial"/>
                <w:b/>
                <w:bCs/>
              </w:rPr>
              <w:t xml:space="preserve">1.3 </w:t>
            </w:r>
          </w:p>
        </w:tc>
        <w:tc>
          <w:tcPr>
            <w:tcW w:w="5351" w:type="dxa"/>
          </w:tcPr>
          <w:p w14:paraId="3361B944" w14:textId="4B245C02" w:rsidR="004D1D28" w:rsidRPr="00754DFD" w:rsidRDefault="00F36FC2" w:rsidP="00EC6E14">
            <w:pPr>
              <w:spacing w:line="276" w:lineRule="auto"/>
              <w:jc w:val="both"/>
              <w:rPr>
                <w:rFonts w:ascii="Arial" w:hAnsi="Arial" w:cs="Arial"/>
                <w:b/>
                <w:bCs/>
              </w:rPr>
            </w:pPr>
            <w:r w:rsidRPr="00FF1991">
              <w:rPr>
                <w:rFonts w:ascii="Arial" w:hAnsi="Arial" w:cs="Arial"/>
                <w:b/>
                <w:bCs/>
              </w:rPr>
              <w:t>Person responsible for the Training Programme</w:t>
            </w:r>
          </w:p>
        </w:tc>
        <w:tc>
          <w:tcPr>
            <w:tcW w:w="4433" w:type="dxa"/>
          </w:tcPr>
          <w:p w14:paraId="470D2504" w14:textId="77777777" w:rsidR="004D1D28" w:rsidRDefault="004D1D28" w:rsidP="00EC6E14">
            <w:pPr>
              <w:spacing w:line="276" w:lineRule="auto"/>
              <w:jc w:val="both"/>
              <w:rPr>
                <w:rFonts w:ascii="Arial" w:hAnsi="Arial" w:cs="Arial"/>
              </w:rPr>
            </w:pPr>
          </w:p>
        </w:tc>
      </w:tr>
      <w:tr w:rsidR="004D1D28" w14:paraId="537716F5" w14:textId="77777777" w:rsidTr="00B678CF">
        <w:trPr>
          <w:trHeight w:val="688"/>
        </w:trPr>
        <w:tc>
          <w:tcPr>
            <w:tcW w:w="706" w:type="dxa"/>
            <w:vAlign w:val="center"/>
          </w:tcPr>
          <w:p w14:paraId="01752A09" w14:textId="05DE285C" w:rsidR="004D1D28" w:rsidRDefault="00E42CD1" w:rsidP="00EC6E14">
            <w:pPr>
              <w:spacing w:line="276" w:lineRule="auto"/>
              <w:jc w:val="center"/>
              <w:rPr>
                <w:rFonts w:ascii="Arial" w:hAnsi="Arial" w:cs="Arial"/>
                <w:b/>
                <w:bCs/>
              </w:rPr>
            </w:pPr>
            <w:r>
              <w:rPr>
                <w:rFonts w:ascii="Arial" w:hAnsi="Arial" w:cs="Arial"/>
                <w:b/>
                <w:bCs/>
              </w:rPr>
              <w:t>1</w:t>
            </w:r>
            <w:r w:rsidR="004D1D28">
              <w:rPr>
                <w:rFonts w:ascii="Arial" w:hAnsi="Arial" w:cs="Arial"/>
                <w:b/>
                <w:bCs/>
              </w:rPr>
              <w:t>.4</w:t>
            </w:r>
          </w:p>
        </w:tc>
        <w:tc>
          <w:tcPr>
            <w:tcW w:w="5351" w:type="dxa"/>
          </w:tcPr>
          <w:p w14:paraId="06DA3E91" w14:textId="3917FCDA" w:rsidR="004D1D28" w:rsidRPr="00754DFD" w:rsidRDefault="004D1D28" w:rsidP="00EC6E14">
            <w:pPr>
              <w:spacing w:line="276" w:lineRule="auto"/>
              <w:jc w:val="both"/>
              <w:rPr>
                <w:rFonts w:ascii="Arial" w:hAnsi="Arial" w:cs="Arial"/>
                <w:b/>
                <w:bCs/>
              </w:rPr>
            </w:pPr>
            <w:r w:rsidRPr="00FF1991">
              <w:rPr>
                <w:rFonts w:ascii="Arial" w:hAnsi="Arial" w:cs="Arial"/>
                <w:b/>
                <w:bCs/>
              </w:rPr>
              <w:t>Training and experience objectives, structure</w:t>
            </w:r>
            <w:r w:rsidR="00503428">
              <w:rPr>
                <w:rFonts w:ascii="Arial" w:hAnsi="Arial" w:cs="Arial"/>
                <w:b/>
                <w:bCs/>
              </w:rPr>
              <w:t>,</w:t>
            </w:r>
            <w:r w:rsidRPr="00FF1991">
              <w:rPr>
                <w:rFonts w:ascii="Arial" w:hAnsi="Arial" w:cs="Arial"/>
                <w:b/>
                <w:bCs/>
              </w:rPr>
              <w:t xml:space="preserve"> and content of </w:t>
            </w:r>
            <w:del w:id="18" w:author="Brandon Collier-Reed" w:date="2022-12-06T14:15:00Z">
              <w:r w:rsidR="00F7682D" w:rsidDel="003970B5">
                <w:rPr>
                  <w:rFonts w:ascii="Arial" w:hAnsi="Arial" w:cs="Arial"/>
                  <w:b/>
                  <w:bCs/>
                </w:rPr>
                <w:delText>-</w:delText>
              </w:r>
            </w:del>
            <w:r w:rsidR="00F7682D">
              <w:rPr>
                <w:rFonts w:ascii="Arial" w:hAnsi="Arial" w:cs="Arial"/>
                <w:b/>
                <w:bCs/>
              </w:rPr>
              <w:t>the</w:t>
            </w:r>
            <w:r w:rsidR="009C18C0">
              <w:rPr>
                <w:rFonts w:ascii="Arial" w:hAnsi="Arial" w:cs="Arial"/>
                <w:b/>
                <w:bCs/>
              </w:rPr>
              <w:t xml:space="preserve"> </w:t>
            </w:r>
            <w:r w:rsidRPr="00FF1991">
              <w:rPr>
                <w:rFonts w:ascii="Arial" w:hAnsi="Arial" w:cs="Arial"/>
                <w:b/>
                <w:bCs/>
              </w:rPr>
              <w:t>Training Programme</w:t>
            </w:r>
          </w:p>
        </w:tc>
        <w:tc>
          <w:tcPr>
            <w:tcW w:w="4433" w:type="dxa"/>
          </w:tcPr>
          <w:p w14:paraId="7D9EE2FE" w14:textId="77777777" w:rsidR="004D1D28" w:rsidRDefault="004D1D28" w:rsidP="00EC6E14">
            <w:pPr>
              <w:spacing w:line="276" w:lineRule="auto"/>
              <w:jc w:val="both"/>
              <w:rPr>
                <w:rFonts w:ascii="Arial" w:hAnsi="Arial" w:cs="Arial"/>
              </w:rPr>
            </w:pPr>
          </w:p>
        </w:tc>
      </w:tr>
      <w:tr w:rsidR="004D1D28" w14:paraId="393C62FB" w14:textId="77777777" w:rsidTr="00B678CF">
        <w:trPr>
          <w:trHeight w:val="556"/>
        </w:trPr>
        <w:tc>
          <w:tcPr>
            <w:tcW w:w="706" w:type="dxa"/>
            <w:vAlign w:val="center"/>
          </w:tcPr>
          <w:p w14:paraId="1AB88DCC" w14:textId="59373CB5" w:rsidR="004D1D28" w:rsidRDefault="00E42CD1" w:rsidP="00EC6E14">
            <w:pPr>
              <w:spacing w:line="276" w:lineRule="auto"/>
              <w:jc w:val="center"/>
              <w:rPr>
                <w:rFonts w:ascii="Arial" w:hAnsi="Arial" w:cs="Arial"/>
                <w:b/>
                <w:bCs/>
              </w:rPr>
            </w:pPr>
            <w:r>
              <w:rPr>
                <w:rFonts w:ascii="Arial" w:hAnsi="Arial" w:cs="Arial"/>
                <w:b/>
                <w:bCs/>
              </w:rPr>
              <w:t>1</w:t>
            </w:r>
            <w:r w:rsidR="004D1D28">
              <w:rPr>
                <w:rFonts w:ascii="Arial" w:hAnsi="Arial" w:cs="Arial"/>
                <w:b/>
                <w:bCs/>
              </w:rPr>
              <w:t>.5</w:t>
            </w:r>
          </w:p>
        </w:tc>
        <w:tc>
          <w:tcPr>
            <w:tcW w:w="5351" w:type="dxa"/>
          </w:tcPr>
          <w:p w14:paraId="352487F4" w14:textId="77777777" w:rsidR="004D1D28" w:rsidRPr="00754DFD" w:rsidRDefault="004D1D28" w:rsidP="00EC6E14">
            <w:pPr>
              <w:spacing w:line="276" w:lineRule="auto"/>
              <w:jc w:val="both"/>
              <w:rPr>
                <w:rFonts w:ascii="Arial" w:hAnsi="Arial" w:cs="Arial"/>
                <w:b/>
                <w:bCs/>
              </w:rPr>
            </w:pPr>
            <w:r w:rsidRPr="00FF1991">
              <w:rPr>
                <w:rFonts w:ascii="Arial" w:hAnsi="Arial" w:cs="Arial"/>
                <w:b/>
                <w:bCs/>
              </w:rPr>
              <w:t>Assessment of Competency Outcomes</w:t>
            </w:r>
          </w:p>
        </w:tc>
        <w:tc>
          <w:tcPr>
            <w:tcW w:w="4433" w:type="dxa"/>
          </w:tcPr>
          <w:p w14:paraId="558061FF" w14:textId="77777777" w:rsidR="004D1D28" w:rsidRDefault="004D1D28" w:rsidP="00EC6E14">
            <w:pPr>
              <w:spacing w:line="276" w:lineRule="auto"/>
              <w:jc w:val="both"/>
              <w:rPr>
                <w:rFonts w:ascii="Arial" w:hAnsi="Arial" w:cs="Arial"/>
              </w:rPr>
            </w:pPr>
          </w:p>
        </w:tc>
      </w:tr>
      <w:tr w:rsidR="004D1D28" w14:paraId="684D1833" w14:textId="77777777" w:rsidTr="00B678CF">
        <w:trPr>
          <w:trHeight w:val="1415"/>
        </w:trPr>
        <w:tc>
          <w:tcPr>
            <w:tcW w:w="706" w:type="dxa"/>
            <w:vAlign w:val="center"/>
          </w:tcPr>
          <w:p w14:paraId="5CAE0DE0" w14:textId="027F44E8" w:rsidR="004D1D28" w:rsidRDefault="00E42CD1" w:rsidP="00EC6E14">
            <w:pPr>
              <w:spacing w:line="276" w:lineRule="auto"/>
              <w:jc w:val="center"/>
              <w:rPr>
                <w:rFonts w:ascii="Arial" w:hAnsi="Arial" w:cs="Arial"/>
                <w:b/>
                <w:bCs/>
              </w:rPr>
            </w:pPr>
            <w:r>
              <w:rPr>
                <w:rFonts w:ascii="Arial" w:hAnsi="Arial" w:cs="Arial"/>
                <w:b/>
                <w:bCs/>
              </w:rPr>
              <w:t>1</w:t>
            </w:r>
            <w:r w:rsidR="004D1D28">
              <w:rPr>
                <w:rFonts w:ascii="Arial" w:hAnsi="Arial" w:cs="Arial"/>
                <w:b/>
                <w:bCs/>
              </w:rPr>
              <w:t>.6</w:t>
            </w:r>
          </w:p>
        </w:tc>
        <w:tc>
          <w:tcPr>
            <w:tcW w:w="5351" w:type="dxa"/>
          </w:tcPr>
          <w:p w14:paraId="1C572A49" w14:textId="77777777" w:rsidR="004D1D28" w:rsidRPr="00754DFD" w:rsidRDefault="004D1D28" w:rsidP="00EC6E14">
            <w:pPr>
              <w:spacing w:line="276" w:lineRule="auto"/>
              <w:jc w:val="both"/>
              <w:rPr>
                <w:rFonts w:ascii="Arial" w:hAnsi="Arial" w:cs="Arial"/>
                <w:b/>
                <w:bCs/>
              </w:rPr>
            </w:pPr>
            <w:r w:rsidRPr="00FF1991">
              <w:rPr>
                <w:rFonts w:ascii="Arial" w:hAnsi="Arial" w:cs="Arial"/>
                <w:b/>
                <w:bCs/>
              </w:rPr>
              <w:t>Summarise any major changes that have occurred since the last Accreditation Visit (if applicable), giving dates of implementation and cohorts of affected Candidates:</w:t>
            </w:r>
          </w:p>
        </w:tc>
        <w:tc>
          <w:tcPr>
            <w:tcW w:w="4433" w:type="dxa"/>
          </w:tcPr>
          <w:p w14:paraId="56FDF92D" w14:textId="77777777" w:rsidR="004D1D28" w:rsidRDefault="004D1D28" w:rsidP="00EC6E14">
            <w:pPr>
              <w:spacing w:line="276" w:lineRule="auto"/>
              <w:jc w:val="both"/>
              <w:rPr>
                <w:rFonts w:ascii="Arial" w:hAnsi="Arial" w:cs="Arial"/>
              </w:rPr>
            </w:pPr>
          </w:p>
        </w:tc>
      </w:tr>
      <w:tr w:rsidR="004D1D28" w14:paraId="53E60E20" w14:textId="77777777" w:rsidTr="00B678CF">
        <w:trPr>
          <w:trHeight w:val="415"/>
        </w:trPr>
        <w:tc>
          <w:tcPr>
            <w:tcW w:w="706" w:type="dxa"/>
            <w:vAlign w:val="center"/>
          </w:tcPr>
          <w:p w14:paraId="70A64919" w14:textId="2FB97190" w:rsidR="004D1D28" w:rsidRDefault="00E42CD1" w:rsidP="00EC6E14">
            <w:pPr>
              <w:spacing w:line="276" w:lineRule="auto"/>
              <w:jc w:val="center"/>
              <w:rPr>
                <w:rFonts w:ascii="Arial" w:hAnsi="Arial" w:cs="Arial"/>
                <w:b/>
                <w:bCs/>
              </w:rPr>
            </w:pPr>
            <w:r>
              <w:rPr>
                <w:rFonts w:ascii="Arial" w:hAnsi="Arial" w:cs="Arial"/>
                <w:b/>
                <w:bCs/>
              </w:rPr>
              <w:t>1</w:t>
            </w:r>
            <w:r w:rsidR="004D1D28">
              <w:rPr>
                <w:rFonts w:ascii="Arial" w:hAnsi="Arial" w:cs="Arial"/>
                <w:b/>
                <w:bCs/>
              </w:rPr>
              <w:t>.7</w:t>
            </w:r>
          </w:p>
        </w:tc>
        <w:tc>
          <w:tcPr>
            <w:tcW w:w="5351" w:type="dxa"/>
          </w:tcPr>
          <w:p w14:paraId="364F257D" w14:textId="77777777" w:rsidR="004D1D28" w:rsidRPr="00754DFD" w:rsidRDefault="004D1D28" w:rsidP="00EC6E14">
            <w:pPr>
              <w:spacing w:line="276" w:lineRule="auto"/>
              <w:jc w:val="both"/>
              <w:rPr>
                <w:rFonts w:ascii="Arial" w:hAnsi="Arial" w:cs="Arial"/>
                <w:b/>
                <w:bCs/>
              </w:rPr>
            </w:pPr>
            <w:r>
              <w:rPr>
                <w:rFonts w:ascii="Arial" w:hAnsi="Arial" w:cs="Arial"/>
                <w:b/>
                <w:bCs/>
              </w:rPr>
              <w:t xml:space="preserve"> </w:t>
            </w:r>
            <w:r w:rsidRPr="00FF1991">
              <w:rPr>
                <w:rFonts w:ascii="Arial" w:hAnsi="Arial" w:cs="Arial"/>
                <w:b/>
                <w:bCs/>
              </w:rPr>
              <w:t>Work horizon</w:t>
            </w:r>
          </w:p>
        </w:tc>
        <w:tc>
          <w:tcPr>
            <w:tcW w:w="4433" w:type="dxa"/>
          </w:tcPr>
          <w:p w14:paraId="155E0B59" w14:textId="77777777" w:rsidR="004D1D28" w:rsidRDefault="004D1D28" w:rsidP="00EC6E14">
            <w:pPr>
              <w:spacing w:line="276" w:lineRule="auto"/>
              <w:jc w:val="both"/>
              <w:rPr>
                <w:rFonts w:ascii="Arial" w:hAnsi="Arial" w:cs="Arial"/>
              </w:rPr>
            </w:pPr>
          </w:p>
        </w:tc>
      </w:tr>
      <w:tr w:rsidR="004D1D28" w14:paraId="11545E0B" w14:textId="77777777" w:rsidTr="00C923BA">
        <w:tc>
          <w:tcPr>
            <w:tcW w:w="706" w:type="dxa"/>
            <w:shd w:val="clear" w:color="auto" w:fill="D9D9D9" w:themeFill="background1" w:themeFillShade="D9"/>
            <w:vAlign w:val="center"/>
          </w:tcPr>
          <w:p w14:paraId="3BB8D5B1" w14:textId="78F555E3" w:rsidR="004D1D28" w:rsidRPr="00C923BA" w:rsidRDefault="004D1D28" w:rsidP="00C923BA">
            <w:pPr>
              <w:pStyle w:val="Heading1"/>
              <w:spacing w:before="0"/>
              <w:jc w:val="center"/>
            </w:pPr>
            <w:r>
              <w:t>2</w:t>
            </w:r>
            <w:r w:rsidR="00C923BA">
              <w:t>.</w:t>
            </w:r>
          </w:p>
        </w:tc>
        <w:tc>
          <w:tcPr>
            <w:tcW w:w="9784" w:type="dxa"/>
            <w:gridSpan w:val="2"/>
            <w:shd w:val="clear" w:color="auto" w:fill="D9D9D9" w:themeFill="background1" w:themeFillShade="D9"/>
          </w:tcPr>
          <w:p w14:paraId="6382AE6C" w14:textId="60D17892" w:rsidR="00C923BA" w:rsidRDefault="00007786" w:rsidP="00C923BA">
            <w:pPr>
              <w:pStyle w:val="Heading1"/>
              <w:spacing w:before="0"/>
              <w:jc w:val="left"/>
            </w:pPr>
            <w:r w:rsidRPr="00FE120D">
              <w:t xml:space="preserve">TRAINING </w:t>
            </w:r>
            <w:r>
              <w:t>P</w:t>
            </w:r>
            <w:r w:rsidRPr="00FE120D">
              <w:t>ROGRAMME AND COURSE INFORMATION</w:t>
            </w:r>
            <w:r>
              <w:t xml:space="preserve"> </w:t>
            </w:r>
          </w:p>
          <w:p w14:paraId="0F061F8E" w14:textId="6D48A4B4" w:rsidR="004D1D28" w:rsidRDefault="00C923BA" w:rsidP="00C923BA">
            <w:pPr>
              <w:pStyle w:val="Heading1"/>
              <w:spacing w:before="0"/>
              <w:jc w:val="left"/>
            </w:pPr>
            <w:r w:rsidRPr="00C923BA">
              <w:rPr>
                <w:b w:val="0"/>
                <w:bCs w:val="0"/>
                <w:sz w:val="22"/>
                <w:szCs w:val="22"/>
              </w:rPr>
              <w:t>A statement of the training objectives (purpose) of the programme and the</w:t>
            </w:r>
            <w:r w:rsidR="000A20D3">
              <w:rPr>
                <w:b w:val="0"/>
                <w:bCs w:val="0"/>
                <w:sz w:val="22"/>
                <w:szCs w:val="22"/>
              </w:rPr>
              <w:t xml:space="preserve"> </w:t>
            </w:r>
            <w:r w:rsidR="00D16371">
              <w:rPr>
                <w:b w:val="0"/>
                <w:bCs w:val="0"/>
                <w:sz w:val="22"/>
                <w:szCs w:val="22"/>
              </w:rPr>
              <w:t xml:space="preserve">competency </w:t>
            </w:r>
            <w:r w:rsidRPr="00C923BA">
              <w:rPr>
                <w:b w:val="0"/>
                <w:bCs w:val="0"/>
                <w:sz w:val="22"/>
                <w:szCs w:val="22"/>
              </w:rPr>
              <w:t xml:space="preserve">outcomes of the programme. </w:t>
            </w:r>
          </w:p>
          <w:p w14:paraId="3CEAA8A4" w14:textId="1CA8B3CA" w:rsidR="00C923BA" w:rsidRPr="00C923BA" w:rsidRDefault="00C923BA" w:rsidP="00C923BA"/>
        </w:tc>
      </w:tr>
      <w:tr w:rsidR="004D1D28" w14:paraId="18629CCD" w14:textId="77777777" w:rsidTr="00B678CF">
        <w:trPr>
          <w:trHeight w:val="936"/>
        </w:trPr>
        <w:tc>
          <w:tcPr>
            <w:tcW w:w="706" w:type="dxa"/>
            <w:vAlign w:val="center"/>
          </w:tcPr>
          <w:p w14:paraId="6CA883E4" w14:textId="42CFBA43" w:rsidR="004D1D28" w:rsidRDefault="004D1D28" w:rsidP="00EC6E14">
            <w:pPr>
              <w:spacing w:line="276" w:lineRule="auto"/>
              <w:jc w:val="center"/>
              <w:rPr>
                <w:rFonts w:ascii="Arial" w:hAnsi="Arial" w:cs="Arial"/>
                <w:b/>
                <w:bCs/>
              </w:rPr>
            </w:pPr>
            <w:r>
              <w:rPr>
                <w:rFonts w:ascii="Arial" w:hAnsi="Arial" w:cs="Arial"/>
                <w:b/>
                <w:bCs/>
              </w:rPr>
              <w:t>2.</w:t>
            </w:r>
            <w:r w:rsidR="00E42CD1">
              <w:rPr>
                <w:rFonts w:ascii="Arial" w:hAnsi="Arial" w:cs="Arial"/>
                <w:b/>
                <w:bCs/>
              </w:rPr>
              <w:t>1</w:t>
            </w:r>
          </w:p>
        </w:tc>
        <w:tc>
          <w:tcPr>
            <w:tcW w:w="5351" w:type="dxa"/>
          </w:tcPr>
          <w:p w14:paraId="17D8AF00" w14:textId="2B692949" w:rsidR="004D1D28" w:rsidRPr="00F77FD4" w:rsidRDefault="004D1D28" w:rsidP="00EC6E14">
            <w:pPr>
              <w:spacing w:line="276" w:lineRule="auto"/>
              <w:jc w:val="both"/>
              <w:rPr>
                <w:rFonts w:ascii="Arial" w:hAnsi="Arial" w:cs="Arial"/>
                <w:b/>
                <w:bCs/>
              </w:rPr>
            </w:pPr>
            <w:r w:rsidRPr="00F77FD4">
              <w:rPr>
                <w:rFonts w:ascii="Arial" w:hAnsi="Arial" w:cs="Arial"/>
                <w:b/>
                <w:bCs/>
              </w:rPr>
              <w:t xml:space="preserve">A description of the structure of the programme in terms of the </w:t>
            </w:r>
            <w:r w:rsidR="00D16371">
              <w:rPr>
                <w:rFonts w:ascii="Arial" w:hAnsi="Arial" w:cs="Arial"/>
                <w:b/>
                <w:bCs/>
              </w:rPr>
              <w:t xml:space="preserve">competency </w:t>
            </w:r>
            <w:r w:rsidR="000A20D3">
              <w:rPr>
                <w:rFonts w:ascii="Arial" w:hAnsi="Arial" w:cs="Arial"/>
                <w:b/>
                <w:bCs/>
              </w:rPr>
              <w:t xml:space="preserve">learning </w:t>
            </w:r>
            <w:r w:rsidRPr="00F77FD4">
              <w:rPr>
                <w:rFonts w:ascii="Arial" w:hAnsi="Arial" w:cs="Arial"/>
                <w:b/>
                <w:bCs/>
              </w:rPr>
              <w:t>outcomes to be achieved</w:t>
            </w:r>
            <w:r w:rsidR="000A20D3">
              <w:rPr>
                <w:rFonts w:ascii="Arial" w:hAnsi="Arial" w:cs="Arial"/>
                <w:b/>
                <w:bCs/>
              </w:rPr>
              <w:t>,</w:t>
            </w:r>
            <w:r w:rsidRPr="00F77FD4">
              <w:rPr>
                <w:rFonts w:ascii="Arial" w:hAnsi="Arial" w:cs="Arial"/>
                <w:b/>
                <w:bCs/>
              </w:rPr>
              <w:t xml:space="preserve"> and the number </w:t>
            </w:r>
            <w:r w:rsidR="000A20D3">
              <w:rPr>
                <w:rFonts w:ascii="Arial" w:hAnsi="Arial" w:cs="Arial"/>
                <w:b/>
                <w:bCs/>
              </w:rPr>
              <w:t xml:space="preserve">of </w:t>
            </w:r>
            <w:r w:rsidRPr="00F77FD4">
              <w:rPr>
                <w:rFonts w:ascii="Arial" w:hAnsi="Arial" w:cs="Arial"/>
                <w:b/>
                <w:bCs/>
              </w:rPr>
              <w:t xml:space="preserve">years to complete. </w:t>
            </w:r>
          </w:p>
        </w:tc>
        <w:tc>
          <w:tcPr>
            <w:tcW w:w="4433" w:type="dxa"/>
          </w:tcPr>
          <w:p w14:paraId="6EBE5F80" w14:textId="77777777" w:rsidR="004D1D28" w:rsidRDefault="004D1D28" w:rsidP="00EC6E14">
            <w:pPr>
              <w:spacing w:line="276" w:lineRule="auto"/>
              <w:jc w:val="both"/>
              <w:rPr>
                <w:rFonts w:ascii="Arial" w:hAnsi="Arial" w:cs="Arial"/>
              </w:rPr>
            </w:pPr>
          </w:p>
        </w:tc>
      </w:tr>
      <w:tr w:rsidR="004D1D28" w14:paraId="759C16B3" w14:textId="77777777" w:rsidTr="00B678CF">
        <w:trPr>
          <w:trHeight w:val="410"/>
        </w:trPr>
        <w:tc>
          <w:tcPr>
            <w:tcW w:w="706" w:type="dxa"/>
            <w:vAlign w:val="center"/>
          </w:tcPr>
          <w:p w14:paraId="1A261C26" w14:textId="7328B35E" w:rsidR="004D1D28" w:rsidRDefault="004D1D28" w:rsidP="00EC6E14">
            <w:pPr>
              <w:spacing w:line="276" w:lineRule="auto"/>
              <w:jc w:val="center"/>
              <w:rPr>
                <w:rFonts w:ascii="Arial" w:hAnsi="Arial" w:cs="Arial"/>
                <w:b/>
                <w:bCs/>
              </w:rPr>
            </w:pPr>
            <w:r>
              <w:rPr>
                <w:rFonts w:ascii="Arial" w:hAnsi="Arial" w:cs="Arial"/>
                <w:b/>
                <w:bCs/>
              </w:rPr>
              <w:t>2.</w:t>
            </w:r>
            <w:r w:rsidR="00E42CD1">
              <w:rPr>
                <w:rFonts w:ascii="Arial" w:hAnsi="Arial" w:cs="Arial"/>
                <w:b/>
                <w:bCs/>
              </w:rPr>
              <w:t>2</w:t>
            </w:r>
          </w:p>
        </w:tc>
        <w:tc>
          <w:tcPr>
            <w:tcW w:w="5351" w:type="dxa"/>
          </w:tcPr>
          <w:p w14:paraId="43128FB5" w14:textId="77777777" w:rsidR="004D1D28" w:rsidRPr="00F77FD4" w:rsidRDefault="004D1D28" w:rsidP="00EC6E14">
            <w:pPr>
              <w:spacing w:line="276" w:lineRule="auto"/>
              <w:jc w:val="both"/>
              <w:rPr>
                <w:rFonts w:ascii="Arial" w:hAnsi="Arial" w:cs="Arial"/>
                <w:b/>
                <w:bCs/>
              </w:rPr>
            </w:pPr>
            <w:r w:rsidRPr="00FE120D">
              <w:rPr>
                <w:rFonts w:ascii="Arial" w:hAnsi="Arial" w:cs="Arial"/>
                <w:b/>
                <w:bCs/>
              </w:rPr>
              <w:t>Analysis of the programme content</w:t>
            </w:r>
          </w:p>
        </w:tc>
        <w:tc>
          <w:tcPr>
            <w:tcW w:w="4433" w:type="dxa"/>
          </w:tcPr>
          <w:p w14:paraId="3A1FEB8B" w14:textId="77777777" w:rsidR="004D1D28" w:rsidRDefault="004D1D28" w:rsidP="00EC6E14">
            <w:pPr>
              <w:spacing w:line="276" w:lineRule="auto"/>
              <w:jc w:val="both"/>
              <w:rPr>
                <w:rFonts w:ascii="Arial" w:hAnsi="Arial" w:cs="Arial"/>
              </w:rPr>
            </w:pPr>
          </w:p>
        </w:tc>
      </w:tr>
      <w:tr w:rsidR="004D1D28" w14:paraId="7EA86D4E" w14:textId="77777777" w:rsidTr="00EC6E14">
        <w:tc>
          <w:tcPr>
            <w:tcW w:w="706" w:type="dxa"/>
            <w:vAlign w:val="center"/>
          </w:tcPr>
          <w:p w14:paraId="001FBDC1" w14:textId="473C6F32" w:rsidR="004D1D28" w:rsidRDefault="004D1D28" w:rsidP="00EC6E14">
            <w:pPr>
              <w:spacing w:line="276" w:lineRule="auto"/>
              <w:jc w:val="center"/>
              <w:rPr>
                <w:rFonts w:ascii="Arial" w:hAnsi="Arial" w:cs="Arial"/>
                <w:b/>
                <w:bCs/>
              </w:rPr>
            </w:pPr>
            <w:r>
              <w:rPr>
                <w:rFonts w:ascii="Arial" w:hAnsi="Arial" w:cs="Arial"/>
                <w:b/>
                <w:bCs/>
              </w:rPr>
              <w:t>2.</w:t>
            </w:r>
            <w:r w:rsidR="00E42CD1">
              <w:rPr>
                <w:rFonts w:ascii="Arial" w:hAnsi="Arial" w:cs="Arial"/>
                <w:b/>
                <w:bCs/>
              </w:rPr>
              <w:t>3</w:t>
            </w:r>
          </w:p>
        </w:tc>
        <w:tc>
          <w:tcPr>
            <w:tcW w:w="5351" w:type="dxa"/>
          </w:tcPr>
          <w:p w14:paraId="5CBF37CE" w14:textId="77777777" w:rsidR="004D1D28" w:rsidRPr="00F77FD4" w:rsidRDefault="004D1D28" w:rsidP="00EC6E14">
            <w:pPr>
              <w:spacing w:line="276" w:lineRule="auto"/>
              <w:jc w:val="both"/>
              <w:rPr>
                <w:rFonts w:ascii="Arial" w:hAnsi="Arial" w:cs="Arial"/>
                <w:b/>
                <w:bCs/>
              </w:rPr>
            </w:pPr>
            <w:r w:rsidRPr="00FE120D">
              <w:rPr>
                <w:rFonts w:ascii="Arial" w:hAnsi="Arial" w:cs="Arial"/>
                <w:b/>
                <w:bCs/>
              </w:rPr>
              <w:t xml:space="preserve">Identification and description of the core design of the programme </w:t>
            </w:r>
            <w:r w:rsidRPr="00F77FD4">
              <w:rPr>
                <w:rFonts w:ascii="Arial" w:hAnsi="Arial" w:cs="Arial"/>
                <w:b/>
                <w:bCs/>
              </w:rPr>
              <w:t>(t</w:t>
            </w:r>
            <w:r w:rsidRPr="00FE120D">
              <w:rPr>
                <w:rFonts w:ascii="Arial" w:hAnsi="Arial" w:cs="Arial"/>
                <w:b/>
                <w:bCs/>
              </w:rPr>
              <w:t>his must be more than a mere list of the tasks; rather, the logic underlying the construction of the core and arguments for its coherence must be presented</w:t>
            </w:r>
            <w:r w:rsidRPr="00F77FD4">
              <w:rPr>
                <w:rFonts w:ascii="Arial" w:hAnsi="Arial" w:cs="Arial"/>
                <w:b/>
                <w:bCs/>
              </w:rPr>
              <w:t>)</w:t>
            </w:r>
            <w:r w:rsidRPr="00FE120D">
              <w:rPr>
                <w:rFonts w:ascii="Arial" w:hAnsi="Arial" w:cs="Arial"/>
                <w:b/>
                <w:bCs/>
              </w:rPr>
              <w:t xml:space="preserve">. </w:t>
            </w:r>
          </w:p>
        </w:tc>
        <w:tc>
          <w:tcPr>
            <w:tcW w:w="4433" w:type="dxa"/>
          </w:tcPr>
          <w:p w14:paraId="2ECCB780" w14:textId="77777777" w:rsidR="004D1D28" w:rsidRDefault="004D1D28" w:rsidP="00EC6E14">
            <w:pPr>
              <w:spacing w:line="276" w:lineRule="auto"/>
              <w:jc w:val="both"/>
              <w:rPr>
                <w:rFonts w:ascii="Arial" w:hAnsi="Arial" w:cs="Arial"/>
              </w:rPr>
            </w:pPr>
          </w:p>
        </w:tc>
      </w:tr>
      <w:tr w:rsidR="004D1D28" w14:paraId="16829A0F" w14:textId="77777777" w:rsidTr="00EC6E14">
        <w:tc>
          <w:tcPr>
            <w:tcW w:w="706" w:type="dxa"/>
            <w:vAlign w:val="center"/>
          </w:tcPr>
          <w:p w14:paraId="1E76584D" w14:textId="425BB9EF" w:rsidR="004D1D28" w:rsidRDefault="004D1D28" w:rsidP="00EC6E14">
            <w:pPr>
              <w:spacing w:line="276" w:lineRule="auto"/>
              <w:jc w:val="center"/>
              <w:rPr>
                <w:rFonts w:ascii="Arial" w:hAnsi="Arial" w:cs="Arial"/>
                <w:b/>
                <w:bCs/>
              </w:rPr>
            </w:pPr>
            <w:r>
              <w:rPr>
                <w:rFonts w:ascii="Arial" w:hAnsi="Arial" w:cs="Arial"/>
                <w:b/>
                <w:bCs/>
              </w:rPr>
              <w:t>2.</w:t>
            </w:r>
            <w:r w:rsidR="00E42CD1">
              <w:rPr>
                <w:rFonts w:ascii="Arial" w:hAnsi="Arial" w:cs="Arial"/>
                <w:b/>
                <w:bCs/>
              </w:rPr>
              <w:t>4</w:t>
            </w:r>
          </w:p>
        </w:tc>
        <w:tc>
          <w:tcPr>
            <w:tcW w:w="5351" w:type="dxa"/>
          </w:tcPr>
          <w:p w14:paraId="3D264B54" w14:textId="77777777" w:rsidR="004D1D28" w:rsidRDefault="004D1D28" w:rsidP="00EC6E14">
            <w:pPr>
              <w:spacing w:line="276" w:lineRule="auto"/>
              <w:jc w:val="both"/>
              <w:rPr>
                <w:rFonts w:ascii="Arial" w:hAnsi="Arial" w:cs="Arial"/>
                <w:b/>
                <w:bCs/>
              </w:rPr>
            </w:pPr>
            <w:r w:rsidRPr="00F77FD4">
              <w:rPr>
                <w:rFonts w:ascii="Arial" w:hAnsi="Arial" w:cs="Arial"/>
                <w:b/>
                <w:bCs/>
              </w:rPr>
              <w:t xml:space="preserve">A summary of the criteria for awarding credit, for allowing re-assessment, for allowing the Candidate to progress from one year to the next </w:t>
            </w:r>
            <w:r w:rsidRPr="00F77FD4">
              <w:rPr>
                <w:rFonts w:ascii="Arial" w:hAnsi="Arial" w:cs="Arial"/>
                <w:b/>
                <w:bCs/>
              </w:rPr>
              <w:lastRenderedPageBreak/>
              <w:t xml:space="preserve">and for excluding the Candidate from the </w:t>
            </w:r>
            <w:proofErr w:type="gramStart"/>
            <w:r w:rsidRPr="00F77FD4">
              <w:rPr>
                <w:rFonts w:ascii="Arial" w:hAnsi="Arial" w:cs="Arial"/>
                <w:b/>
                <w:bCs/>
              </w:rPr>
              <w:t>programme</w:t>
            </w:r>
            <w:proofErr w:type="gramEnd"/>
          </w:p>
          <w:p w14:paraId="0124A8B1" w14:textId="77777777" w:rsidR="004D1D28" w:rsidRPr="00F77FD4" w:rsidRDefault="004D1D28" w:rsidP="00EC6E14">
            <w:pPr>
              <w:spacing w:line="276" w:lineRule="auto"/>
              <w:jc w:val="both"/>
              <w:rPr>
                <w:rFonts w:ascii="Arial" w:hAnsi="Arial" w:cs="Arial"/>
                <w:b/>
                <w:bCs/>
              </w:rPr>
            </w:pPr>
          </w:p>
        </w:tc>
        <w:tc>
          <w:tcPr>
            <w:tcW w:w="4433" w:type="dxa"/>
          </w:tcPr>
          <w:p w14:paraId="7668333D" w14:textId="77777777" w:rsidR="004D1D28" w:rsidRDefault="004D1D28" w:rsidP="00EC6E14">
            <w:pPr>
              <w:spacing w:line="276" w:lineRule="auto"/>
              <w:jc w:val="both"/>
              <w:rPr>
                <w:rFonts w:ascii="Arial" w:hAnsi="Arial" w:cs="Arial"/>
              </w:rPr>
            </w:pPr>
          </w:p>
        </w:tc>
      </w:tr>
      <w:tr w:rsidR="004D1D28" w14:paraId="66DA899C" w14:textId="77777777" w:rsidTr="00EC6E14">
        <w:tc>
          <w:tcPr>
            <w:tcW w:w="706" w:type="dxa"/>
            <w:shd w:val="clear" w:color="auto" w:fill="D9D9D9" w:themeFill="background1" w:themeFillShade="D9"/>
            <w:vAlign w:val="center"/>
          </w:tcPr>
          <w:p w14:paraId="2B5CE9DF" w14:textId="77777777" w:rsidR="004D1D28" w:rsidRPr="00470026" w:rsidRDefault="004D1D28" w:rsidP="00EC6E14">
            <w:pPr>
              <w:pStyle w:val="Heading1"/>
              <w:spacing w:before="0"/>
              <w:jc w:val="center"/>
            </w:pPr>
            <w:r>
              <w:t>3.</w:t>
            </w:r>
          </w:p>
        </w:tc>
        <w:tc>
          <w:tcPr>
            <w:tcW w:w="9784" w:type="dxa"/>
            <w:gridSpan w:val="2"/>
            <w:shd w:val="clear" w:color="auto" w:fill="D9D9D9" w:themeFill="background1" w:themeFillShade="D9"/>
          </w:tcPr>
          <w:p w14:paraId="2684E13C" w14:textId="77777777" w:rsidR="004D1D28" w:rsidRPr="00470026" w:rsidRDefault="004D1D28" w:rsidP="00EC6E14">
            <w:pPr>
              <w:pStyle w:val="Heading1"/>
              <w:spacing w:before="0"/>
            </w:pPr>
            <w:r w:rsidRPr="00470026">
              <w:t>ASSESSMENT OF OUTCOMES AND THE ASSESSMENT SYSTEM</w:t>
            </w:r>
          </w:p>
          <w:p w14:paraId="52C190BD" w14:textId="77777777" w:rsidR="004D1D28" w:rsidRPr="00235CEA" w:rsidRDefault="004D1D28" w:rsidP="00EC6E14">
            <w:pPr>
              <w:spacing w:line="276" w:lineRule="auto"/>
              <w:jc w:val="both"/>
              <w:rPr>
                <w:rFonts w:ascii="Arial" w:hAnsi="Arial" w:cs="Arial"/>
              </w:rPr>
            </w:pPr>
            <w:r w:rsidRPr="00235CEA">
              <w:rPr>
                <w:rFonts w:ascii="Arial" w:hAnsi="Arial" w:cs="Arial"/>
              </w:rPr>
              <w:t>The Programme Coordinator responsible for the programme is required to provide evidence that the Evaluation Team can use</w:t>
            </w:r>
            <w:r>
              <w:rPr>
                <w:rFonts w:ascii="Arial" w:hAnsi="Arial" w:cs="Arial"/>
              </w:rPr>
              <w:t>.</w:t>
            </w:r>
          </w:p>
        </w:tc>
      </w:tr>
      <w:tr w:rsidR="004D1D28" w14:paraId="58BEACC5" w14:textId="77777777" w:rsidTr="00EC6E14">
        <w:tc>
          <w:tcPr>
            <w:tcW w:w="706" w:type="dxa"/>
            <w:vAlign w:val="center"/>
          </w:tcPr>
          <w:p w14:paraId="68DE158A" w14:textId="77777777" w:rsidR="004D1D28" w:rsidRDefault="004D1D28" w:rsidP="00EC6E14">
            <w:pPr>
              <w:spacing w:line="276" w:lineRule="auto"/>
              <w:jc w:val="center"/>
              <w:rPr>
                <w:rFonts w:ascii="Arial" w:hAnsi="Arial" w:cs="Arial"/>
                <w:b/>
                <w:bCs/>
              </w:rPr>
            </w:pPr>
            <w:r>
              <w:rPr>
                <w:rFonts w:ascii="Arial" w:hAnsi="Arial" w:cs="Arial"/>
                <w:b/>
                <w:bCs/>
              </w:rPr>
              <w:t>3.1</w:t>
            </w:r>
          </w:p>
        </w:tc>
        <w:tc>
          <w:tcPr>
            <w:tcW w:w="5351" w:type="dxa"/>
          </w:tcPr>
          <w:p w14:paraId="2AED303E" w14:textId="2EDD55A2" w:rsidR="004D1D28" w:rsidRPr="00F77FD4" w:rsidRDefault="004D1D28" w:rsidP="00EC6E14">
            <w:pPr>
              <w:spacing w:line="276" w:lineRule="auto"/>
              <w:jc w:val="both"/>
              <w:rPr>
                <w:rFonts w:ascii="Arial" w:hAnsi="Arial" w:cs="Arial"/>
                <w:b/>
                <w:bCs/>
              </w:rPr>
            </w:pPr>
            <w:r w:rsidRPr="00F77FD4">
              <w:rPr>
                <w:rFonts w:ascii="Arial" w:hAnsi="Arial" w:cs="Arial"/>
                <w:b/>
                <w:bCs/>
              </w:rPr>
              <w:t xml:space="preserve">Does the assessment within the programme ensure that all Candidates satisfy each </w:t>
            </w:r>
            <w:r w:rsidR="00007786">
              <w:rPr>
                <w:rFonts w:ascii="Arial" w:hAnsi="Arial" w:cs="Arial"/>
                <w:b/>
                <w:bCs/>
              </w:rPr>
              <w:t xml:space="preserve">competency </w:t>
            </w:r>
            <w:r w:rsidRPr="00F77FD4">
              <w:rPr>
                <w:rFonts w:ascii="Arial" w:hAnsi="Arial" w:cs="Arial"/>
                <w:b/>
                <w:bCs/>
              </w:rPr>
              <w:t>outcome defined in the relevant Standard?</w:t>
            </w:r>
          </w:p>
        </w:tc>
        <w:tc>
          <w:tcPr>
            <w:tcW w:w="4433" w:type="dxa"/>
          </w:tcPr>
          <w:p w14:paraId="68607D95" w14:textId="77777777" w:rsidR="004D1D28" w:rsidRDefault="004D1D28" w:rsidP="00EC6E14">
            <w:pPr>
              <w:spacing w:line="276" w:lineRule="auto"/>
              <w:jc w:val="both"/>
              <w:rPr>
                <w:rFonts w:ascii="Arial" w:hAnsi="Arial" w:cs="Arial"/>
              </w:rPr>
            </w:pPr>
          </w:p>
        </w:tc>
      </w:tr>
      <w:tr w:rsidR="004D1D28" w14:paraId="6680278B" w14:textId="77777777" w:rsidTr="00EC6E14">
        <w:tc>
          <w:tcPr>
            <w:tcW w:w="706" w:type="dxa"/>
            <w:vAlign w:val="center"/>
          </w:tcPr>
          <w:p w14:paraId="25F6F422" w14:textId="77777777" w:rsidR="004D1D28" w:rsidRDefault="004D1D28" w:rsidP="00EC6E14">
            <w:pPr>
              <w:spacing w:line="276" w:lineRule="auto"/>
              <w:jc w:val="center"/>
              <w:rPr>
                <w:rFonts w:ascii="Arial" w:hAnsi="Arial" w:cs="Arial"/>
                <w:b/>
                <w:bCs/>
              </w:rPr>
            </w:pPr>
            <w:r>
              <w:rPr>
                <w:rFonts w:ascii="Arial" w:hAnsi="Arial" w:cs="Arial"/>
                <w:b/>
                <w:bCs/>
              </w:rPr>
              <w:t>3.2</w:t>
            </w:r>
          </w:p>
        </w:tc>
        <w:tc>
          <w:tcPr>
            <w:tcW w:w="5351" w:type="dxa"/>
          </w:tcPr>
          <w:p w14:paraId="0E008BC7" w14:textId="10394FDB" w:rsidR="004D1D28" w:rsidRPr="00F77FD4" w:rsidRDefault="004D1D28" w:rsidP="00EC6E14">
            <w:pPr>
              <w:spacing w:line="276" w:lineRule="auto"/>
              <w:jc w:val="both"/>
              <w:rPr>
                <w:rFonts w:ascii="Arial" w:hAnsi="Arial" w:cs="Arial"/>
                <w:b/>
                <w:bCs/>
              </w:rPr>
            </w:pPr>
            <w:r w:rsidRPr="00F77FD4">
              <w:rPr>
                <w:rFonts w:ascii="Arial" w:hAnsi="Arial" w:cs="Arial"/>
                <w:b/>
                <w:bCs/>
              </w:rPr>
              <w:t>Does the assessment within the programme use a documented set of assessment criteria and processes that</w:t>
            </w:r>
            <w:r w:rsidR="00FC2868">
              <w:rPr>
                <w:rFonts w:ascii="Arial" w:hAnsi="Arial" w:cs="Arial"/>
                <w:b/>
                <w:bCs/>
              </w:rPr>
              <w:t>, when</w:t>
            </w:r>
            <w:r w:rsidRPr="00F77FD4">
              <w:rPr>
                <w:rFonts w:ascii="Arial" w:hAnsi="Arial" w:cs="Arial"/>
                <w:b/>
                <w:bCs/>
              </w:rPr>
              <w:t xml:space="preserve"> taken together</w:t>
            </w:r>
            <w:r w:rsidR="00FC2868">
              <w:rPr>
                <w:rFonts w:ascii="Arial" w:hAnsi="Arial" w:cs="Arial"/>
                <w:b/>
                <w:bCs/>
              </w:rPr>
              <w:t>,</w:t>
            </w:r>
            <w:r w:rsidRPr="00F77FD4">
              <w:rPr>
                <w:rFonts w:ascii="Arial" w:hAnsi="Arial" w:cs="Arial"/>
                <w:b/>
                <w:bCs/>
              </w:rPr>
              <w:t xml:space="preserve"> demonstrate that the </w:t>
            </w:r>
            <w:r w:rsidR="00007786">
              <w:rPr>
                <w:rFonts w:ascii="Arial" w:hAnsi="Arial" w:cs="Arial"/>
                <w:b/>
                <w:bCs/>
              </w:rPr>
              <w:t xml:space="preserve">competency </w:t>
            </w:r>
            <w:r w:rsidRPr="00F77FD4">
              <w:rPr>
                <w:rFonts w:ascii="Arial" w:hAnsi="Arial" w:cs="Arial"/>
                <w:b/>
                <w:bCs/>
              </w:rPr>
              <w:t>outcomes are satisfied at the level indicated by the range statement?</w:t>
            </w:r>
          </w:p>
        </w:tc>
        <w:tc>
          <w:tcPr>
            <w:tcW w:w="4433" w:type="dxa"/>
          </w:tcPr>
          <w:p w14:paraId="45FF1973" w14:textId="77777777" w:rsidR="004D1D28" w:rsidRDefault="004D1D28" w:rsidP="00EC6E14">
            <w:pPr>
              <w:spacing w:line="276" w:lineRule="auto"/>
              <w:jc w:val="both"/>
              <w:rPr>
                <w:rFonts w:ascii="Arial" w:hAnsi="Arial" w:cs="Arial"/>
              </w:rPr>
            </w:pPr>
          </w:p>
        </w:tc>
      </w:tr>
      <w:tr w:rsidR="004D1D28" w14:paraId="43A4904D" w14:textId="77777777" w:rsidTr="00EC6E14">
        <w:trPr>
          <w:trHeight w:val="1095"/>
        </w:trPr>
        <w:tc>
          <w:tcPr>
            <w:tcW w:w="706" w:type="dxa"/>
            <w:vMerge w:val="restart"/>
            <w:vAlign w:val="center"/>
          </w:tcPr>
          <w:p w14:paraId="5D79E65F" w14:textId="77777777" w:rsidR="004D1D28" w:rsidRDefault="004D1D28" w:rsidP="00EC6E14">
            <w:pPr>
              <w:spacing w:line="276" w:lineRule="auto"/>
              <w:jc w:val="center"/>
              <w:rPr>
                <w:rFonts w:ascii="Arial" w:hAnsi="Arial" w:cs="Arial"/>
                <w:b/>
                <w:bCs/>
              </w:rPr>
            </w:pPr>
            <w:r>
              <w:rPr>
                <w:rFonts w:ascii="Arial" w:hAnsi="Arial" w:cs="Arial"/>
                <w:b/>
                <w:bCs/>
              </w:rPr>
              <w:t>3.3</w:t>
            </w:r>
          </w:p>
        </w:tc>
        <w:tc>
          <w:tcPr>
            <w:tcW w:w="5351" w:type="dxa"/>
            <w:vMerge w:val="restart"/>
          </w:tcPr>
          <w:p w14:paraId="2887B36A" w14:textId="27DE08F5" w:rsidR="004D1D28" w:rsidRPr="00F77FD4" w:rsidRDefault="004D1D28" w:rsidP="00EC6E14">
            <w:pPr>
              <w:spacing w:line="276" w:lineRule="auto"/>
              <w:jc w:val="both"/>
              <w:rPr>
                <w:rFonts w:ascii="Arial" w:hAnsi="Arial" w:cs="Arial"/>
                <w:b/>
                <w:bCs/>
              </w:rPr>
            </w:pPr>
            <w:r w:rsidRPr="00F77FD4">
              <w:rPr>
                <w:rFonts w:ascii="Arial" w:hAnsi="Arial" w:cs="Arial"/>
                <w:b/>
                <w:bCs/>
              </w:rPr>
              <w:t xml:space="preserve">Each </w:t>
            </w:r>
            <w:r w:rsidR="00007786">
              <w:rPr>
                <w:rFonts w:ascii="Arial" w:hAnsi="Arial" w:cs="Arial"/>
                <w:b/>
                <w:bCs/>
              </w:rPr>
              <w:t xml:space="preserve">competency </w:t>
            </w:r>
            <w:r w:rsidRPr="00F77FD4">
              <w:rPr>
                <w:rFonts w:ascii="Arial" w:hAnsi="Arial" w:cs="Arial"/>
                <w:b/>
                <w:bCs/>
              </w:rPr>
              <w:t>outcome specified in the relevant Standard must be explicitly addressed in terms of the means of assessment and the criteria for satisfaction</w:t>
            </w:r>
            <w:r w:rsidR="00313605">
              <w:rPr>
                <w:rFonts w:ascii="Arial" w:hAnsi="Arial" w:cs="Arial"/>
                <w:b/>
                <w:bCs/>
              </w:rPr>
              <w:t>,</w:t>
            </w:r>
            <w:r w:rsidRPr="00F77FD4">
              <w:rPr>
                <w:rFonts w:ascii="Arial" w:hAnsi="Arial" w:cs="Arial"/>
                <w:b/>
                <w:bCs/>
              </w:rPr>
              <w:t xml:space="preserve"> with each </w:t>
            </w:r>
            <w:r w:rsidR="00007786">
              <w:rPr>
                <w:rFonts w:ascii="Arial" w:hAnsi="Arial" w:cs="Arial"/>
                <w:b/>
                <w:bCs/>
              </w:rPr>
              <w:t xml:space="preserve">competency </w:t>
            </w:r>
            <w:r w:rsidRPr="00F77FD4">
              <w:rPr>
                <w:rFonts w:ascii="Arial" w:hAnsi="Arial" w:cs="Arial"/>
                <w:b/>
                <w:bCs/>
              </w:rPr>
              <w:t xml:space="preserve">outcome and the required level. Evidence must be presented with rows under each </w:t>
            </w:r>
            <w:r w:rsidR="00007786">
              <w:rPr>
                <w:rFonts w:ascii="Arial" w:hAnsi="Arial" w:cs="Arial"/>
                <w:b/>
                <w:bCs/>
              </w:rPr>
              <w:t xml:space="preserve">competency </w:t>
            </w:r>
            <w:r w:rsidRPr="00F77FD4">
              <w:rPr>
                <w:rFonts w:ascii="Arial" w:hAnsi="Arial" w:cs="Arial"/>
                <w:b/>
                <w:bCs/>
              </w:rPr>
              <w:t>outcome indicating the following:</w:t>
            </w:r>
          </w:p>
        </w:tc>
        <w:tc>
          <w:tcPr>
            <w:tcW w:w="4433" w:type="dxa"/>
          </w:tcPr>
          <w:p w14:paraId="78FAA85F" w14:textId="1C1D38C2" w:rsidR="004D1D28" w:rsidRDefault="004D1D28" w:rsidP="00EC6E14">
            <w:pPr>
              <w:spacing w:line="276" w:lineRule="auto"/>
              <w:rPr>
                <w:rFonts w:ascii="Arial" w:hAnsi="Arial" w:cs="Arial"/>
                <w:b/>
                <w:bCs/>
              </w:rPr>
            </w:pPr>
            <w:r>
              <w:rPr>
                <w:rFonts w:ascii="Arial" w:hAnsi="Arial" w:cs="Arial"/>
                <w:b/>
                <w:bCs/>
              </w:rPr>
              <w:t xml:space="preserve">3.3.1 </w:t>
            </w:r>
            <w:r w:rsidRPr="00E65DC1">
              <w:rPr>
                <w:rFonts w:ascii="Arial" w:hAnsi="Arial" w:cs="Arial"/>
                <w:b/>
                <w:bCs/>
              </w:rPr>
              <w:t xml:space="preserve">The tasks/problems involved in the assessment of the </w:t>
            </w:r>
            <w:r w:rsidR="00007786">
              <w:rPr>
                <w:rFonts w:ascii="Arial" w:hAnsi="Arial" w:cs="Arial"/>
                <w:b/>
                <w:bCs/>
              </w:rPr>
              <w:t xml:space="preserve">competency </w:t>
            </w:r>
            <w:r w:rsidRPr="00E65DC1">
              <w:rPr>
                <w:rFonts w:ascii="Arial" w:hAnsi="Arial" w:cs="Arial"/>
                <w:b/>
                <w:bCs/>
              </w:rPr>
              <w:t xml:space="preserve">outcome </w:t>
            </w:r>
            <w:r>
              <w:rPr>
                <w:rFonts w:ascii="Arial" w:hAnsi="Arial" w:cs="Arial"/>
                <w:b/>
                <w:bCs/>
              </w:rPr>
              <w:t>(</w:t>
            </w:r>
            <w:r w:rsidRPr="00E65DC1">
              <w:rPr>
                <w:rFonts w:ascii="Arial" w:hAnsi="Arial" w:cs="Arial"/>
                <w:b/>
                <w:bCs/>
              </w:rPr>
              <w:t>at the required level</w:t>
            </w:r>
            <w:r>
              <w:rPr>
                <w:rFonts w:ascii="Arial" w:hAnsi="Arial" w:cs="Arial"/>
                <w:b/>
                <w:bCs/>
              </w:rPr>
              <w:t>):</w:t>
            </w:r>
            <w:r w:rsidRPr="00E65DC1">
              <w:rPr>
                <w:rFonts w:ascii="Arial" w:hAnsi="Arial" w:cs="Arial"/>
                <w:b/>
                <w:bCs/>
              </w:rPr>
              <w:t xml:space="preserve"> </w:t>
            </w:r>
          </w:p>
          <w:p w14:paraId="431A2D90" w14:textId="77777777" w:rsidR="004D1D28" w:rsidRDefault="004D1D28" w:rsidP="00EC6E14">
            <w:pPr>
              <w:spacing w:line="276" w:lineRule="auto"/>
              <w:rPr>
                <w:rFonts w:ascii="Arial" w:hAnsi="Arial" w:cs="Arial"/>
                <w:b/>
                <w:bCs/>
              </w:rPr>
            </w:pPr>
          </w:p>
          <w:p w14:paraId="5E52BA43" w14:textId="77777777" w:rsidR="004D1D28" w:rsidRDefault="004D1D28" w:rsidP="00EC6E14">
            <w:pPr>
              <w:spacing w:line="276" w:lineRule="auto"/>
              <w:rPr>
                <w:rFonts w:ascii="Arial" w:hAnsi="Arial" w:cs="Arial"/>
                <w:b/>
                <w:bCs/>
              </w:rPr>
            </w:pPr>
          </w:p>
          <w:p w14:paraId="26C08B16" w14:textId="77777777" w:rsidR="004D1D28" w:rsidRPr="00E65DC1" w:rsidRDefault="004D1D28" w:rsidP="00EC6E14">
            <w:pPr>
              <w:spacing w:line="276" w:lineRule="auto"/>
              <w:rPr>
                <w:rFonts w:ascii="Arial" w:hAnsi="Arial" w:cs="Arial"/>
                <w:b/>
                <w:bCs/>
              </w:rPr>
            </w:pPr>
          </w:p>
        </w:tc>
      </w:tr>
      <w:tr w:rsidR="004D1D28" w14:paraId="660858F2" w14:textId="77777777" w:rsidTr="00EC6E14">
        <w:trPr>
          <w:trHeight w:val="663"/>
        </w:trPr>
        <w:tc>
          <w:tcPr>
            <w:tcW w:w="706" w:type="dxa"/>
            <w:vMerge/>
          </w:tcPr>
          <w:p w14:paraId="1B40B47D" w14:textId="77777777" w:rsidR="004D1D28" w:rsidRPr="00235CEA" w:rsidRDefault="004D1D28" w:rsidP="00EC6E14">
            <w:pPr>
              <w:spacing w:line="276" w:lineRule="auto"/>
              <w:jc w:val="both"/>
              <w:rPr>
                <w:rFonts w:ascii="Arial" w:hAnsi="Arial" w:cs="Arial"/>
              </w:rPr>
            </w:pPr>
          </w:p>
        </w:tc>
        <w:tc>
          <w:tcPr>
            <w:tcW w:w="5351" w:type="dxa"/>
            <w:vMerge/>
          </w:tcPr>
          <w:p w14:paraId="1C58E313" w14:textId="77777777" w:rsidR="004D1D28" w:rsidRPr="00235CEA" w:rsidRDefault="004D1D28" w:rsidP="00EC6E14">
            <w:pPr>
              <w:spacing w:line="276" w:lineRule="auto"/>
              <w:jc w:val="both"/>
              <w:rPr>
                <w:rFonts w:ascii="Arial" w:hAnsi="Arial" w:cs="Arial"/>
              </w:rPr>
            </w:pPr>
          </w:p>
        </w:tc>
        <w:tc>
          <w:tcPr>
            <w:tcW w:w="4433" w:type="dxa"/>
          </w:tcPr>
          <w:p w14:paraId="190C0434" w14:textId="77777777" w:rsidR="004D1D28" w:rsidRDefault="004D1D28" w:rsidP="00EC6E14">
            <w:pPr>
              <w:spacing w:line="276" w:lineRule="auto"/>
              <w:rPr>
                <w:rFonts w:ascii="Arial" w:hAnsi="Arial" w:cs="Arial"/>
                <w:b/>
                <w:bCs/>
              </w:rPr>
            </w:pPr>
            <w:r>
              <w:rPr>
                <w:rFonts w:ascii="Arial" w:hAnsi="Arial" w:cs="Arial"/>
                <w:b/>
                <w:bCs/>
              </w:rPr>
              <w:t xml:space="preserve">3.3.2 </w:t>
            </w:r>
            <w:r w:rsidRPr="00E65DC1">
              <w:rPr>
                <w:rFonts w:ascii="Arial" w:hAnsi="Arial" w:cs="Arial"/>
                <w:b/>
                <w:bCs/>
              </w:rPr>
              <w:t xml:space="preserve">The assessment criteria and the method of assessment: </w:t>
            </w:r>
          </w:p>
          <w:p w14:paraId="7D0A107C" w14:textId="77777777" w:rsidR="004D1D28" w:rsidRDefault="004D1D28" w:rsidP="00EC6E14">
            <w:pPr>
              <w:spacing w:line="276" w:lineRule="auto"/>
              <w:rPr>
                <w:rFonts w:ascii="Arial" w:hAnsi="Arial" w:cs="Arial"/>
                <w:b/>
                <w:bCs/>
              </w:rPr>
            </w:pPr>
          </w:p>
          <w:p w14:paraId="06275DD6" w14:textId="77777777" w:rsidR="004D1D28" w:rsidRDefault="004D1D28" w:rsidP="00EC6E14">
            <w:pPr>
              <w:spacing w:line="276" w:lineRule="auto"/>
              <w:rPr>
                <w:rFonts w:ascii="Arial" w:hAnsi="Arial" w:cs="Arial"/>
                <w:b/>
                <w:bCs/>
              </w:rPr>
            </w:pPr>
          </w:p>
          <w:p w14:paraId="2F4786BA" w14:textId="77777777" w:rsidR="004D1D28" w:rsidRPr="00E65DC1" w:rsidRDefault="004D1D28" w:rsidP="00EC6E14">
            <w:pPr>
              <w:spacing w:line="276" w:lineRule="auto"/>
              <w:rPr>
                <w:rFonts w:ascii="Arial" w:hAnsi="Arial" w:cs="Arial"/>
                <w:b/>
                <w:bCs/>
              </w:rPr>
            </w:pPr>
          </w:p>
        </w:tc>
      </w:tr>
      <w:tr w:rsidR="004D1D28" w14:paraId="3F38B1DC" w14:textId="77777777" w:rsidTr="00EC6E14">
        <w:trPr>
          <w:trHeight w:val="738"/>
        </w:trPr>
        <w:tc>
          <w:tcPr>
            <w:tcW w:w="706" w:type="dxa"/>
            <w:vMerge/>
          </w:tcPr>
          <w:p w14:paraId="694931C6" w14:textId="77777777" w:rsidR="004D1D28" w:rsidRPr="00235CEA" w:rsidRDefault="004D1D28" w:rsidP="00EC6E14">
            <w:pPr>
              <w:spacing w:line="276" w:lineRule="auto"/>
              <w:jc w:val="both"/>
              <w:rPr>
                <w:rFonts w:ascii="Arial" w:hAnsi="Arial" w:cs="Arial"/>
              </w:rPr>
            </w:pPr>
          </w:p>
        </w:tc>
        <w:tc>
          <w:tcPr>
            <w:tcW w:w="5351" w:type="dxa"/>
            <w:vMerge/>
          </w:tcPr>
          <w:p w14:paraId="38076E6B" w14:textId="77777777" w:rsidR="004D1D28" w:rsidRPr="00235CEA" w:rsidRDefault="004D1D28" w:rsidP="00EC6E14">
            <w:pPr>
              <w:spacing w:line="276" w:lineRule="auto"/>
              <w:jc w:val="both"/>
              <w:rPr>
                <w:rFonts w:ascii="Arial" w:hAnsi="Arial" w:cs="Arial"/>
              </w:rPr>
            </w:pPr>
          </w:p>
        </w:tc>
        <w:tc>
          <w:tcPr>
            <w:tcW w:w="4433" w:type="dxa"/>
          </w:tcPr>
          <w:p w14:paraId="1023D185" w14:textId="77777777" w:rsidR="004D1D28" w:rsidRDefault="004D1D28" w:rsidP="00EC6E14">
            <w:pPr>
              <w:spacing w:line="276" w:lineRule="auto"/>
              <w:jc w:val="both"/>
              <w:rPr>
                <w:rFonts w:ascii="Arial" w:hAnsi="Arial" w:cs="Arial"/>
                <w:b/>
                <w:bCs/>
              </w:rPr>
            </w:pPr>
            <w:r>
              <w:rPr>
                <w:rFonts w:ascii="Arial" w:hAnsi="Arial" w:cs="Arial"/>
                <w:b/>
                <w:bCs/>
              </w:rPr>
              <w:t xml:space="preserve">3.3.3 </w:t>
            </w:r>
            <w:r w:rsidRPr="00E65DC1">
              <w:rPr>
                <w:rFonts w:ascii="Arial" w:hAnsi="Arial" w:cs="Arial"/>
                <w:b/>
                <w:bCs/>
              </w:rPr>
              <w:t xml:space="preserve">The Candidate’s required level of performance: </w:t>
            </w:r>
          </w:p>
          <w:p w14:paraId="49299C34" w14:textId="77777777" w:rsidR="004D1D28" w:rsidRDefault="004D1D28" w:rsidP="00EC6E14">
            <w:pPr>
              <w:spacing w:line="276" w:lineRule="auto"/>
              <w:jc w:val="both"/>
              <w:rPr>
                <w:rFonts w:ascii="Arial" w:hAnsi="Arial" w:cs="Arial"/>
                <w:b/>
                <w:bCs/>
              </w:rPr>
            </w:pPr>
          </w:p>
          <w:p w14:paraId="5C5A5C44" w14:textId="77777777" w:rsidR="004D1D28" w:rsidRDefault="004D1D28" w:rsidP="00EC6E14">
            <w:pPr>
              <w:spacing w:line="276" w:lineRule="auto"/>
              <w:jc w:val="both"/>
              <w:rPr>
                <w:rFonts w:ascii="Arial" w:hAnsi="Arial" w:cs="Arial"/>
                <w:b/>
                <w:bCs/>
              </w:rPr>
            </w:pPr>
          </w:p>
          <w:p w14:paraId="119293B1" w14:textId="77777777" w:rsidR="004D1D28" w:rsidRPr="00E65DC1" w:rsidRDefault="004D1D28" w:rsidP="00EC6E14">
            <w:pPr>
              <w:spacing w:line="276" w:lineRule="auto"/>
              <w:jc w:val="both"/>
              <w:rPr>
                <w:rFonts w:ascii="Arial" w:hAnsi="Arial" w:cs="Arial"/>
                <w:b/>
                <w:bCs/>
              </w:rPr>
            </w:pPr>
          </w:p>
        </w:tc>
      </w:tr>
      <w:tr w:rsidR="004D1D28" w14:paraId="2649A092" w14:textId="77777777" w:rsidTr="00EC6E14">
        <w:trPr>
          <w:trHeight w:val="654"/>
        </w:trPr>
        <w:tc>
          <w:tcPr>
            <w:tcW w:w="706" w:type="dxa"/>
            <w:vMerge/>
          </w:tcPr>
          <w:p w14:paraId="7D0C267A" w14:textId="77777777" w:rsidR="004D1D28" w:rsidRPr="00235CEA" w:rsidRDefault="004D1D28" w:rsidP="00EC6E14">
            <w:pPr>
              <w:spacing w:line="276" w:lineRule="auto"/>
              <w:jc w:val="both"/>
              <w:rPr>
                <w:rFonts w:ascii="Arial" w:hAnsi="Arial" w:cs="Arial"/>
              </w:rPr>
            </w:pPr>
          </w:p>
        </w:tc>
        <w:tc>
          <w:tcPr>
            <w:tcW w:w="5351" w:type="dxa"/>
            <w:vMerge/>
          </w:tcPr>
          <w:p w14:paraId="562D0331" w14:textId="77777777" w:rsidR="004D1D28" w:rsidRPr="00235CEA" w:rsidRDefault="004D1D28" w:rsidP="00EC6E14">
            <w:pPr>
              <w:spacing w:line="276" w:lineRule="auto"/>
              <w:jc w:val="both"/>
              <w:rPr>
                <w:rFonts w:ascii="Arial" w:hAnsi="Arial" w:cs="Arial"/>
              </w:rPr>
            </w:pPr>
          </w:p>
        </w:tc>
        <w:tc>
          <w:tcPr>
            <w:tcW w:w="4433" w:type="dxa"/>
          </w:tcPr>
          <w:p w14:paraId="17E045CC" w14:textId="23A2B4A7" w:rsidR="004D1D28" w:rsidRDefault="004D1D28" w:rsidP="00EC6E14">
            <w:pPr>
              <w:spacing w:line="276" w:lineRule="auto"/>
              <w:jc w:val="both"/>
              <w:rPr>
                <w:rFonts w:ascii="Arial" w:hAnsi="Arial" w:cs="Arial"/>
                <w:b/>
                <w:bCs/>
              </w:rPr>
            </w:pPr>
            <w:r>
              <w:rPr>
                <w:rFonts w:ascii="Arial" w:hAnsi="Arial" w:cs="Arial"/>
                <w:b/>
                <w:bCs/>
              </w:rPr>
              <w:t xml:space="preserve">3.3.4 </w:t>
            </w:r>
            <w:r w:rsidRPr="00E65DC1">
              <w:rPr>
                <w:rFonts w:ascii="Arial" w:hAnsi="Arial" w:cs="Arial"/>
                <w:b/>
                <w:bCs/>
              </w:rPr>
              <w:t xml:space="preserve">The consequences for the Candidate not satisfying the </w:t>
            </w:r>
            <w:r w:rsidR="00007786">
              <w:rPr>
                <w:rFonts w:ascii="Arial" w:hAnsi="Arial" w:cs="Arial"/>
                <w:b/>
                <w:bCs/>
              </w:rPr>
              <w:t xml:space="preserve">competency </w:t>
            </w:r>
            <w:r w:rsidRPr="00E65DC1">
              <w:rPr>
                <w:rFonts w:ascii="Arial" w:hAnsi="Arial" w:cs="Arial"/>
                <w:b/>
                <w:bCs/>
              </w:rPr>
              <w:t>outcome:</w:t>
            </w:r>
          </w:p>
          <w:p w14:paraId="11E2522B" w14:textId="77777777" w:rsidR="004D1D28" w:rsidRDefault="004D1D28" w:rsidP="00EC6E14">
            <w:pPr>
              <w:spacing w:line="276" w:lineRule="auto"/>
              <w:jc w:val="both"/>
              <w:rPr>
                <w:rFonts w:ascii="Arial" w:hAnsi="Arial" w:cs="Arial"/>
                <w:b/>
                <w:bCs/>
              </w:rPr>
            </w:pPr>
          </w:p>
          <w:p w14:paraId="3276F1CC" w14:textId="77777777" w:rsidR="004D1D28" w:rsidRDefault="004D1D28" w:rsidP="00EC6E14">
            <w:pPr>
              <w:spacing w:line="276" w:lineRule="auto"/>
              <w:jc w:val="both"/>
              <w:rPr>
                <w:rFonts w:ascii="Arial" w:hAnsi="Arial" w:cs="Arial"/>
                <w:b/>
                <w:bCs/>
              </w:rPr>
            </w:pPr>
          </w:p>
          <w:p w14:paraId="1826DF1A" w14:textId="77777777" w:rsidR="004D1D28" w:rsidRPr="00E65DC1" w:rsidRDefault="004D1D28" w:rsidP="00EC6E14">
            <w:pPr>
              <w:spacing w:line="276" w:lineRule="auto"/>
              <w:jc w:val="both"/>
              <w:rPr>
                <w:rFonts w:ascii="Arial" w:hAnsi="Arial" w:cs="Arial"/>
                <w:b/>
                <w:bCs/>
              </w:rPr>
            </w:pPr>
          </w:p>
        </w:tc>
      </w:tr>
      <w:tr w:rsidR="004D1D28" w14:paraId="2E9F971F" w14:textId="77777777" w:rsidTr="00EC6E14">
        <w:tc>
          <w:tcPr>
            <w:tcW w:w="706" w:type="dxa"/>
            <w:vAlign w:val="center"/>
          </w:tcPr>
          <w:p w14:paraId="71A1B663" w14:textId="77777777" w:rsidR="004D1D28" w:rsidRDefault="004D1D28" w:rsidP="00EC6E14">
            <w:pPr>
              <w:spacing w:line="276" w:lineRule="auto"/>
              <w:jc w:val="center"/>
              <w:rPr>
                <w:rFonts w:ascii="Arial" w:hAnsi="Arial" w:cs="Arial"/>
                <w:b/>
                <w:bCs/>
              </w:rPr>
            </w:pPr>
            <w:r>
              <w:rPr>
                <w:rFonts w:ascii="Arial" w:hAnsi="Arial" w:cs="Arial"/>
                <w:b/>
                <w:bCs/>
              </w:rPr>
              <w:lastRenderedPageBreak/>
              <w:t>3.4</w:t>
            </w:r>
          </w:p>
        </w:tc>
        <w:tc>
          <w:tcPr>
            <w:tcW w:w="5351" w:type="dxa"/>
          </w:tcPr>
          <w:p w14:paraId="63DEDA64" w14:textId="4FC14358" w:rsidR="004D1D28" w:rsidRPr="00F77FD4" w:rsidRDefault="004D1D28" w:rsidP="00EC6E14">
            <w:pPr>
              <w:spacing w:line="276" w:lineRule="auto"/>
              <w:jc w:val="both"/>
              <w:rPr>
                <w:rFonts w:ascii="Arial" w:hAnsi="Arial" w:cs="Arial"/>
                <w:b/>
                <w:bCs/>
              </w:rPr>
            </w:pPr>
            <w:r w:rsidRPr="00F77FD4">
              <w:rPr>
                <w:rFonts w:ascii="Arial" w:hAnsi="Arial" w:cs="Arial"/>
                <w:b/>
                <w:bCs/>
              </w:rPr>
              <w:t xml:space="preserve">Describe the internal policies and procedures to validate the assessment of the </w:t>
            </w:r>
            <w:r w:rsidR="00007786">
              <w:rPr>
                <w:rFonts w:ascii="Arial" w:hAnsi="Arial" w:cs="Arial"/>
                <w:b/>
                <w:bCs/>
              </w:rPr>
              <w:t xml:space="preserve">competency </w:t>
            </w:r>
            <w:r w:rsidRPr="00F77FD4">
              <w:rPr>
                <w:rFonts w:ascii="Arial" w:hAnsi="Arial" w:cs="Arial"/>
                <w:b/>
                <w:bCs/>
              </w:rPr>
              <w:t xml:space="preserve">outcomes through internal processes. </w:t>
            </w:r>
          </w:p>
        </w:tc>
        <w:tc>
          <w:tcPr>
            <w:tcW w:w="4433" w:type="dxa"/>
          </w:tcPr>
          <w:p w14:paraId="776D13DA" w14:textId="77777777" w:rsidR="004D1D28" w:rsidRDefault="004D1D28" w:rsidP="00EC6E14">
            <w:pPr>
              <w:spacing w:line="276" w:lineRule="auto"/>
              <w:jc w:val="both"/>
              <w:rPr>
                <w:rFonts w:ascii="Arial" w:hAnsi="Arial" w:cs="Arial"/>
              </w:rPr>
            </w:pPr>
          </w:p>
        </w:tc>
      </w:tr>
      <w:tr w:rsidR="004D1D28" w14:paraId="124103C1" w14:textId="77777777" w:rsidTr="00EC6E14">
        <w:tc>
          <w:tcPr>
            <w:tcW w:w="706" w:type="dxa"/>
            <w:vAlign w:val="center"/>
          </w:tcPr>
          <w:p w14:paraId="3B753CBB" w14:textId="77777777" w:rsidR="004D1D28" w:rsidRDefault="004D1D28" w:rsidP="00EC6E14">
            <w:pPr>
              <w:spacing w:line="276" w:lineRule="auto"/>
              <w:jc w:val="center"/>
              <w:rPr>
                <w:rFonts w:ascii="Arial" w:hAnsi="Arial" w:cs="Arial"/>
                <w:b/>
                <w:bCs/>
              </w:rPr>
            </w:pPr>
            <w:r>
              <w:rPr>
                <w:rFonts w:ascii="Arial" w:hAnsi="Arial" w:cs="Arial"/>
                <w:b/>
                <w:bCs/>
              </w:rPr>
              <w:t>3.5</w:t>
            </w:r>
          </w:p>
        </w:tc>
        <w:tc>
          <w:tcPr>
            <w:tcW w:w="5351" w:type="dxa"/>
          </w:tcPr>
          <w:p w14:paraId="1BA79BD1" w14:textId="77777777" w:rsidR="004D1D28" w:rsidRPr="00F77FD4" w:rsidRDefault="004D1D28" w:rsidP="00EC6E14">
            <w:pPr>
              <w:spacing w:line="276" w:lineRule="auto"/>
              <w:jc w:val="both"/>
              <w:rPr>
                <w:rFonts w:ascii="Arial" w:hAnsi="Arial" w:cs="Arial"/>
                <w:b/>
                <w:bCs/>
              </w:rPr>
            </w:pPr>
            <w:r w:rsidRPr="00F77FD4">
              <w:rPr>
                <w:rFonts w:ascii="Arial" w:hAnsi="Arial" w:cs="Arial"/>
                <w:b/>
                <w:bCs/>
              </w:rPr>
              <w:t xml:space="preserve">Provide evidence of internal administrative checks and balances in the assessment system. </w:t>
            </w:r>
          </w:p>
        </w:tc>
        <w:tc>
          <w:tcPr>
            <w:tcW w:w="4433" w:type="dxa"/>
          </w:tcPr>
          <w:p w14:paraId="08115827" w14:textId="77777777" w:rsidR="004D1D28" w:rsidRDefault="004D1D28" w:rsidP="00EC6E14">
            <w:pPr>
              <w:spacing w:line="276" w:lineRule="auto"/>
              <w:jc w:val="both"/>
              <w:rPr>
                <w:rFonts w:ascii="Arial" w:hAnsi="Arial" w:cs="Arial"/>
              </w:rPr>
            </w:pPr>
          </w:p>
          <w:p w14:paraId="1C6F7EA0" w14:textId="77777777" w:rsidR="004D1D28" w:rsidRDefault="004D1D28" w:rsidP="00EC6E14">
            <w:pPr>
              <w:spacing w:line="276" w:lineRule="auto"/>
              <w:jc w:val="both"/>
              <w:rPr>
                <w:rFonts w:ascii="Arial" w:hAnsi="Arial" w:cs="Arial"/>
              </w:rPr>
            </w:pPr>
          </w:p>
          <w:p w14:paraId="7C598B46" w14:textId="77777777" w:rsidR="004D1D28" w:rsidRDefault="004D1D28" w:rsidP="00EC6E14">
            <w:pPr>
              <w:spacing w:line="276" w:lineRule="auto"/>
              <w:jc w:val="both"/>
              <w:rPr>
                <w:rFonts w:ascii="Arial" w:hAnsi="Arial" w:cs="Arial"/>
              </w:rPr>
            </w:pPr>
          </w:p>
        </w:tc>
      </w:tr>
      <w:tr w:rsidR="004D1D28" w14:paraId="7B3590B2" w14:textId="77777777" w:rsidTr="00EC6E14">
        <w:tc>
          <w:tcPr>
            <w:tcW w:w="706" w:type="dxa"/>
            <w:vMerge w:val="restart"/>
            <w:vAlign w:val="center"/>
          </w:tcPr>
          <w:p w14:paraId="6339B863" w14:textId="77777777" w:rsidR="004D1D28" w:rsidRDefault="004D1D28" w:rsidP="00EC6E14">
            <w:pPr>
              <w:spacing w:line="276" w:lineRule="auto"/>
              <w:jc w:val="center"/>
              <w:rPr>
                <w:rFonts w:ascii="Arial" w:hAnsi="Arial" w:cs="Arial"/>
                <w:b/>
                <w:bCs/>
              </w:rPr>
            </w:pPr>
            <w:r>
              <w:rPr>
                <w:rFonts w:ascii="Arial" w:hAnsi="Arial" w:cs="Arial"/>
                <w:b/>
                <w:bCs/>
              </w:rPr>
              <w:t>3.6</w:t>
            </w:r>
          </w:p>
        </w:tc>
        <w:tc>
          <w:tcPr>
            <w:tcW w:w="5351" w:type="dxa"/>
          </w:tcPr>
          <w:p w14:paraId="38638D6D" w14:textId="72E4D918" w:rsidR="004D1D28" w:rsidRPr="00F77FD4" w:rsidRDefault="004D1D28" w:rsidP="00EC6E14">
            <w:pPr>
              <w:spacing w:line="276" w:lineRule="auto"/>
              <w:jc w:val="both"/>
              <w:rPr>
                <w:rFonts w:ascii="Arial" w:hAnsi="Arial" w:cs="Arial"/>
                <w:b/>
                <w:bCs/>
              </w:rPr>
            </w:pPr>
            <w:r w:rsidRPr="00F77FD4">
              <w:rPr>
                <w:rFonts w:ascii="Arial" w:hAnsi="Arial" w:cs="Arial"/>
                <w:b/>
                <w:bCs/>
              </w:rPr>
              <w:t xml:space="preserve">Provide evidence of a concise analysis of the strengths and weaknesses of the system for assessing </w:t>
            </w:r>
            <w:r w:rsidR="00007786">
              <w:rPr>
                <w:rFonts w:ascii="Arial" w:hAnsi="Arial" w:cs="Arial"/>
                <w:b/>
                <w:bCs/>
              </w:rPr>
              <w:t xml:space="preserve">competency </w:t>
            </w:r>
            <w:r w:rsidRPr="00F77FD4">
              <w:rPr>
                <w:rFonts w:ascii="Arial" w:hAnsi="Arial" w:cs="Arial"/>
                <w:b/>
                <w:bCs/>
              </w:rPr>
              <w:t>outcomes that was conducted.</w:t>
            </w:r>
          </w:p>
        </w:tc>
        <w:tc>
          <w:tcPr>
            <w:tcW w:w="4433" w:type="dxa"/>
          </w:tcPr>
          <w:p w14:paraId="5E3551CF" w14:textId="77777777" w:rsidR="004D1D28" w:rsidRDefault="004D1D28" w:rsidP="00EC6E14">
            <w:pPr>
              <w:spacing w:line="276" w:lineRule="auto"/>
              <w:jc w:val="both"/>
              <w:rPr>
                <w:rFonts w:ascii="Arial" w:hAnsi="Arial" w:cs="Arial"/>
              </w:rPr>
            </w:pPr>
          </w:p>
          <w:p w14:paraId="3E90496B" w14:textId="77777777" w:rsidR="004D1D28" w:rsidRDefault="004D1D28" w:rsidP="00EC6E14">
            <w:pPr>
              <w:spacing w:line="276" w:lineRule="auto"/>
              <w:jc w:val="both"/>
              <w:rPr>
                <w:rFonts w:ascii="Arial" w:hAnsi="Arial" w:cs="Arial"/>
              </w:rPr>
            </w:pPr>
          </w:p>
          <w:p w14:paraId="405D51D5" w14:textId="77777777" w:rsidR="004D1D28" w:rsidRDefault="004D1D28" w:rsidP="00EC6E14">
            <w:pPr>
              <w:spacing w:line="276" w:lineRule="auto"/>
              <w:jc w:val="both"/>
              <w:rPr>
                <w:rFonts w:ascii="Arial" w:hAnsi="Arial" w:cs="Arial"/>
              </w:rPr>
            </w:pPr>
          </w:p>
          <w:p w14:paraId="5719288D" w14:textId="77777777" w:rsidR="004D1D28" w:rsidRDefault="004D1D28" w:rsidP="00EC6E14">
            <w:pPr>
              <w:spacing w:line="276" w:lineRule="auto"/>
              <w:jc w:val="both"/>
              <w:rPr>
                <w:rFonts w:ascii="Arial" w:hAnsi="Arial" w:cs="Arial"/>
              </w:rPr>
            </w:pPr>
          </w:p>
        </w:tc>
      </w:tr>
      <w:tr w:rsidR="004D1D28" w14:paraId="2B0E4FD1" w14:textId="77777777" w:rsidTr="00EC6E14">
        <w:tc>
          <w:tcPr>
            <w:tcW w:w="706" w:type="dxa"/>
            <w:vMerge/>
            <w:vAlign w:val="center"/>
          </w:tcPr>
          <w:p w14:paraId="50FCF6F2" w14:textId="77777777" w:rsidR="004D1D28" w:rsidRPr="00002445" w:rsidRDefault="004D1D28" w:rsidP="00EC6E14">
            <w:pPr>
              <w:spacing w:line="276" w:lineRule="auto"/>
              <w:jc w:val="center"/>
              <w:rPr>
                <w:rFonts w:ascii="Arial" w:hAnsi="Arial" w:cs="Arial"/>
                <w:b/>
                <w:bCs/>
              </w:rPr>
            </w:pPr>
          </w:p>
        </w:tc>
        <w:tc>
          <w:tcPr>
            <w:tcW w:w="9784" w:type="dxa"/>
            <w:gridSpan w:val="2"/>
          </w:tcPr>
          <w:p w14:paraId="139A8C8A" w14:textId="77777777" w:rsidR="004D1D28" w:rsidRDefault="004D1D28" w:rsidP="00EC6E14">
            <w:pPr>
              <w:spacing w:line="276" w:lineRule="auto"/>
              <w:jc w:val="both"/>
              <w:rPr>
                <w:rFonts w:ascii="Arial" w:hAnsi="Arial" w:cs="Arial"/>
              </w:rPr>
            </w:pPr>
            <w:r w:rsidRPr="00002445">
              <w:rPr>
                <w:rFonts w:ascii="Arial" w:hAnsi="Arial" w:cs="Arial"/>
                <w:b/>
                <w:bCs/>
              </w:rPr>
              <w:t>Note:</w:t>
            </w:r>
            <w:r w:rsidRPr="008336D3">
              <w:rPr>
                <w:rFonts w:ascii="Arial" w:hAnsi="Arial" w:cs="Arial"/>
              </w:rPr>
              <w:t xml:space="preserve"> </w:t>
            </w:r>
            <w:r>
              <w:rPr>
                <w:rFonts w:ascii="Arial" w:hAnsi="Arial" w:cs="Arial"/>
              </w:rPr>
              <w:t xml:space="preserve">The above </w:t>
            </w:r>
            <w:r w:rsidRPr="008336D3">
              <w:rPr>
                <w:rFonts w:ascii="Arial" w:hAnsi="Arial" w:cs="Arial"/>
              </w:rPr>
              <w:t xml:space="preserve">Assessment material is to be made available online </w:t>
            </w:r>
          </w:p>
        </w:tc>
      </w:tr>
      <w:tr w:rsidR="004D1D28" w14:paraId="6DEACDB8" w14:textId="77777777" w:rsidTr="00EC6E14">
        <w:tc>
          <w:tcPr>
            <w:tcW w:w="706" w:type="dxa"/>
            <w:shd w:val="clear" w:color="auto" w:fill="D9D9D9" w:themeFill="background1" w:themeFillShade="D9"/>
            <w:vAlign w:val="center"/>
          </w:tcPr>
          <w:p w14:paraId="5F18DBEA" w14:textId="77777777" w:rsidR="004D1D28" w:rsidRPr="00470026" w:rsidRDefault="004D1D28" w:rsidP="00EC6E14">
            <w:pPr>
              <w:pStyle w:val="Heading1"/>
              <w:jc w:val="center"/>
            </w:pPr>
            <w:r>
              <w:t>4.</w:t>
            </w:r>
          </w:p>
        </w:tc>
        <w:tc>
          <w:tcPr>
            <w:tcW w:w="9784" w:type="dxa"/>
            <w:gridSpan w:val="2"/>
            <w:shd w:val="clear" w:color="auto" w:fill="D9D9D9" w:themeFill="background1" w:themeFillShade="D9"/>
          </w:tcPr>
          <w:p w14:paraId="57B99BCA" w14:textId="4355BFC2" w:rsidR="004D1D28" w:rsidRPr="00470026" w:rsidRDefault="004D1D28" w:rsidP="00EC6E14">
            <w:pPr>
              <w:pStyle w:val="Heading1"/>
              <w:spacing w:before="0"/>
            </w:pPr>
            <w:r w:rsidRPr="00470026">
              <w:t xml:space="preserve">QUALIFIED MENTORS AND </w:t>
            </w:r>
            <w:r w:rsidR="0027173F">
              <w:t xml:space="preserve">TRANING PROCESSES </w:t>
            </w:r>
          </w:p>
          <w:p w14:paraId="069A70EC" w14:textId="4ED48239" w:rsidR="004D1D28" w:rsidRPr="00E64666" w:rsidRDefault="004D1D28" w:rsidP="00EC6E14">
            <w:pPr>
              <w:spacing w:line="276" w:lineRule="auto"/>
              <w:jc w:val="both"/>
              <w:rPr>
                <w:rFonts w:ascii="Arial" w:hAnsi="Arial" w:cs="Arial"/>
              </w:rPr>
            </w:pPr>
            <w:r w:rsidRPr="00E64666">
              <w:rPr>
                <w:rFonts w:ascii="Arial" w:hAnsi="Arial" w:cs="Arial"/>
              </w:rPr>
              <w:t xml:space="preserve">Evidence of the effectiveness of the mentoring and </w:t>
            </w:r>
            <w:r w:rsidR="0027173F">
              <w:rPr>
                <w:rFonts w:ascii="Arial" w:hAnsi="Arial" w:cs="Arial"/>
              </w:rPr>
              <w:t xml:space="preserve">training </w:t>
            </w:r>
            <w:r w:rsidRPr="00E64666">
              <w:rPr>
                <w:rFonts w:ascii="Arial" w:hAnsi="Arial" w:cs="Arial"/>
              </w:rPr>
              <w:t>process within the programme must be provided, addressing the following aspects</w:t>
            </w:r>
            <w:r>
              <w:rPr>
                <w:rFonts w:ascii="Arial" w:hAnsi="Arial" w:cs="Arial"/>
              </w:rPr>
              <w:t>.</w:t>
            </w:r>
          </w:p>
        </w:tc>
      </w:tr>
      <w:tr w:rsidR="004D1D28" w14:paraId="5071C1E6" w14:textId="77777777" w:rsidTr="00EC6E14">
        <w:trPr>
          <w:trHeight w:val="723"/>
        </w:trPr>
        <w:tc>
          <w:tcPr>
            <w:tcW w:w="706" w:type="dxa"/>
            <w:vMerge w:val="restart"/>
            <w:vAlign w:val="center"/>
          </w:tcPr>
          <w:p w14:paraId="63E310B1" w14:textId="77777777" w:rsidR="004D1D28" w:rsidRDefault="004D1D28" w:rsidP="00EC6E14">
            <w:pPr>
              <w:spacing w:line="276" w:lineRule="auto"/>
              <w:jc w:val="center"/>
              <w:rPr>
                <w:rFonts w:ascii="Arial" w:hAnsi="Arial" w:cs="Arial"/>
                <w:b/>
                <w:bCs/>
              </w:rPr>
            </w:pPr>
            <w:r>
              <w:rPr>
                <w:rFonts w:ascii="Arial" w:hAnsi="Arial" w:cs="Arial"/>
                <w:b/>
                <w:bCs/>
              </w:rPr>
              <w:t>4.1</w:t>
            </w:r>
          </w:p>
        </w:tc>
        <w:tc>
          <w:tcPr>
            <w:tcW w:w="5351" w:type="dxa"/>
            <w:vMerge w:val="restart"/>
          </w:tcPr>
          <w:p w14:paraId="19043217" w14:textId="77777777" w:rsidR="004D1D28" w:rsidRPr="008C147A" w:rsidRDefault="004D1D28" w:rsidP="00EC6E14">
            <w:pPr>
              <w:spacing w:line="276" w:lineRule="auto"/>
              <w:jc w:val="both"/>
              <w:rPr>
                <w:rFonts w:ascii="Arial" w:hAnsi="Arial" w:cs="Arial"/>
                <w:b/>
                <w:bCs/>
              </w:rPr>
            </w:pPr>
            <w:r w:rsidRPr="008C147A">
              <w:rPr>
                <w:rFonts w:ascii="Arial" w:hAnsi="Arial" w:cs="Arial"/>
                <w:b/>
                <w:bCs/>
              </w:rPr>
              <w:t xml:space="preserve">Taking the Candidate’s entry level into account indicate: </w:t>
            </w:r>
          </w:p>
        </w:tc>
        <w:tc>
          <w:tcPr>
            <w:tcW w:w="4433" w:type="dxa"/>
          </w:tcPr>
          <w:p w14:paraId="51026363" w14:textId="0AEB883C" w:rsidR="004D1D28" w:rsidRPr="004D48D9" w:rsidRDefault="008F7552" w:rsidP="008F7552">
            <w:pPr>
              <w:pStyle w:val="ListParagraph"/>
              <w:spacing w:line="276" w:lineRule="auto"/>
              <w:ind w:left="0"/>
              <w:jc w:val="both"/>
              <w:rPr>
                <w:rFonts w:ascii="Arial" w:hAnsi="Arial" w:cs="Arial"/>
                <w:b/>
                <w:bCs/>
              </w:rPr>
            </w:pPr>
            <w:r>
              <w:rPr>
                <w:rFonts w:ascii="Arial" w:hAnsi="Arial" w:cs="Arial"/>
                <w:b/>
                <w:bCs/>
              </w:rPr>
              <w:t xml:space="preserve">4.1.1 </w:t>
            </w:r>
            <w:r w:rsidR="004D1D28" w:rsidRPr="004D48D9">
              <w:rPr>
                <w:rFonts w:ascii="Arial" w:hAnsi="Arial" w:cs="Arial"/>
                <w:b/>
                <w:bCs/>
              </w:rPr>
              <w:t xml:space="preserve">How does the programme demonstrate the use of fundamental and core disciplinary knowledge? </w:t>
            </w:r>
          </w:p>
          <w:p w14:paraId="63ABAE4B" w14:textId="77777777" w:rsidR="004D1D28" w:rsidRDefault="004D1D28" w:rsidP="00EC6E14">
            <w:pPr>
              <w:pStyle w:val="ListParagraph"/>
              <w:spacing w:line="276" w:lineRule="auto"/>
              <w:ind w:left="1872"/>
              <w:jc w:val="both"/>
              <w:rPr>
                <w:rFonts w:ascii="Arial" w:hAnsi="Arial" w:cs="Arial"/>
                <w:b/>
                <w:bCs/>
              </w:rPr>
            </w:pPr>
          </w:p>
          <w:p w14:paraId="4C4A7193" w14:textId="77777777" w:rsidR="004D1D28" w:rsidRDefault="004D1D28" w:rsidP="00EC6E14">
            <w:pPr>
              <w:pStyle w:val="ListParagraph"/>
              <w:spacing w:line="276" w:lineRule="auto"/>
              <w:ind w:left="1872"/>
              <w:jc w:val="both"/>
              <w:rPr>
                <w:rFonts w:ascii="Arial" w:hAnsi="Arial" w:cs="Arial"/>
                <w:b/>
                <w:bCs/>
              </w:rPr>
            </w:pPr>
          </w:p>
          <w:p w14:paraId="5EF3F7AE" w14:textId="77777777" w:rsidR="004D1D28" w:rsidRPr="004D48D9" w:rsidRDefault="004D1D28" w:rsidP="00EC6E14">
            <w:pPr>
              <w:pStyle w:val="ListParagraph"/>
              <w:spacing w:line="276" w:lineRule="auto"/>
              <w:ind w:left="-73"/>
              <w:jc w:val="both"/>
              <w:rPr>
                <w:rFonts w:ascii="Arial" w:hAnsi="Arial" w:cs="Arial"/>
                <w:b/>
                <w:bCs/>
              </w:rPr>
            </w:pPr>
          </w:p>
        </w:tc>
      </w:tr>
      <w:tr w:rsidR="004D1D28" w14:paraId="692EF6CD" w14:textId="77777777" w:rsidTr="00EC6E14">
        <w:trPr>
          <w:trHeight w:val="723"/>
        </w:trPr>
        <w:tc>
          <w:tcPr>
            <w:tcW w:w="706" w:type="dxa"/>
            <w:vMerge/>
          </w:tcPr>
          <w:p w14:paraId="37287FC7" w14:textId="77777777" w:rsidR="004D1D28" w:rsidRPr="00E64666" w:rsidRDefault="004D1D28" w:rsidP="00EC6E14">
            <w:pPr>
              <w:spacing w:line="276" w:lineRule="auto"/>
              <w:jc w:val="both"/>
              <w:rPr>
                <w:rFonts w:ascii="Arial" w:hAnsi="Arial" w:cs="Arial"/>
              </w:rPr>
            </w:pPr>
          </w:p>
        </w:tc>
        <w:tc>
          <w:tcPr>
            <w:tcW w:w="5351" w:type="dxa"/>
            <w:vMerge/>
          </w:tcPr>
          <w:p w14:paraId="27BACC5D" w14:textId="77777777" w:rsidR="004D1D28" w:rsidRPr="00E64666" w:rsidRDefault="004D1D28" w:rsidP="00EC6E14">
            <w:pPr>
              <w:spacing w:line="276" w:lineRule="auto"/>
              <w:jc w:val="both"/>
              <w:rPr>
                <w:rFonts w:ascii="Arial" w:hAnsi="Arial" w:cs="Arial"/>
              </w:rPr>
            </w:pPr>
          </w:p>
        </w:tc>
        <w:tc>
          <w:tcPr>
            <w:tcW w:w="4433" w:type="dxa"/>
          </w:tcPr>
          <w:p w14:paraId="443EC1CF" w14:textId="758DEF0A" w:rsidR="004D1D28" w:rsidRPr="008F7552" w:rsidRDefault="008F7552" w:rsidP="008F7552">
            <w:pPr>
              <w:spacing w:line="276" w:lineRule="auto"/>
              <w:jc w:val="both"/>
              <w:rPr>
                <w:rFonts w:ascii="Arial" w:hAnsi="Arial" w:cs="Arial"/>
                <w:b/>
                <w:bCs/>
              </w:rPr>
            </w:pPr>
            <w:r>
              <w:rPr>
                <w:rFonts w:ascii="Arial" w:hAnsi="Arial" w:cs="Arial"/>
                <w:b/>
                <w:bCs/>
              </w:rPr>
              <w:t xml:space="preserve">4.1.2 </w:t>
            </w:r>
            <w:r w:rsidR="004D1D28" w:rsidRPr="008F7552">
              <w:rPr>
                <w:rFonts w:ascii="Arial" w:hAnsi="Arial" w:cs="Arial"/>
                <w:b/>
                <w:bCs/>
              </w:rPr>
              <w:t>How does the programme demonstrate the use of specialist knowledge?</w:t>
            </w:r>
          </w:p>
          <w:p w14:paraId="369DFA9E" w14:textId="77777777" w:rsidR="004D1D28" w:rsidRDefault="004D1D28" w:rsidP="00EC6E14">
            <w:pPr>
              <w:pStyle w:val="ListParagraph"/>
              <w:spacing w:line="276" w:lineRule="auto"/>
              <w:ind w:left="1872"/>
              <w:jc w:val="both"/>
              <w:rPr>
                <w:rFonts w:ascii="Arial" w:hAnsi="Arial" w:cs="Arial"/>
                <w:b/>
                <w:bCs/>
              </w:rPr>
            </w:pPr>
          </w:p>
          <w:p w14:paraId="65A43FC3" w14:textId="77777777" w:rsidR="004D1D28" w:rsidRPr="004D48D9" w:rsidRDefault="004D1D28" w:rsidP="00EC6E14">
            <w:pPr>
              <w:pStyle w:val="ListParagraph"/>
              <w:spacing w:line="276" w:lineRule="auto"/>
              <w:ind w:left="1872"/>
              <w:jc w:val="both"/>
              <w:rPr>
                <w:rFonts w:ascii="Arial" w:hAnsi="Arial" w:cs="Arial"/>
                <w:b/>
                <w:bCs/>
              </w:rPr>
            </w:pPr>
          </w:p>
        </w:tc>
      </w:tr>
      <w:tr w:rsidR="004D1D28" w14:paraId="24B0824A" w14:textId="77777777" w:rsidTr="00EC6E14">
        <w:trPr>
          <w:trHeight w:val="1532"/>
        </w:trPr>
        <w:tc>
          <w:tcPr>
            <w:tcW w:w="706" w:type="dxa"/>
            <w:vMerge/>
          </w:tcPr>
          <w:p w14:paraId="49BF03F1" w14:textId="77777777" w:rsidR="004D1D28" w:rsidRPr="00E64666" w:rsidRDefault="004D1D28" w:rsidP="00EC6E14">
            <w:pPr>
              <w:spacing w:line="276" w:lineRule="auto"/>
              <w:jc w:val="both"/>
              <w:rPr>
                <w:rFonts w:ascii="Arial" w:hAnsi="Arial" w:cs="Arial"/>
              </w:rPr>
            </w:pPr>
          </w:p>
        </w:tc>
        <w:tc>
          <w:tcPr>
            <w:tcW w:w="5351" w:type="dxa"/>
            <w:vMerge/>
          </w:tcPr>
          <w:p w14:paraId="40071CDA" w14:textId="77777777" w:rsidR="004D1D28" w:rsidRPr="00E64666" w:rsidRDefault="004D1D28" w:rsidP="00EC6E14">
            <w:pPr>
              <w:spacing w:line="276" w:lineRule="auto"/>
              <w:jc w:val="both"/>
              <w:rPr>
                <w:rFonts w:ascii="Arial" w:hAnsi="Arial" w:cs="Arial"/>
              </w:rPr>
            </w:pPr>
          </w:p>
        </w:tc>
        <w:tc>
          <w:tcPr>
            <w:tcW w:w="4433" w:type="dxa"/>
          </w:tcPr>
          <w:p w14:paraId="6BEAAB0A" w14:textId="0EFC8B06" w:rsidR="004D1D28" w:rsidRPr="00002445" w:rsidRDefault="004D1D28" w:rsidP="00EC6E14">
            <w:pPr>
              <w:spacing w:line="276" w:lineRule="auto"/>
              <w:jc w:val="both"/>
              <w:rPr>
                <w:rFonts w:ascii="Arial" w:hAnsi="Arial" w:cs="Arial"/>
                <w:b/>
                <w:bCs/>
              </w:rPr>
            </w:pPr>
            <w:r w:rsidRPr="00002445">
              <w:rPr>
                <w:rFonts w:ascii="Arial" w:hAnsi="Arial" w:cs="Arial"/>
                <w:b/>
                <w:bCs/>
              </w:rPr>
              <w:t xml:space="preserve">4.1.3 </w:t>
            </w:r>
            <w:r>
              <w:rPr>
                <w:rFonts w:ascii="Arial" w:hAnsi="Arial" w:cs="Arial"/>
                <w:b/>
                <w:bCs/>
              </w:rPr>
              <w:t>H</w:t>
            </w:r>
            <w:r w:rsidRPr="00002445">
              <w:rPr>
                <w:rFonts w:ascii="Arial" w:hAnsi="Arial" w:cs="Arial"/>
                <w:b/>
                <w:bCs/>
              </w:rPr>
              <w:t xml:space="preserve">ow does the programme develop the </w:t>
            </w:r>
            <w:r>
              <w:rPr>
                <w:rFonts w:ascii="Arial" w:hAnsi="Arial" w:cs="Arial"/>
                <w:b/>
                <w:bCs/>
              </w:rPr>
              <w:t>candidate</w:t>
            </w:r>
            <w:r w:rsidRPr="00002445">
              <w:rPr>
                <w:rFonts w:ascii="Arial" w:hAnsi="Arial" w:cs="Arial"/>
                <w:b/>
                <w:bCs/>
              </w:rPr>
              <w:t xml:space="preserve"> towards satisfying the </w:t>
            </w:r>
            <w:r>
              <w:rPr>
                <w:rFonts w:ascii="Arial" w:hAnsi="Arial" w:cs="Arial"/>
                <w:b/>
                <w:bCs/>
              </w:rPr>
              <w:t>competenc</w:t>
            </w:r>
            <w:r w:rsidR="00E44D0D">
              <w:rPr>
                <w:rFonts w:ascii="Arial" w:hAnsi="Arial" w:cs="Arial"/>
                <w:b/>
                <w:bCs/>
              </w:rPr>
              <w:t>y</w:t>
            </w:r>
            <w:r>
              <w:rPr>
                <w:rFonts w:ascii="Arial" w:hAnsi="Arial" w:cs="Arial"/>
                <w:b/>
                <w:bCs/>
              </w:rPr>
              <w:t xml:space="preserve"> </w:t>
            </w:r>
            <w:r w:rsidRPr="00002445">
              <w:rPr>
                <w:rFonts w:ascii="Arial" w:hAnsi="Arial" w:cs="Arial"/>
                <w:b/>
                <w:bCs/>
              </w:rPr>
              <w:t>outcomes?</w:t>
            </w:r>
          </w:p>
        </w:tc>
      </w:tr>
      <w:tr w:rsidR="004D1D28" w14:paraId="23662E3B" w14:textId="77777777" w:rsidTr="00EC6E14">
        <w:trPr>
          <w:trHeight w:val="1257"/>
        </w:trPr>
        <w:tc>
          <w:tcPr>
            <w:tcW w:w="706" w:type="dxa"/>
            <w:vAlign w:val="center"/>
          </w:tcPr>
          <w:p w14:paraId="22831AD7" w14:textId="77777777" w:rsidR="004D1D28" w:rsidRDefault="004D1D28" w:rsidP="00EC6E14">
            <w:pPr>
              <w:spacing w:line="276" w:lineRule="auto"/>
              <w:jc w:val="center"/>
              <w:rPr>
                <w:rFonts w:ascii="Arial" w:hAnsi="Arial" w:cs="Arial"/>
                <w:b/>
                <w:bCs/>
              </w:rPr>
            </w:pPr>
            <w:r>
              <w:rPr>
                <w:rFonts w:ascii="Arial" w:hAnsi="Arial" w:cs="Arial"/>
                <w:b/>
                <w:bCs/>
              </w:rPr>
              <w:t>4.2</w:t>
            </w:r>
          </w:p>
        </w:tc>
        <w:tc>
          <w:tcPr>
            <w:tcW w:w="5351" w:type="dxa"/>
          </w:tcPr>
          <w:p w14:paraId="1AA9684C" w14:textId="77777777" w:rsidR="004D1D28" w:rsidRPr="008C147A" w:rsidRDefault="004D1D28" w:rsidP="00EC6E14">
            <w:pPr>
              <w:spacing w:line="276" w:lineRule="auto"/>
              <w:jc w:val="both"/>
              <w:rPr>
                <w:rFonts w:ascii="Arial" w:hAnsi="Arial" w:cs="Arial"/>
                <w:b/>
                <w:bCs/>
              </w:rPr>
            </w:pPr>
            <w:r w:rsidRPr="008C147A">
              <w:rPr>
                <w:rFonts w:ascii="Arial" w:hAnsi="Arial" w:cs="Arial"/>
                <w:b/>
                <w:bCs/>
              </w:rPr>
              <w:t xml:space="preserve">How does the programme develop independent learning? </w:t>
            </w:r>
          </w:p>
        </w:tc>
        <w:tc>
          <w:tcPr>
            <w:tcW w:w="4433" w:type="dxa"/>
          </w:tcPr>
          <w:p w14:paraId="7012FC4E" w14:textId="77777777" w:rsidR="004D1D28" w:rsidRPr="00FF1991" w:rsidRDefault="004D1D28" w:rsidP="00EC6E14">
            <w:pPr>
              <w:spacing w:line="276" w:lineRule="auto"/>
              <w:jc w:val="both"/>
              <w:rPr>
                <w:rFonts w:ascii="Arial" w:hAnsi="Arial" w:cs="Arial"/>
                <w:b/>
                <w:bCs/>
              </w:rPr>
            </w:pPr>
          </w:p>
        </w:tc>
      </w:tr>
      <w:tr w:rsidR="004D1D28" w14:paraId="7D6691E1" w14:textId="77777777" w:rsidTr="00EC6E14">
        <w:trPr>
          <w:trHeight w:val="708"/>
        </w:trPr>
        <w:tc>
          <w:tcPr>
            <w:tcW w:w="706" w:type="dxa"/>
            <w:vAlign w:val="center"/>
          </w:tcPr>
          <w:p w14:paraId="22084482" w14:textId="77777777" w:rsidR="004D1D28" w:rsidRDefault="004D1D28" w:rsidP="00EC6E14">
            <w:pPr>
              <w:spacing w:line="276" w:lineRule="auto"/>
              <w:jc w:val="center"/>
              <w:rPr>
                <w:rFonts w:ascii="Arial" w:hAnsi="Arial" w:cs="Arial"/>
                <w:b/>
                <w:bCs/>
              </w:rPr>
            </w:pPr>
            <w:r>
              <w:rPr>
                <w:rFonts w:ascii="Arial" w:hAnsi="Arial" w:cs="Arial"/>
                <w:b/>
                <w:bCs/>
              </w:rPr>
              <w:t>4.3</w:t>
            </w:r>
          </w:p>
        </w:tc>
        <w:tc>
          <w:tcPr>
            <w:tcW w:w="5351" w:type="dxa"/>
          </w:tcPr>
          <w:p w14:paraId="3238F61C" w14:textId="77777777" w:rsidR="004D1D28" w:rsidRPr="008C147A" w:rsidRDefault="004D1D28" w:rsidP="00EC6E14">
            <w:pPr>
              <w:spacing w:line="276" w:lineRule="auto"/>
              <w:jc w:val="both"/>
              <w:rPr>
                <w:rFonts w:ascii="Arial" w:hAnsi="Arial" w:cs="Arial"/>
                <w:b/>
                <w:bCs/>
              </w:rPr>
            </w:pPr>
            <w:r w:rsidRPr="008C147A">
              <w:rPr>
                <w:rFonts w:ascii="Arial" w:hAnsi="Arial" w:cs="Arial"/>
                <w:b/>
                <w:bCs/>
              </w:rPr>
              <w:t>How is the programme coordinated?</w:t>
            </w:r>
          </w:p>
        </w:tc>
        <w:tc>
          <w:tcPr>
            <w:tcW w:w="4433" w:type="dxa"/>
          </w:tcPr>
          <w:p w14:paraId="4E466391" w14:textId="77777777" w:rsidR="004D1D28" w:rsidRPr="00FF1991" w:rsidRDefault="004D1D28" w:rsidP="00EC6E14">
            <w:pPr>
              <w:spacing w:line="276" w:lineRule="auto"/>
              <w:jc w:val="both"/>
              <w:rPr>
                <w:rFonts w:ascii="Arial" w:hAnsi="Arial" w:cs="Arial"/>
                <w:b/>
                <w:bCs/>
              </w:rPr>
            </w:pPr>
          </w:p>
        </w:tc>
      </w:tr>
      <w:tr w:rsidR="004D1D28" w14:paraId="775C3DB7" w14:textId="77777777" w:rsidTr="00EC6E14">
        <w:trPr>
          <w:trHeight w:val="704"/>
        </w:trPr>
        <w:tc>
          <w:tcPr>
            <w:tcW w:w="706" w:type="dxa"/>
            <w:vAlign w:val="center"/>
          </w:tcPr>
          <w:p w14:paraId="62F76DA1" w14:textId="77777777" w:rsidR="004D1D28" w:rsidRDefault="004D1D28" w:rsidP="00EC6E14">
            <w:pPr>
              <w:spacing w:line="276" w:lineRule="auto"/>
              <w:jc w:val="center"/>
              <w:rPr>
                <w:rFonts w:ascii="Arial" w:hAnsi="Arial" w:cs="Arial"/>
                <w:b/>
                <w:bCs/>
              </w:rPr>
            </w:pPr>
            <w:r>
              <w:rPr>
                <w:rFonts w:ascii="Arial" w:hAnsi="Arial" w:cs="Arial"/>
                <w:b/>
                <w:bCs/>
              </w:rPr>
              <w:t>4.4</w:t>
            </w:r>
          </w:p>
        </w:tc>
        <w:tc>
          <w:tcPr>
            <w:tcW w:w="5351" w:type="dxa"/>
          </w:tcPr>
          <w:p w14:paraId="4935B44C" w14:textId="06007961" w:rsidR="004D1D28" w:rsidRPr="008C147A" w:rsidRDefault="004D1D28" w:rsidP="00EC6E14">
            <w:pPr>
              <w:spacing w:line="276" w:lineRule="auto"/>
              <w:jc w:val="both"/>
              <w:rPr>
                <w:rFonts w:ascii="Arial" w:hAnsi="Arial" w:cs="Arial"/>
                <w:b/>
                <w:bCs/>
              </w:rPr>
            </w:pPr>
            <w:r w:rsidRPr="008C147A">
              <w:rPr>
                <w:rFonts w:ascii="Arial" w:hAnsi="Arial" w:cs="Arial"/>
                <w:b/>
                <w:bCs/>
              </w:rPr>
              <w:t>How</w:t>
            </w:r>
            <w:r w:rsidR="009A32E9">
              <w:rPr>
                <w:rFonts w:ascii="Arial" w:hAnsi="Arial" w:cs="Arial"/>
                <w:b/>
                <w:bCs/>
              </w:rPr>
              <w:t>,</w:t>
            </w:r>
            <w:r w:rsidRPr="008C147A">
              <w:rPr>
                <w:rFonts w:ascii="Arial" w:hAnsi="Arial" w:cs="Arial"/>
                <w:b/>
                <w:bCs/>
              </w:rPr>
              <w:t xml:space="preserve"> and at what stages</w:t>
            </w:r>
            <w:r w:rsidR="009A32E9">
              <w:rPr>
                <w:rFonts w:ascii="Arial" w:hAnsi="Arial" w:cs="Arial"/>
                <w:b/>
                <w:bCs/>
              </w:rPr>
              <w:t>,</w:t>
            </w:r>
            <w:r w:rsidRPr="008C147A">
              <w:rPr>
                <w:rFonts w:ascii="Arial" w:hAnsi="Arial" w:cs="Arial"/>
                <w:b/>
                <w:bCs/>
              </w:rPr>
              <w:t xml:space="preserve"> is the progress of the Candidate monitored?</w:t>
            </w:r>
          </w:p>
        </w:tc>
        <w:tc>
          <w:tcPr>
            <w:tcW w:w="4433" w:type="dxa"/>
          </w:tcPr>
          <w:p w14:paraId="2C529649" w14:textId="77777777" w:rsidR="004D1D28" w:rsidRPr="00FF1991" w:rsidRDefault="004D1D28" w:rsidP="00EC6E14">
            <w:pPr>
              <w:spacing w:line="276" w:lineRule="auto"/>
              <w:jc w:val="both"/>
              <w:rPr>
                <w:rFonts w:ascii="Arial" w:hAnsi="Arial" w:cs="Arial"/>
                <w:b/>
                <w:bCs/>
              </w:rPr>
            </w:pPr>
          </w:p>
        </w:tc>
      </w:tr>
      <w:tr w:rsidR="004D1D28" w14:paraId="6010EF68" w14:textId="77777777" w:rsidTr="00EC6E14">
        <w:trPr>
          <w:trHeight w:val="559"/>
        </w:trPr>
        <w:tc>
          <w:tcPr>
            <w:tcW w:w="706" w:type="dxa"/>
            <w:vMerge w:val="restart"/>
            <w:vAlign w:val="center"/>
          </w:tcPr>
          <w:p w14:paraId="28B89576" w14:textId="77777777" w:rsidR="004D1D28" w:rsidRDefault="004D1D28" w:rsidP="00EC6E14">
            <w:pPr>
              <w:spacing w:line="276" w:lineRule="auto"/>
              <w:jc w:val="center"/>
              <w:rPr>
                <w:rFonts w:ascii="Arial" w:hAnsi="Arial" w:cs="Arial"/>
                <w:b/>
                <w:bCs/>
              </w:rPr>
            </w:pPr>
            <w:r>
              <w:rPr>
                <w:rFonts w:ascii="Arial" w:hAnsi="Arial" w:cs="Arial"/>
                <w:b/>
                <w:bCs/>
              </w:rPr>
              <w:lastRenderedPageBreak/>
              <w:t>4.5</w:t>
            </w:r>
          </w:p>
        </w:tc>
        <w:tc>
          <w:tcPr>
            <w:tcW w:w="5351" w:type="dxa"/>
            <w:vMerge w:val="restart"/>
          </w:tcPr>
          <w:p w14:paraId="4C4A8CA2" w14:textId="31A569A2" w:rsidR="004D1D28" w:rsidRPr="008C147A" w:rsidRDefault="004D1D28" w:rsidP="00EC6E14">
            <w:pPr>
              <w:spacing w:line="276" w:lineRule="auto"/>
              <w:jc w:val="both"/>
              <w:rPr>
                <w:rFonts w:ascii="Arial" w:hAnsi="Arial" w:cs="Arial"/>
                <w:b/>
                <w:bCs/>
              </w:rPr>
            </w:pPr>
            <w:r w:rsidRPr="008C147A">
              <w:rPr>
                <w:rFonts w:ascii="Arial" w:hAnsi="Arial" w:cs="Arial"/>
                <w:b/>
                <w:bCs/>
              </w:rPr>
              <w:t>List the Mentors</w:t>
            </w:r>
            <w:del w:id="19" w:author="Brandon Collier-Reed" w:date="2022-12-06T14:13:00Z">
              <w:r w:rsidRPr="008C147A" w:rsidDel="00CC2B43">
                <w:rPr>
                  <w:rFonts w:ascii="Arial" w:hAnsi="Arial" w:cs="Arial"/>
                  <w:b/>
                  <w:bCs/>
                </w:rPr>
                <w:delText>.</w:delText>
              </w:r>
            </w:del>
            <w:r w:rsidRPr="008C147A">
              <w:rPr>
                <w:rFonts w:ascii="Arial" w:hAnsi="Arial" w:cs="Arial"/>
                <w:b/>
                <w:bCs/>
              </w:rPr>
              <w:t xml:space="preserve"> together with their affiliations, qualifications and the duties assigned to each.</w:t>
            </w:r>
          </w:p>
        </w:tc>
        <w:tc>
          <w:tcPr>
            <w:tcW w:w="4433" w:type="dxa"/>
          </w:tcPr>
          <w:p w14:paraId="6302089A" w14:textId="77777777" w:rsidR="004D1D28" w:rsidRPr="00FF1991" w:rsidRDefault="004D1D28" w:rsidP="00EC6E14">
            <w:pPr>
              <w:spacing w:line="276" w:lineRule="auto"/>
              <w:jc w:val="both"/>
              <w:rPr>
                <w:rFonts w:ascii="Arial" w:hAnsi="Arial" w:cs="Arial"/>
                <w:b/>
                <w:bCs/>
              </w:rPr>
            </w:pPr>
          </w:p>
        </w:tc>
      </w:tr>
      <w:tr w:rsidR="004D1D28" w14:paraId="24966F25" w14:textId="77777777" w:rsidTr="00EC6E14">
        <w:trPr>
          <w:trHeight w:val="553"/>
        </w:trPr>
        <w:tc>
          <w:tcPr>
            <w:tcW w:w="706" w:type="dxa"/>
            <w:vMerge/>
            <w:vAlign w:val="center"/>
          </w:tcPr>
          <w:p w14:paraId="04BD6577" w14:textId="77777777" w:rsidR="004D1D28" w:rsidRPr="00E64666" w:rsidRDefault="004D1D28" w:rsidP="00EC6E14">
            <w:pPr>
              <w:spacing w:line="276" w:lineRule="auto"/>
              <w:jc w:val="center"/>
              <w:rPr>
                <w:rFonts w:ascii="Arial" w:hAnsi="Arial" w:cs="Arial"/>
              </w:rPr>
            </w:pPr>
          </w:p>
        </w:tc>
        <w:tc>
          <w:tcPr>
            <w:tcW w:w="5351" w:type="dxa"/>
            <w:vMerge/>
          </w:tcPr>
          <w:p w14:paraId="70EA434B" w14:textId="77777777" w:rsidR="004D1D28" w:rsidRPr="00E64666" w:rsidRDefault="004D1D28" w:rsidP="00EC6E14">
            <w:pPr>
              <w:spacing w:line="276" w:lineRule="auto"/>
              <w:jc w:val="both"/>
              <w:rPr>
                <w:rFonts w:ascii="Arial" w:hAnsi="Arial" w:cs="Arial"/>
              </w:rPr>
            </w:pPr>
          </w:p>
        </w:tc>
        <w:tc>
          <w:tcPr>
            <w:tcW w:w="4433" w:type="dxa"/>
          </w:tcPr>
          <w:p w14:paraId="662495DF" w14:textId="77777777" w:rsidR="004D1D28" w:rsidRPr="00FF1991" w:rsidRDefault="004D1D28" w:rsidP="00EC6E14">
            <w:pPr>
              <w:spacing w:line="276" w:lineRule="auto"/>
              <w:jc w:val="both"/>
              <w:rPr>
                <w:rFonts w:ascii="Arial" w:hAnsi="Arial" w:cs="Arial"/>
                <w:b/>
                <w:bCs/>
              </w:rPr>
            </w:pPr>
          </w:p>
        </w:tc>
      </w:tr>
      <w:tr w:rsidR="004D1D28" w14:paraId="50407D6E" w14:textId="77777777" w:rsidTr="00EC6E14">
        <w:trPr>
          <w:trHeight w:val="547"/>
        </w:trPr>
        <w:tc>
          <w:tcPr>
            <w:tcW w:w="706" w:type="dxa"/>
            <w:vMerge/>
            <w:vAlign w:val="center"/>
          </w:tcPr>
          <w:p w14:paraId="3A329DD5" w14:textId="77777777" w:rsidR="004D1D28" w:rsidRPr="00E64666" w:rsidRDefault="004D1D28" w:rsidP="00EC6E14">
            <w:pPr>
              <w:spacing w:line="276" w:lineRule="auto"/>
              <w:jc w:val="center"/>
              <w:rPr>
                <w:rFonts w:ascii="Arial" w:hAnsi="Arial" w:cs="Arial"/>
              </w:rPr>
            </w:pPr>
          </w:p>
        </w:tc>
        <w:tc>
          <w:tcPr>
            <w:tcW w:w="5351" w:type="dxa"/>
            <w:vMerge/>
          </w:tcPr>
          <w:p w14:paraId="42DDC17B" w14:textId="77777777" w:rsidR="004D1D28" w:rsidRPr="00E64666" w:rsidRDefault="004D1D28" w:rsidP="00EC6E14">
            <w:pPr>
              <w:spacing w:line="276" w:lineRule="auto"/>
              <w:jc w:val="both"/>
              <w:rPr>
                <w:rFonts w:ascii="Arial" w:hAnsi="Arial" w:cs="Arial"/>
              </w:rPr>
            </w:pPr>
          </w:p>
        </w:tc>
        <w:tc>
          <w:tcPr>
            <w:tcW w:w="4433" w:type="dxa"/>
          </w:tcPr>
          <w:p w14:paraId="50546200" w14:textId="77777777" w:rsidR="004D1D28" w:rsidRPr="00FF1991" w:rsidRDefault="004D1D28" w:rsidP="00EC6E14">
            <w:pPr>
              <w:spacing w:line="276" w:lineRule="auto"/>
              <w:jc w:val="both"/>
              <w:rPr>
                <w:rFonts w:ascii="Arial" w:hAnsi="Arial" w:cs="Arial"/>
                <w:b/>
                <w:bCs/>
              </w:rPr>
            </w:pPr>
          </w:p>
        </w:tc>
      </w:tr>
      <w:tr w:rsidR="004D1D28" w14:paraId="725A1174" w14:textId="77777777" w:rsidTr="00EC6E14">
        <w:tc>
          <w:tcPr>
            <w:tcW w:w="706" w:type="dxa"/>
            <w:vAlign w:val="center"/>
          </w:tcPr>
          <w:p w14:paraId="5518C039" w14:textId="77777777" w:rsidR="004D1D28" w:rsidRDefault="004D1D28" w:rsidP="00EC6E14">
            <w:pPr>
              <w:spacing w:line="276" w:lineRule="auto"/>
              <w:jc w:val="center"/>
              <w:rPr>
                <w:rFonts w:ascii="Arial" w:hAnsi="Arial" w:cs="Arial"/>
                <w:b/>
                <w:bCs/>
              </w:rPr>
            </w:pPr>
            <w:r>
              <w:rPr>
                <w:rFonts w:ascii="Arial" w:hAnsi="Arial" w:cs="Arial"/>
                <w:b/>
                <w:bCs/>
              </w:rPr>
              <w:t>4.6</w:t>
            </w:r>
          </w:p>
        </w:tc>
        <w:tc>
          <w:tcPr>
            <w:tcW w:w="5351" w:type="dxa"/>
          </w:tcPr>
          <w:p w14:paraId="31932DB0" w14:textId="2F1B5AEE" w:rsidR="004D1D28" w:rsidRPr="008C147A" w:rsidRDefault="004D1D28" w:rsidP="00EC6E14">
            <w:pPr>
              <w:spacing w:line="276" w:lineRule="auto"/>
              <w:jc w:val="both"/>
              <w:rPr>
                <w:rFonts w:ascii="Arial" w:hAnsi="Arial" w:cs="Arial"/>
                <w:b/>
                <w:bCs/>
              </w:rPr>
            </w:pPr>
            <w:r w:rsidRPr="008C147A">
              <w:rPr>
                <w:rFonts w:ascii="Arial" w:hAnsi="Arial" w:cs="Arial"/>
                <w:b/>
                <w:bCs/>
              </w:rPr>
              <w:t xml:space="preserve">Describe the processes used by the </w:t>
            </w:r>
            <w:r w:rsidR="007E2F51">
              <w:rPr>
                <w:rFonts w:ascii="Arial" w:hAnsi="Arial" w:cs="Arial"/>
                <w:b/>
                <w:bCs/>
              </w:rPr>
              <w:t>division</w:t>
            </w:r>
            <w:r w:rsidR="0027173F">
              <w:rPr>
                <w:rFonts w:ascii="Arial" w:hAnsi="Arial" w:cs="Arial"/>
                <w:b/>
                <w:bCs/>
              </w:rPr>
              <w:t xml:space="preserve"> and </w:t>
            </w:r>
            <w:r w:rsidRPr="008C147A">
              <w:rPr>
                <w:rFonts w:ascii="Arial" w:hAnsi="Arial" w:cs="Arial"/>
                <w:b/>
                <w:bCs/>
              </w:rPr>
              <w:t>department/section for assessing and continuously improving the quality of the training and assessment of the programme. Provide specimen paper trails for quality assurance and improvement aspects of the programme.</w:t>
            </w:r>
          </w:p>
        </w:tc>
        <w:tc>
          <w:tcPr>
            <w:tcW w:w="4433" w:type="dxa"/>
          </w:tcPr>
          <w:p w14:paraId="764C90C0" w14:textId="77777777" w:rsidR="004D1D28" w:rsidRPr="00FF1991" w:rsidRDefault="004D1D28" w:rsidP="00EC6E14">
            <w:pPr>
              <w:spacing w:line="276" w:lineRule="auto"/>
              <w:jc w:val="both"/>
              <w:rPr>
                <w:rFonts w:ascii="Arial" w:hAnsi="Arial" w:cs="Arial"/>
                <w:b/>
                <w:bCs/>
              </w:rPr>
            </w:pPr>
          </w:p>
        </w:tc>
      </w:tr>
      <w:tr w:rsidR="004D1D28" w14:paraId="26ACB2D3" w14:textId="77777777" w:rsidTr="00EC6E14">
        <w:tc>
          <w:tcPr>
            <w:tcW w:w="706" w:type="dxa"/>
            <w:vAlign w:val="center"/>
          </w:tcPr>
          <w:p w14:paraId="045C8B27" w14:textId="77777777" w:rsidR="004D1D28" w:rsidRDefault="004D1D28" w:rsidP="00EC6E14">
            <w:pPr>
              <w:spacing w:line="276" w:lineRule="auto"/>
              <w:jc w:val="center"/>
              <w:rPr>
                <w:rFonts w:ascii="Arial" w:hAnsi="Arial" w:cs="Arial"/>
                <w:b/>
                <w:bCs/>
              </w:rPr>
            </w:pPr>
            <w:r>
              <w:rPr>
                <w:rFonts w:ascii="Arial" w:hAnsi="Arial" w:cs="Arial"/>
                <w:b/>
                <w:bCs/>
              </w:rPr>
              <w:t>4.7</w:t>
            </w:r>
          </w:p>
        </w:tc>
        <w:tc>
          <w:tcPr>
            <w:tcW w:w="5351" w:type="dxa"/>
          </w:tcPr>
          <w:p w14:paraId="6D52FBF5" w14:textId="77777777" w:rsidR="004D1D28" w:rsidRPr="00FF1991" w:rsidRDefault="004D1D28" w:rsidP="00EC6E14">
            <w:pPr>
              <w:spacing w:line="276" w:lineRule="auto"/>
              <w:jc w:val="both"/>
              <w:rPr>
                <w:rFonts w:ascii="Arial" w:hAnsi="Arial" w:cs="Arial"/>
                <w:b/>
                <w:bCs/>
              </w:rPr>
            </w:pPr>
            <w:r w:rsidRPr="004C0C34">
              <w:rPr>
                <w:rFonts w:ascii="Arial" w:hAnsi="Arial" w:cs="Arial"/>
                <w:b/>
                <w:bCs/>
              </w:rPr>
              <w:t xml:space="preserve">Provide a brief description of administrative procedures for programme review and development, including external secondment if required. </w:t>
            </w:r>
          </w:p>
        </w:tc>
        <w:tc>
          <w:tcPr>
            <w:tcW w:w="4433" w:type="dxa"/>
          </w:tcPr>
          <w:p w14:paraId="2398C6F7" w14:textId="77777777" w:rsidR="004D1D28" w:rsidRDefault="004D1D28" w:rsidP="00EC6E14">
            <w:pPr>
              <w:spacing w:line="276" w:lineRule="auto"/>
              <w:jc w:val="both"/>
              <w:rPr>
                <w:rFonts w:ascii="Arial" w:hAnsi="Arial" w:cs="Arial"/>
                <w:b/>
                <w:bCs/>
              </w:rPr>
            </w:pPr>
          </w:p>
          <w:p w14:paraId="3715A701" w14:textId="77777777" w:rsidR="004D1D28" w:rsidRDefault="004D1D28" w:rsidP="00EC6E14">
            <w:pPr>
              <w:spacing w:line="276" w:lineRule="auto"/>
              <w:jc w:val="both"/>
              <w:rPr>
                <w:rFonts w:ascii="Arial" w:hAnsi="Arial" w:cs="Arial"/>
                <w:b/>
                <w:bCs/>
              </w:rPr>
            </w:pPr>
          </w:p>
          <w:p w14:paraId="54B4B0D2" w14:textId="77777777" w:rsidR="004D1D28" w:rsidRDefault="004D1D28" w:rsidP="00EC6E14">
            <w:pPr>
              <w:spacing w:line="276" w:lineRule="auto"/>
              <w:jc w:val="both"/>
              <w:rPr>
                <w:rFonts w:ascii="Arial" w:hAnsi="Arial" w:cs="Arial"/>
                <w:b/>
                <w:bCs/>
              </w:rPr>
            </w:pPr>
          </w:p>
          <w:p w14:paraId="32F051DD" w14:textId="77777777" w:rsidR="004D1D28" w:rsidRDefault="004D1D28" w:rsidP="00EC6E14">
            <w:pPr>
              <w:spacing w:line="276" w:lineRule="auto"/>
              <w:jc w:val="both"/>
              <w:rPr>
                <w:rFonts w:ascii="Arial" w:hAnsi="Arial" w:cs="Arial"/>
                <w:b/>
                <w:bCs/>
              </w:rPr>
            </w:pPr>
          </w:p>
          <w:p w14:paraId="48816280" w14:textId="77777777" w:rsidR="004D1D28" w:rsidRPr="00FF1991" w:rsidRDefault="004D1D28" w:rsidP="00EC6E14">
            <w:pPr>
              <w:spacing w:line="276" w:lineRule="auto"/>
              <w:jc w:val="both"/>
              <w:rPr>
                <w:rFonts w:ascii="Arial" w:hAnsi="Arial" w:cs="Arial"/>
                <w:b/>
                <w:bCs/>
              </w:rPr>
            </w:pPr>
          </w:p>
        </w:tc>
      </w:tr>
      <w:tr w:rsidR="004D1D28" w14:paraId="2F379472" w14:textId="77777777" w:rsidTr="00EC6E14">
        <w:tc>
          <w:tcPr>
            <w:tcW w:w="706" w:type="dxa"/>
            <w:vAlign w:val="center"/>
          </w:tcPr>
          <w:p w14:paraId="4A5518D3" w14:textId="77777777" w:rsidR="004D1D28" w:rsidRDefault="004D1D28" w:rsidP="00EC6E14">
            <w:pPr>
              <w:spacing w:line="276" w:lineRule="auto"/>
              <w:jc w:val="center"/>
              <w:rPr>
                <w:rFonts w:ascii="Arial" w:hAnsi="Arial" w:cs="Arial"/>
                <w:b/>
                <w:bCs/>
              </w:rPr>
            </w:pPr>
            <w:r>
              <w:rPr>
                <w:rFonts w:ascii="Arial" w:hAnsi="Arial" w:cs="Arial"/>
                <w:b/>
                <w:bCs/>
              </w:rPr>
              <w:t>4.8</w:t>
            </w:r>
          </w:p>
        </w:tc>
        <w:tc>
          <w:tcPr>
            <w:tcW w:w="5351" w:type="dxa"/>
          </w:tcPr>
          <w:p w14:paraId="3DA63E21" w14:textId="77777777" w:rsidR="004D1D28" w:rsidRPr="00FF1991" w:rsidRDefault="004D1D28" w:rsidP="00EC6E14">
            <w:pPr>
              <w:spacing w:line="276" w:lineRule="auto"/>
              <w:jc w:val="both"/>
              <w:rPr>
                <w:rFonts w:ascii="Arial" w:hAnsi="Arial" w:cs="Arial"/>
                <w:b/>
                <w:bCs/>
              </w:rPr>
            </w:pPr>
            <w:r w:rsidRPr="004C0C34">
              <w:rPr>
                <w:rFonts w:ascii="Arial" w:hAnsi="Arial" w:cs="Arial"/>
                <w:b/>
                <w:bCs/>
              </w:rPr>
              <w:t xml:space="preserve">Indicate the throughput of the programme and how it varies by gender and race. List the measures </w:t>
            </w:r>
            <w:r>
              <w:rPr>
                <w:rFonts w:ascii="Arial" w:hAnsi="Arial" w:cs="Arial"/>
                <w:b/>
                <w:bCs/>
              </w:rPr>
              <w:t>in place</w:t>
            </w:r>
            <w:r w:rsidRPr="004C0C34">
              <w:rPr>
                <w:rFonts w:ascii="Arial" w:hAnsi="Arial" w:cs="Arial"/>
                <w:b/>
                <w:bCs/>
              </w:rPr>
              <w:t xml:space="preserve"> to monitor and improve/maintain throughput.</w:t>
            </w:r>
          </w:p>
        </w:tc>
        <w:tc>
          <w:tcPr>
            <w:tcW w:w="4433" w:type="dxa"/>
          </w:tcPr>
          <w:p w14:paraId="2DAA4BE9" w14:textId="77777777" w:rsidR="004D1D28" w:rsidRDefault="004D1D28" w:rsidP="00EC6E14">
            <w:pPr>
              <w:spacing w:line="276" w:lineRule="auto"/>
              <w:jc w:val="both"/>
              <w:rPr>
                <w:rFonts w:ascii="Arial" w:hAnsi="Arial" w:cs="Arial"/>
                <w:b/>
                <w:bCs/>
              </w:rPr>
            </w:pPr>
          </w:p>
          <w:p w14:paraId="792EEDE7" w14:textId="77777777" w:rsidR="004D1D28" w:rsidRDefault="004D1D28" w:rsidP="00EC6E14">
            <w:pPr>
              <w:spacing w:line="276" w:lineRule="auto"/>
              <w:jc w:val="both"/>
              <w:rPr>
                <w:rFonts w:ascii="Arial" w:hAnsi="Arial" w:cs="Arial"/>
                <w:b/>
                <w:bCs/>
              </w:rPr>
            </w:pPr>
          </w:p>
          <w:p w14:paraId="1869A2F8" w14:textId="77777777" w:rsidR="004D1D28" w:rsidRDefault="004D1D28" w:rsidP="00EC6E14">
            <w:pPr>
              <w:spacing w:line="276" w:lineRule="auto"/>
              <w:jc w:val="both"/>
              <w:rPr>
                <w:rFonts w:ascii="Arial" w:hAnsi="Arial" w:cs="Arial"/>
                <w:b/>
                <w:bCs/>
              </w:rPr>
            </w:pPr>
          </w:p>
          <w:p w14:paraId="279DB4E0" w14:textId="77777777" w:rsidR="004D1D28" w:rsidRDefault="004D1D28" w:rsidP="00EC6E14">
            <w:pPr>
              <w:spacing w:line="276" w:lineRule="auto"/>
              <w:jc w:val="both"/>
              <w:rPr>
                <w:rFonts w:ascii="Arial" w:hAnsi="Arial" w:cs="Arial"/>
                <w:b/>
                <w:bCs/>
              </w:rPr>
            </w:pPr>
          </w:p>
          <w:p w14:paraId="6830B25D" w14:textId="77777777" w:rsidR="004D1D28" w:rsidRPr="00FF1991" w:rsidRDefault="004D1D28" w:rsidP="00EC6E14">
            <w:pPr>
              <w:spacing w:line="276" w:lineRule="auto"/>
              <w:jc w:val="both"/>
              <w:rPr>
                <w:rFonts w:ascii="Arial" w:hAnsi="Arial" w:cs="Arial"/>
                <w:b/>
                <w:bCs/>
              </w:rPr>
            </w:pPr>
          </w:p>
        </w:tc>
      </w:tr>
      <w:tr w:rsidR="004D1D28" w14:paraId="1DECEDC8" w14:textId="77777777" w:rsidTr="00EC6E14">
        <w:tc>
          <w:tcPr>
            <w:tcW w:w="706" w:type="dxa"/>
            <w:vAlign w:val="center"/>
          </w:tcPr>
          <w:p w14:paraId="02469A28" w14:textId="77777777" w:rsidR="004D1D28" w:rsidRDefault="004D1D28" w:rsidP="00EC6E14">
            <w:pPr>
              <w:spacing w:line="276" w:lineRule="auto"/>
              <w:jc w:val="center"/>
              <w:rPr>
                <w:rFonts w:ascii="Arial" w:hAnsi="Arial" w:cs="Arial"/>
                <w:b/>
                <w:bCs/>
              </w:rPr>
            </w:pPr>
            <w:r>
              <w:rPr>
                <w:rFonts w:ascii="Arial" w:hAnsi="Arial" w:cs="Arial"/>
                <w:b/>
                <w:bCs/>
              </w:rPr>
              <w:t>4.9</w:t>
            </w:r>
          </w:p>
        </w:tc>
        <w:tc>
          <w:tcPr>
            <w:tcW w:w="5351" w:type="dxa"/>
          </w:tcPr>
          <w:p w14:paraId="6994A19B" w14:textId="77777777" w:rsidR="004D1D28" w:rsidRPr="00FF1991" w:rsidRDefault="004D1D28" w:rsidP="00EC6E14">
            <w:pPr>
              <w:spacing w:line="276" w:lineRule="auto"/>
              <w:jc w:val="both"/>
              <w:rPr>
                <w:rFonts w:ascii="Arial" w:hAnsi="Arial" w:cs="Arial"/>
                <w:b/>
                <w:bCs/>
              </w:rPr>
            </w:pPr>
            <w:r w:rsidRPr="004C0C34">
              <w:rPr>
                <w:rFonts w:ascii="Arial" w:hAnsi="Arial" w:cs="Arial"/>
                <w:b/>
                <w:bCs/>
              </w:rPr>
              <w:t>Provide a concise analysis of the strengths and weaknesses of the training, the assessment process, and the quality assurance and continuous improvement process.</w:t>
            </w:r>
          </w:p>
        </w:tc>
        <w:tc>
          <w:tcPr>
            <w:tcW w:w="4433" w:type="dxa"/>
          </w:tcPr>
          <w:p w14:paraId="0608B68B" w14:textId="77777777" w:rsidR="004D1D28" w:rsidRDefault="004D1D28" w:rsidP="00EC6E14">
            <w:pPr>
              <w:spacing w:line="276" w:lineRule="auto"/>
              <w:jc w:val="both"/>
              <w:rPr>
                <w:rFonts w:ascii="Arial" w:hAnsi="Arial" w:cs="Arial"/>
                <w:b/>
                <w:bCs/>
              </w:rPr>
            </w:pPr>
          </w:p>
          <w:p w14:paraId="174FA6F3" w14:textId="77777777" w:rsidR="004D1D28" w:rsidRDefault="004D1D28" w:rsidP="00EC6E14">
            <w:pPr>
              <w:spacing w:line="276" w:lineRule="auto"/>
              <w:jc w:val="both"/>
              <w:rPr>
                <w:rFonts w:ascii="Arial" w:hAnsi="Arial" w:cs="Arial"/>
                <w:b/>
                <w:bCs/>
              </w:rPr>
            </w:pPr>
          </w:p>
          <w:p w14:paraId="65C47172" w14:textId="77777777" w:rsidR="004D1D28" w:rsidRDefault="004D1D28" w:rsidP="00EC6E14">
            <w:pPr>
              <w:spacing w:line="276" w:lineRule="auto"/>
              <w:jc w:val="both"/>
              <w:rPr>
                <w:rFonts w:ascii="Arial" w:hAnsi="Arial" w:cs="Arial"/>
                <w:b/>
                <w:bCs/>
              </w:rPr>
            </w:pPr>
          </w:p>
          <w:p w14:paraId="3C4112F5" w14:textId="77777777" w:rsidR="004D1D28" w:rsidRDefault="004D1D28" w:rsidP="00EC6E14">
            <w:pPr>
              <w:spacing w:line="276" w:lineRule="auto"/>
              <w:jc w:val="both"/>
              <w:rPr>
                <w:rFonts w:ascii="Arial" w:hAnsi="Arial" w:cs="Arial"/>
                <w:b/>
                <w:bCs/>
              </w:rPr>
            </w:pPr>
          </w:p>
          <w:p w14:paraId="2781141A" w14:textId="77777777" w:rsidR="004D1D28" w:rsidRPr="00FF1991" w:rsidRDefault="004D1D28" w:rsidP="00EC6E14">
            <w:pPr>
              <w:spacing w:line="276" w:lineRule="auto"/>
              <w:jc w:val="both"/>
              <w:rPr>
                <w:rFonts w:ascii="Arial" w:hAnsi="Arial" w:cs="Arial"/>
                <w:b/>
                <w:bCs/>
              </w:rPr>
            </w:pPr>
          </w:p>
        </w:tc>
      </w:tr>
      <w:tr w:rsidR="004D1D28" w14:paraId="04FC69D6" w14:textId="77777777" w:rsidTr="00EC6E14">
        <w:tc>
          <w:tcPr>
            <w:tcW w:w="706" w:type="dxa"/>
            <w:shd w:val="clear" w:color="auto" w:fill="D9D9D9" w:themeFill="background1" w:themeFillShade="D9"/>
            <w:vAlign w:val="center"/>
          </w:tcPr>
          <w:p w14:paraId="256ADE4F" w14:textId="77777777" w:rsidR="004D1D28" w:rsidRPr="00002445" w:rsidRDefault="004D1D28" w:rsidP="00EC6E14">
            <w:pPr>
              <w:pStyle w:val="Heading1"/>
              <w:jc w:val="center"/>
            </w:pPr>
            <w:r>
              <w:t>5.</w:t>
            </w:r>
          </w:p>
        </w:tc>
        <w:tc>
          <w:tcPr>
            <w:tcW w:w="9784" w:type="dxa"/>
            <w:gridSpan w:val="2"/>
            <w:shd w:val="clear" w:color="auto" w:fill="D9D9D9" w:themeFill="background1" w:themeFillShade="D9"/>
          </w:tcPr>
          <w:p w14:paraId="0FDF4F93" w14:textId="77777777" w:rsidR="004D1D28" w:rsidRPr="00002445" w:rsidRDefault="004D1D28" w:rsidP="00EC6E14">
            <w:pPr>
              <w:pStyle w:val="Heading1"/>
            </w:pPr>
            <w:r w:rsidRPr="00002445">
              <w:t>SUSTAINABILITY FACTORS FOR THE PROGRAMME</w:t>
            </w:r>
          </w:p>
        </w:tc>
      </w:tr>
      <w:tr w:rsidR="004D1D28" w14:paraId="661ACD5B" w14:textId="77777777" w:rsidTr="00EC6E14">
        <w:trPr>
          <w:trHeight w:val="137"/>
        </w:trPr>
        <w:tc>
          <w:tcPr>
            <w:tcW w:w="706" w:type="dxa"/>
            <w:vMerge w:val="restart"/>
            <w:vAlign w:val="center"/>
          </w:tcPr>
          <w:p w14:paraId="6274E964" w14:textId="77777777" w:rsidR="004D1D28" w:rsidRDefault="004D1D28" w:rsidP="00EC6E14">
            <w:pPr>
              <w:spacing w:line="276" w:lineRule="auto"/>
              <w:jc w:val="center"/>
              <w:rPr>
                <w:rFonts w:ascii="Arial" w:hAnsi="Arial" w:cs="Arial"/>
                <w:b/>
                <w:bCs/>
              </w:rPr>
            </w:pPr>
            <w:r>
              <w:rPr>
                <w:rFonts w:ascii="Arial" w:hAnsi="Arial" w:cs="Arial"/>
                <w:b/>
                <w:bCs/>
              </w:rPr>
              <w:t>5.1</w:t>
            </w:r>
          </w:p>
        </w:tc>
        <w:tc>
          <w:tcPr>
            <w:tcW w:w="5351" w:type="dxa"/>
            <w:vMerge w:val="restart"/>
            <w:vAlign w:val="center"/>
          </w:tcPr>
          <w:p w14:paraId="3A2A9970" w14:textId="77777777" w:rsidR="004D1D28" w:rsidRPr="00FF1991" w:rsidRDefault="004D1D28" w:rsidP="00EC6E14">
            <w:pPr>
              <w:spacing w:line="276" w:lineRule="auto"/>
              <w:rPr>
                <w:rFonts w:ascii="Arial" w:hAnsi="Arial" w:cs="Arial"/>
                <w:b/>
                <w:bCs/>
              </w:rPr>
            </w:pPr>
            <w:r w:rsidRPr="004C0C34">
              <w:rPr>
                <w:rFonts w:ascii="Arial" w:hAnsi="Arial" w:cs="Arial"/>
                <w:b/>
                <w:bCs/>
              </w:rPr>
              <w:t>Candidates</w:t>
            </w:r>
          </w:p>
        </w:tc>
        <w:tc>
          <w:tcPr>
            <w:tcW w:w="4433" w:type="dxa"/>
          </w:tcPr>
          <w:p w14:paraId="21521C77" w14:textId="492C6FF3" w:rsidR="004D1D28" w:rsidRPr="00FF1991" w:rsidRDefault="004D1D28" w:rsidP="009D4426">
            <w:pPr>
              <w:spacing w:line="276" w:lineRule="auto"/>
              <w:jc w:val="both"/>
              <w:rPr>
                <w:rFonts w:ascii="Arial" w:hAnsi="Arial" w:cs="Arial"/>
                <w:b/>
                <w:bCs/>
              </w:rPr>
            </w:pPr>
            <w:r>
              <w:rPr>
                <w:rFonts w:ascii="Arial" w:hAnsi="Arial" w:cs="Arial"/>
                <w:b/>
                <w:bCs/>
              </w:rPr>
              <w:t xml:space="preserve">5.1.1 </w:t>
            </w:r>
            <w:r w:rsidRPr="0008685A">
              <w:rPr>
                <w:rFonts w:ascii="Arial" w:hAnsi="Arial" w:cs="Arial"/>
                <w:b/>
                <w:bCs/>
              </w:rPr>
              <w:t xml:space="preserve">Specify the entry routes to the programme, including academic development programmes, and the entry requirements for each route. Indicate the distribution of Candidates entering by the various routes. </w:t>
            </w:r>
          </w:p>
        </w:tc>
      </w:tr>
      <w:tr w:rsidR="004D1D28" w14:paraId="543C28CA" w14:textId="77777777" w:rsidTr="00EC6E14">
        <w:trPr>
          <w:trHeight w:val="137"/>
        </w:trPr>
        <w:tc>
          <w:tcPr>
            <w:tcW w:w="706" w:type="dxa"/>
            <w:vMerge/>
          </w:tcPr>
          <w:p w14:paraId="2D450AE1" w14:textId="77777777" w:rsidR="004D1D28" w:rsidRPr="004C0C34" w:rsidRDefault="004D1D28" w:rsidP="00EC6E14">
            <w:pPr>
              <w:spacing w:line="276" w:lineRule="auto"/>
              <w:jc w:val="both"/>
              <w:rPr>
                <w:rFonts w:ascii="Arial" w:hAnsi="Arial" w:cs="Arial"/>
                <w:b/>
                <w:bCs/>
              </w:rPr>
            </w:pPr>
          </w:p>
        </w:tc>
        <w:tc>
          <w:tcPr>
            <w:tcW w:w="5351" w:type="dxa"/>
            <w:vMerge/>
          </w:tcPr>
          <w:p w14:paraId="4CBF2604" w14:textId="77777777" w:rsidR="004D1D28" w:rsidRPr="004C0C34" w:rsidRDefault="004D1D28" w:rsidP="00EC6E14">
            <w:pPr>
              <w:spacing w:line="276" w:lineRule="auto"/>
              <w:jc w:val="both"/>
              <w:rPr>
                <w:rFonts w:ascii="Arial" w:hAnsi="Arial" w:cs="Arial"/>
                <w:b/>
                <w:bCs/>
              </w:rPr>
            </w:pPr>
          </w:p>
        </w:tc>
        <w:tc>
          <w:tcPr>
            <w:tcW w:w="4433" w:type="dxa"/>
          </w:tcPr>
          <w:p w14:paraId="5C223DD8" w14:textId="5CE99C68" w:rsidR="004D1D28" w:rsidRDefault="004D1D28" w:rsidP="00EC6E14">
            <w:pPr>
              <w:spacing w:line="276" w:lineRule="auto"/>
              <w:jc w:val="both"/>
              <w:rPr>
                <w:rFonts w:ascii="Arial" w:hAnsi="Arial" w:cs="Arial"/>
                <w:b/>
                <w:bCs/>
              </w:rPr>
            </w:pPr>
            <w:r>
              <w:rPr>
                <w:rFonts w:ascii="Arial" w:hAnsi="Arial" w:cs="Arial"/>
                <w:b/>
                <w:bCs/>
              </w:rPr>
              <w:t xml:space="preserve">5.1.2 </w:t>
            </w:r>
            <w:r w:rsidRPr="0008685A">
              <w:rPr>
                <w:rFonts w:ascii="Arial" w:hAnsi="Arial" w:cs="Arial"/>
                <w:b/>
                <w:bCs/>
              </w:rPr>
              <w:t xml:space="preserve">Describe the capacity of the Training Academy to conduct the programme for the enrolled number of Candidates, considering other </w:t>
            </w:r>
            <w:r w:rsidRPr="0008685A">
              <w:rPr>
                <w:rFonts w:ascii="Arial" w:hAnsi="Arial" w:cs="Arial"/>
                <w:b/>
                <w:bCs/>
              </w:rPr>
              <w:lastRenderedPageBreak/>
              <w:t>commitments that the</w:t>
            </w:r>
            <w:r w:rsidR="0027173F">
              <w:rPr>
                <w:rFonts w:ascii="Arial" w:hAnsi="Arial" w:cs="Arial"/>
                <w:b/>
                <w:bCs/>
              </w:rPr>
              <w:t xml:space="preserve"> division and department/section</w:t>
            </w:r>
            <w:r w:rsidRPr="0008685A">
              <w:rPr>
                <w:rFonts w:ascii="Arial" w:hAnsi="Arial" w:cs="Arial"/>
                <w:b/>
                <w:bCs/>
              </w:rPr>
              <w:t xml:space="preserve"> may have</w:t>
            </w:r>
            <w:r>
              <w:rPr>
                <w:rFonts w:ascii="Arial" w:hAnsi="Arial" w:cs="Arial"/>
                <w:b/>
                <w:bCs/>
              </w:rPr>
              <w:t>.</w:t>
            </w:r>
          </w:p>
          <w:p w14:paraId="28AB71DE" w14:textId="77777777" w:rsidR="004D1D28" w:rsidRPr="00FF1991" w:rsidRDefault="004D1D28" w:rsidP="00EC6E14">
            <w:pPr>
              <w:spacing w:line="276" w:lineRule="auto"/>
              <w:jc w:val="both"/>
              <w:rPr>
                <w:rFonts w:ascii="Arial" w:hAnsi="Arial" w:cs="Arial"/>
                <w:b/>
                <w:bCs/>
              </w:rPr>
            </w:pPr>
          </w:p>
        </w:tc>
      </w:tr>
      <w:tr w:rsidR="004D1D28" w14:paraId="26949B19" w14:textId="77777777" w:rsidTr="00EC6E14">
        <w:trPr>
          <w:trHeight w:val="543"/>
        </w:trPr>
        <w:tc>
          <w:tcPr>
            <w:tcW w:w="706" w:type="dxa"/>
            <w:vMerge w:val="restart"/>
            <w:vAlign w:val="center"/>
          </w:tcPr>
          <w:p w14:paraId="22F5B0BD" w14:textId="77777777" w:rsidR="004D1D28" w:rsidRDefault="004D1D28" w:rsidP="00EC6E14">
            <w:pPr>
              <w:spacing w:line="276" w:lineRule="auto"/>
              <w:jc w:val="center"/>
              <w:rPr>
                <w:rFonts w:ascii="Arial" w:hAnsi="Arial" w:cs="Arial"/>
                <w:b/>
                <w:bCs/>
              </w:rPr>
            </w:pPr>
            <w:r>
              <w:rPr>
                <w:rFonts w:ascii="Arial" w:hAnsi="Arial" w:cs="Arial"/>
                <w:b/>
                <w:bCs/>
              </w:rPr>
              <w:lastRenderedPageBreak/>
              <w:t>5.2</w:t>
            </w:r>
          </w:p>
        </w:tc>
        <w:tc>
          <w:tcPr>
            <w:tcW w:w="5351" w:type="dxa"/>
            <w:vMerge w:val="restart"/>
            <w:vAlign w:val="center"/>
          </w:tcPr>
          <w:p w14:paraId="468A16F4" w14:textId="77777777" w:rsidR="004D1D28" w:rsidRPr="00FF1991" w:rsidRDefault="004D1D28" w:rsidP="00EC6E14">
            <w:pPr>
              <w:spacing w:line="276" w:lineRule="auto"/>
              <w:rPr>
                <w:rFonts w:ascii="Arial" w:hAnsi="Arial" w:cs="Arial"/>
                <w:b/>
                <w:bCs/>
              </w:rPr>
            </w:pPr>
            <w:r w:rsidRPr="0008685A">
              <w:rPr>
                <w:rFonts w:ascii="Arial" w:hAnsi="Arial" w:cs="Arial"/>
                <w:b/>
                <w:bCs/>
              </w:rPr>
              <w:t>Staff</w:t>
            </w:r>
          </w:p>
        </w:tc>
        <w:tc>
          <w:tcPr>
            <w:tcW w:w="4433" w:type="dxa"/>
          </w:tcPr>
          <w:p w14:paraId="3A9F75BE" w14:textId="5D0C8166" w:rsidR="004D1D28" w:rsidRDefault="004D1D28" w:rsidP="00EC6E14">
            <w:pPr>
              <w:spacing w:line="276" w:lineRule="auto"/>
              <w:jc w:val="both"/>
              <w:rPr>
                <w:rFonts w:ascii="Arial" w:hAnsi="Arial" w:cs="Arial"/>
              </w:rPr>
            </w:pPr>
            <w:r>
              <w:rPr>
                <w:rFonts w:ascii="Arial" w:hAnsi="Arial" w:cs="Arial"/>
                <w:b/>
                <w:bCs/>
              </w:rPr>
              <w:t xml:space="preserve">5.2.1 </w:t>
            </w:r>
            <w:r w:rsidRPr="0008685A">
              <w:rPr>
                <w:rFonts w:ascii="Arial" w:hAnsi="Arial" w:cs="Arial"/>
                <w:b/>
                <w:bCs/>
              </w:rPr>
              <w:t>Provide a list of the staff that is involved as Supervisors in the programme, indicating their experience</w:t>
            </w:r>
            <w:r w:rsidR="00FA6916">
              <w:rPr>
                <w:rFonts w:ascii="Arial" w:hAnsi="Arial" w:cs="Arial"/>
                <w:b/>
                <w:bCs/>
              </w:rPr>
              <w:t>,</w:t>
            </w:r>
            <w:r w:rsidRPr="0008685A">
              <w:rPr>
                <w:rFonts w:ascii="Arial" w:hAnsi="Arial" w:cs="Arial"/>
                <w:b/>
                <w:bCs/>
              </w:rPr>
              <w:t xml:space="preserve"> </w:t>
            </w:r>
            <w:proofErr w:type="gramStart"/>
            <w:r w:rsidRPr="0008685A">
              <w:rPr>
                <w:rFonts w:ascii="Arial" w:hAnsi="Arial" w:cs="Arial"/>
                <w:b/>
                <w:bCs/>
              </w:rPr>
              <w:t>specialities</w:t>
            </w:r>
            <w:proofErr w:type="gramEnd"/>
            <w:r w:rsidRPr="0008685A">
              <w:rPr>
                <w:rFonts w:ascii="Arial" w:hAnsi="Arial" w:cs="Arial"/>
                <w:b/>
                <w:bCs/>
              </w:rPr>
              <w:t xml:space="preserve"> and their academic and professional qualifications</w:t>
            </w:r>
            <w:r>
              <w:rPr>
                <w:rFonts w:ascii="Arial" w:hAnsi="Arial" w:cs="Arial"/>
                <w:b/>
                <w:bCs/>
              </w:rPr>
              <w:t xml:space="preserve"> </w:t>
            </w:r>
            <w:r w:rsidRPr="005A6348">
              <w:rPr>
                <w:rFonts w:ascii="Arial" w:hAnsi="Arial" w:cs="Arial"/>
              </w:rPr>
              <w:t xml:space="preserve">(registration status with the ECSA or other </w:t>
            </w:r>
            <w:r w:rsidR="00996FF9">
              <w:rPr>
                <w:rFonts w:ascii="Arial" w:hAnsi="Arial" w:cs="Arial"/>
              </w:rPr>
              <w:t xml:space="preserve">professional or membership </w:t>
            </w:r>
            <w:r w:rsidRPr="005A6348">
              <w:rPr>
                <w:rFonts w:ascii="Arial" w:hAnsi="Arial" w:cs="Arial"/>
              </w:rPr>
              <w:t>body of each member of engineering staff must be shown).</w:t>
            </w:r>
          </w:p>
          <w:p w14:paraId="1274D178" w14:textId="77777777" w:rsidR="004D1D28" w:rsidRPr="00FF1991" w:rsidRDefault="004D1D28" w:rsidP="00EC6E14">
            <w:pPr>
              <w:spacing w:line="276" w:lineRule="auto"/>
              <w:jc w:val="both"/>
              <w:rPr>
                <w:rFonts w:ascii="Arial" w:hAnsi="Arial" w:cs="Arial"/>
                <w:b/>
                <w:bCs/>
              </w:rPr>
            </w:pPr>
          </w:p>
        </w:tc>
      </w:tr>
      <w:tr w:rsidR="004D1D28" w14:paraId="309843E3" w14:textId="77777777" w:rsidTr="00EC6E14">
        <w:trPr>
          <w:trHeight w:val="543"/>
        </w:trPr>
        <w:tc>
          <w:tcPr>
            <w:tcW w:w="706" w:type="dxa"/>
            <w:vMerge/>
          </w:tcPr>
          <w:p w14:paraId="2E0ED1E5" w14:textId="77777777" w:rsidR="004D1D28" w:rsidRPr="0008685A" w:rsidRDefault="004D1D28" w:rsidP="00EC6E14">
            <w:pPr>
              <w:spacing w:line="276" w:lineRule="auto"/>
              <w:jc w:val="both"/>
              <w:rPr>
                <w:rFonts w:ascii="Arial" w:hAnsi="Arial" w:cs="Arial"/>
                <w:b/>
                <w:bCs/>
              </w:rPr>
            </w:pPr>
          </w:p>
        </w:tc>
        <w:tc>
          <w:tcPr>
            <w:tcW w:w="5351" w:type="dxa"/>
            <w:vMerge/>
          </w:tcPr>
          <w:p w14:paraId="0997006F" w14:textId="77777777" w:rsidR="004D1D28" w:rsidRPr="0008685A" w:rsidRDefault="004D1D28" w:rsidP="00EC6E14">
            <w:pPr>
              <w:spacing w:line="276" w:lineRule="auto"/>
              <w:jc w:val="both"/>
              <w:rPr>
                <w:rFonts w:ascii="Arial" w:hAnsi="Arial" w:cs="Arial"/>
                <w:b/>
                <w:bCs/>
              </w:rPr>
            </w:pPr>
          </w:p>
        </w:tc>
        <w:tc>
          <w:tcPr>
            <w:tcW w:w="4433" w:type="dxa"/>
          </w:tcPr>
          <w:p w14:paraId="00F84552" w14:textId="7BFE0403" w:rsidR="004D1D28" w:rsidRDefault="004D1D28" w:rsidP="00EC6E14">
            <w:pPr>
              <w:spacing w:line="276" w:lineRule="auto"/>
              <w:jc w:val="both"/>
              <w:rPr>
                <w:rFonts w:ascii="Arial" w:hAnsi="Arial" w:cs="Arial"/>
                <w:b/>
                <w:bCs/>
              </w:rPr>
            </w:pPr>
            <w:r>
              <w:rPr>
                <w:rFonts w:ascii="Arial" w:hAnsi="Arial" w:cs="Arial"/>
                <w:b/>
                <w:bCs/>
              </w:rPr>
              <w:t xml:space="preserve">5.2.2 </w:t>
            </w:r>
            <w:r w:rsidRPr="0008685A">
              <w:rPr>
                <w:rFonts w:ascii="Arial" w:hAnsi="Arial" w:cs="Arial"/>
                <w:b/>
                <w:bCs/>
              </w:rPr>
              <w:t>Provide a description of the strategies for staff recruitment, development</w:t>
            </w:r>
            <w:r w:rsidR="004E496F">
              <w:rPr>
                <w:rFonts w:ascii="Arial" w:hAnsi="Arial" w:cs="Arial"/>
                <w:b/>
                <w:bCs/>
              </w:rPr>
              <w:t>,</w:t>
            </w:r>
            <w:r w:rsidRPr="0008685A">
              <w:rPr>
                <w:rFonts w:ascii="Arial" w:hAnsi="Arial" w:cs="Arial"/>
                <w:b/>
                <w:bCs/>
              </w:rPr>
              <w:t xml:space="preserve"> and retention. </w:t>
            </w:r>
          </w:p>
          <w:p w14:paraId="4F880798" w14:textId="77777777" w:rsidR="004D1D28" w:rsidRPr="00FF1991" w:rsidRDefault="004D1D28" w:rsidP="00EC6E14">
            <w:pPr>
              <w:spacing w:line="276" w:lineRule="auto"/>
              <w:jc w:val="both"/>
              <w:rPr>
                <w:rFonts w:ascii="Arial" w:hAnsi="Arial" w:cs="Arial"/>
                <w:b/>
                <w:bCs/>
              </w:rPr>
            </w:pPr>
          </w:p>
        </w:tc>
      </w:tr>
      <w:tr w:rsidR="004D1D28" w14:paraId="40F47677" w14:textId="77777777" w:rsidTr="00EC6E14">
        <w:trPr>
          <w:trHeight w:val="543"/>
        </w:trPr>
        <w:tc>
          <w:tcPr>
            <w:tcW w:w="706" w:type="dxa"/>
            <w:vMerge/>
          </w:tcPr>
          <w:p w14:paraId="5C712F75" w14:textId="77777777" w:rsidR="004D1D28" w:rsidRPr="0008685A" w:rsidRDefault="004D1D28" w:rsidP="00EC6E14">
            <w:pPr>
              <w:spacing w:line="276" w:lineRule="auto"/>
              <w:jc w:val="both"/>
              <w:rPr>
                <w:rFonts w:ascii="Arial" w:hAnsi="Arial" w:cs="Arial"/>
                <w:b/>
                <w:bCs/>
              </w:rPr>
            </w:pPr>
          </w:p>
        </w:tc>
        <w:tc>
          <w:tcPr>
            <w:tcW w:w="5351" w:type="dxa"/>
            <w:vMerge/>
          </w:tcPr>
          <w:p w14:paraId="7D368D17" w14:textId="77777777" w:rsidR="004D1D28" w:rsidRPr="0008685A" w:rsidRDefault="004D1D28" w:rsidP="00EC6E14">
            <w:pPr>
              <w:spacing w:line="276" w:lineRule="auto"/>
              <w:jc w:val="both"/>
              <w:rPr>
                <w:rFonts w:ascii="Arial" w:hAnsi="Arial" w:cs="Arial"/>
                <w:b/>
                <w:bCs/>
              </w:rPr>
            </w:pPr>
          </w:p>
        </w:tc>
        <w:tc>
          <w:tcPr>
            <w:tcW w:w="4433" w:type="dxa"/>
          </w:tcPr>
          <w:p w14:paraId="30CFB9A5" w14:textId="5E414F57" w:rsidR="004D1D28" w:rsidRDefault="004D1D28" w:rsidP="00EC6E14">
            <w:pPr>
              <w:spacing w:line="276" w:lineRule="auto"/>
              <w:jc w:val="both"/>
              <w:rPr>
                <w:rFonts w:ascii="Arial" w:hAnsi="Arial" w:cs="Arial"/>
                <w:b/>
                <w:bCs/>
              </w:rPr>
            </w:pPr>
            <w:r>
              <w:rPr>
                <w:rFonts w:ascii="Arial" w:hAnsi="Arial" w:cs="Arial"/>
                <w:b/>
                <w:bCs/>
              </w:rPr>
              <w:t xml:space="preserve">5.2.3 </w:t>
            </w:r>
            <w:r w:rsidRPr="0008685A">
              <w:rPr>
                <w:rFonts w:ascii="Arial" w:hAnsi="Arial" w:cs="Arial"/>
                <w:b/>
                <w:bCs/>
              </w:rPr>
              <w:t>Provide a list of support staff</w:t>
            </w:r>
            <w:r w:rsidR="004E496F">
              <w:rPr>
                <w:rFonts w:ascii="Arial" w:hAnsi="Arial" w:cs="Arial"/>
                <w:b/>
                <w:bCs/>
              </w:rPr>
              <w:t>,</w:t>
            </w:r>
            <w:r w:rsidRPr="0008685A">
              <w:rPr>
                <w:rFonts w:ascii="Arial" w:hAnsi="Arial" w:cs="Arial"/>
                <w:b/>
                <w:bCs/>
              </w:rPr>
              <w:t xml:space="preserve"> showing overall responsibilities and contributions to the programme.</w:t>
            </w:r>
          </w:p>
          <w:p w14:paraId="2C11C662" w14:textId="77777777" w:rsidR="004D1D28" w:rsidRPr="00FF1991" w:rsidRDefault="004D1D28" w:rsidP="00EC6E14">
            <w:pPr>
              <w:spacing w:line="276" w:lineRule="auto"/>
              <w:jc w:val="both"/>
              <w:rPr>
                <w:rFonts w:ascii="Arial" w:hAnsi="Arial" w:cs="Arial"/>
                <w:b/>
                <w:bCs/>
              </w:rPr>
            </w:pPr>
          </w:p>
        </w:tc>
      </w:tr>
      <w:tr w:rsidR="004D1D28" w14:paraId="3A021ED6" w14:textId="77777777" w:rsidTr="00EC6E14">
        <w:trPr>
          <w:trHeight w:val="92"/>
        </w:trPr>
        <w:tc>
          <w:tcPr>
            <w:tcW w:w="706" w:type="dxa"/>
            <w:vMerge w:val="restart"/>
            <w:vAlign w:val="center"/>
          </w:tcPr>
          <w:p w14:paraId="7D719D67" w14:textId="77777777" w:rsidR="004D1D28" w:rsidRDefault="004D1D28" w:rsidP="00EC6E14">
            <w:pPr>
              <w:spacing w:line="276" w:lineRule="auto"/>
              <w:jc w:val="center"/>
              <w:rPr>
                <w:rFonts w:ascii="Arial" w:hAnsi="Arial" w:cs="Arial"/>
                <w:b/>
                <w:bCs/>
              </w:rPr>
            </w:pPr>
            <w:r>
              <w:rPr>
                <w:rFonts w:ascii="Arial" w:hAnsi="Arial" w:cs="Arial"/>
                <w:b/>
                <w:bCs/>
              </w:rPr>
              <w:t>5.3</w:t>
            </w:r>
          </w:p>
        </w:tc>
        <w:tc>
          <w:tcPr>
            <w:tcW w:w="5351" w:type="dxa"/>
            <w:vMerge w:val="restart"/>
            <w:vAlign w:val="center"/>
          </w:tcPr>
          <w:p w14:paraId="0AB06105" w14:textId="77777777" w:rsidR="004D1D28" w:rsidRPr="00FF1991" w:rsidRDefault="004D1D28" w:rsidP="00EC6E14">
            <w:pPr>
              <w:spacing w:line="276" w:lineRule="auto"/>
              <w:rPr>
                <w:rFonts w:ascii="Arial" w:hAnsi="Arial" w:cs="Arial"/>
                <w:b/>
                <w:bCs/>
              </w:rPr>
            </w:pPr>
            <w:r w:rsidRPr="0008685A">
              <w:rPr>
                <w:rFonts w:ascii="Arial" w:hAnsi="Arial" w:cs="Arial"/>
                <w:b/>
                <w:bCs/>
              </w:rPr>
              <w:t>Resources</w:t>
            </w:r>
          </w:p>
        </w:tc>
        <w:tc>
          <w:tcPr>
            <w:tcW w:w="4433" w:type="dxa"/>
          </w:tcPr>
          <w:p w14:paraId="2B86C62C" w14:textId="48CF9D1C" w:rsidR="004D1D28" w:rsidRDefault="004D1D28" w:rsidP="00EC6E14">
            <w:pPr>
              <w:spacing w:line="276" w:lineRule="auto"/>
              <w:jc w:val="both"/>
              <w:rPr>
                <w:rFonts w:ascii="Arial" w:hAnsi="Arial" w:cs="Arial"/>
              </w:rPr>
            </w:pPr>
            <w:r>
              <w:rPr>
                <w:rFonts w:ascii="Arial" w:hAnsi="Arial" w:cs="Arial"/>
                <w:b/>
                <w:bCs/>
              </w:rPr>
              <w:t xml:space="preserve">5.3.1 </w:t>
            </w:r>
            <w:r w:rsidRPr="007608D8">
              <w:rPr>
                <w:rFonts w:ascii="Arial" w:hAnsi="Arial" w:cs="Arial"/>
                <w:b/>
                <w:bCs/>
              </w:rPr>
              <w:t>Budget allocations to the programme’s host department over a five-year period under the headings, Equipment, Computing, Operati</w:t>
            </w:r>
            <w:r>
              <w:rPr>
                <w:rFonts w:ascii="Arial" w:hAnsi="Arial" w:cs="Arial"/>
                <w:b/>
                <w:bCs/>
              </w:rPr>
              <w:t>o</w:t>
            </w:r>
            <w:r w:rsidRPr="007608D8">
              <w:rPr>
                <w:rFonts w:ascii="Arial" w:hAnsi="Arial" w:cs="Arial"/>
                <w:b/>
                <w:bCs/>
              </w:rPr>
              <w:t>n</w:t>
            </w:r>
            <w:r>
              <w:rPr>
                <w:rFonts w:ascii="Arial" w:hAnsi="Arial" w:cs="Arial"/>
                <w:b/>
                <w:bCs/>
              </w:rPr>
              <w:t>s</w:t>
            </w:r>
            <w:r w:rsidRPr="007608D8">
              <w:rPr>
                <w:rFonts w:ascii="Arial" w:hAnsi="Arial" w:cs="Arial"/>
                <w:b/>
                <w:bCs/>
              </w:rPr>
              <w:t xml:space="preserve">, </w:t>
            </w:r>
            <w:r w:rsidRPr="00E24914">
              <w:rPr>
                <w:rFonts w:ascii="Arial" w:hAnsi="Arial" w:cs="Arial"/>
              </w:rPr>
              <w:t>(Headings</w:t>
            </w:r>
            <w:r w:rsidRPr="007608D8">
              <w:rPr>
                <w:rFonts w:ascii="Arial" w:hAnsi="Arial" w:cs="Arial"/>
                <w:b/>
                <w:bCs/>
              </w:rPr>
              <w:t xml:space="preserve"> </w:t>
            </w:r>
            <w:r w:rsidRPr="00E24914">
              <w:rPr>
                <w:rFonts w:ascii="Arial" w:hAnsi="Arial" w:cs="Arial"/>
              </w:rPr>
              <w:t>may vary depending on the provider budget categories used).</w:t>
            </w:r>
          </w:p>
          <w:p w14:paraId="6C6D5927" w14:textId="77777777" w:rsidR="004D1D28" w:rsidRPr="00FF1991" w:rsidRDefault="004D1D28" w:rsidP="00EC6E14">
            <w:pPr>
              <w:spacing w:line="276" w:lineRule="auto"/>
              <w:jc w:val="both"/>
              <w:rPr>
                <w:rFonts w:ascii="Arial" w:hAnsi="Arial" w:cs="Arial"/>
                <w:b/>
                <w:bCs/>
              </w:rPr>
            </w:pPr>
          </w:p>
        </w:tc>
      </w:tr>
      <w:tr w:rsidR="004D1D28" w14:paraId="4965DD9F" w14:textId="77777777" w:rsidTr="00EC6E14">
        <w:trPr>
          <w:trHeight w:val="91"/>
        </w:trPr>
        <w:tc>
          <w:tcPr>
            <w:tcW w:w="706" w:type="dxa"/>
            <w:vMerge/>
          </w:tcPr>
          <w:p w14:paraId="7E65C058" w14:textId="77777777" w:rsidR="004D1D28" w:rsidRPr="0008685A" w:rsidRDefault="004D1D28" w:rsidP="00EC6E14">
            <w:pPr>
              <w:spacing w:line="276" w:lineRule="auto"/>
              <w:jc w:val="both"/>
              <w:rPr>
                <w:rFonts w:ascii="Arial" w:hAnsi="Arial" w:cs="Arial"/>
                <w:b/>
                <w:bCs/>
              </w:rPr>
            </w:pPr>
          </w:p>
        </w:tc>
        <w:tc>
          <w:tcPr>
            <w:tcW w:w="5351" w:type="dxa"/>
            <w:vMerge/>
          </w:tcPr>
          <w:p w14:paraId="2090F08C" w14:textId="77777777" w:rsidR="004D1D28" w:rsidRPr="0008685A" w:rsidRDefault="004D1D28" w:rsidP="00EC6E14">
            <w:pPr>
              <w:spacing w:line="276" w:lineRule="auto"/>
              <w:jc w:val="both"/>
              <w:rPr>
                <w:rFonts w:ascii="Arial" w:hAnsi="Arial" w:cs="Arial"/>
                <w:b/>
                <w:bCs/>
              </w:rPr>
            </w:pPr>
          </w:p>
        </w:tc>
        <w:tc>
          <w:tcPr>
            <w:tcW w:w="4433" w:type="dxa"/>
          </w:tcPr>
          <w:p w14:paraId="7368F902" w14:textId="324E07B3" w:rsidR="004D1D28" w:rsidRDefault="004D1D28" w:rsidP="00EC6E14">
            <w:pPr>
              <w:spacing w:line="276" w:lineRule="auto"/>
              <w:jc w:val="both"/>
              <w:rPr>
                <w:rFonts w:ascii="Arial" w:hAnsi="Arial" w:cs="Arial"/>
                <w:b/>
                <w:bCs/>
              </w:rPr>
            </w:pPr>
            <w:r>
              <w:rPr>
                <w:rFonts w:ascii="Arial" w:hAnsi="Arial" w:cs="Arial"/>
                <w:b/>
                <w:bCs/>
              </w:rPr>
              <w:t xml:space="preserve">5.3.2 </w:t>
            </w:r>
            <w:r w:rsidRPr="007608D8">
              <w:rPr>
                <w:rFonts w:ascii="Arial" w:hAnsi="Arial" w:cs="Arial"/>
                <w:b/>
                <w:bCs/>
              </w:rPr>
              <w:t xml:space="preserve">List the </w:t>
            </w:r>
            <w:r>
              <w:rPr>
                <w:rFonts w:ascii="Arial" w:hAnsi="Arial" w:cs="Arial"/>
                <w:b/>
                <w:bCs/>
              </w:rPr>
              <w:t>workshops/ plants/ laboratories</w:t>
            </w:r>
            <w:r w:rsidRPr="007608D8">
              <w:rPr>
                <w:rFonts w:ascii="Arial" w:hAnsi="Arial" w:cs="Arial"/>
                <w:b/>
                <w:bCs/>
              </w:rPr>
              <w:t xml:space="preserve"> that support the programme, with a short description of the facilities and the function of each</w:t>
            </w:r>
            <w:r w:rsidR="00211E90">
              <w:rPr>
                <w:rFonts w:ascii="Arial" w:hAnsi="Arial" w:cs="Arial"/>
                <w:b/>
                <w:bCs/>
              </w:rPr>
              <w:t>,</w:t>
            </w:r>
            <w:r w:rsidRPr="007608D8">
              <w:rPr>
                <w:rFonts w:ascii="Arial" w:hAnsi="Arial" w:cs="Arial"/>
                <w:b/>
                <w:bCs/>
              </w:rPr>
              <w:t xml:space="preserve"> and the support that they provide for the programme.</w:t>
            </w:r>
          </w:p>
          <w:p w14:paraId="1D25ACE0" w14:textId="77777777" w:rsidR="004D1D28" w:rsidRPr="00FF1991" w:rsidRDefault="004D1D28" w:rsidP="00EC6E14">
            <w:pPr>
              <w:spacing w:line="276" w:lineRule="auto"/>
              <w:jc w:val="both"/>
              <w:rPr>
                <w:rFonts w:ascii="Arial" w:hAnsi="Arial" w:cs="Arial"/>
                <w:b/>
                <w:bCs/>
              </w:rPr>
            </w:pPr>
          </w:p>
        </w:tc>
      </w:tr>
      <w:tr w:rsidR="004D1D28" w14:paraId="6681845E" w14:textId="77777777" w:rsidTr="00EC6E14">
        <w:trPr>
          <w:trHeight w:val="91"/>
        </w:trPr>
        <w:tc>
          <w:tcPr>
            <w:tcW w:w="706" w:type="dxa"/>
            <w:vMerge/>
          </w:tcPr>
          <w:p w14:paraId="63F40B34" w14:textId="77777777" w:rsidR="004D1D28" w:rsidRPr="0008685A" w:rsidRDefault="004D1D28" w:rsidP="00EC6E14">
            <w:pPr>
              <w:spacing w:line="276" w:lineRule="auto"/>
              <w:jc w:val="both"/>
              <w:rPr>
                <w:rFonts w:ascii="Arial" w:hAnsi="Arial" w:cs="Arial"/>
                <w:b/>
                <w:bCs/>
              </w:rPr>
            </w:pPr>
          </w:p>
        </w:tc>
        <w:tc>
          <w:tcPr>
            <w:tcW w:w="5351" w:type="dxa"/>
            <w:vMerge/>
          </w:tcPr>
          <w:p w14:paraId="245EC00E" w14:textId="77777777" w:rsidR="004D1D28" w:rsidRPr="0008685A" w:rsidRDefault="004D1D28" w:rsidP="00EC6E14">
            <w:pPr>
              <w:spacing w:line="276" w:lineRule="auto"/>
              <w:jc w:val="both"/>
              <w:rPr>
                <w:rFonts w:ascii="Arial" w:hAnsi="Arial" w:cs="Arial"/>
                <w:b/>
                <w:bCs/>
              </w:rPr>
            </w:pPr>
          </w:p>
        </w:tc>
        <w:tc>
          <w:tcPr>
            <w:tcW w:w="4433" w:type="dxa"/>
          </w:tcPr>
          <w:p w14:paraId="61FA9DB8" w14:textId="77777777" w:rsidR="004D1D28" w:rsidRPr="00FF1991" w:rsidRDefault="004D1D28" w:rsidP="00EC6E14">
            <w:pPr>
              <w:spacing w:line="276" w:lineRule="auto"/>
              <w:jc w:val="both"/>
              <w:rPr>
                <w:rFonts w:ascii="Arial" w:hAnsi="Arial" w:cs="Arial"/>
                <w:b/>
                <w:bCs/>
              </w:rPr>
            </w:pPr>
            <w:r>
              <w:rPr>
                <w:rFonts w:ascii="Arial" w:hAnsi="Arial" w:cs="Arial"/>
                <w:b/>
                <w:bCs/>
              </w:rPr>
              <w:t xml:space="preserve">5.3.3 </w:t>
            </w:r>
            <w:r w:rsidRPr="007608D8">
              <w:rPr>
                <w:rFonts w:ascii="Arial" w:hAnsi="Arial" w:cs="Arial"/>
                <w:b/>
                <w:bCs/>
              </w:rPr>
              <w:t>Specify the computing and networking facilities that are available to the Candidates in the programme and to the staff of the departments.</w:t>
            </w:r>
          </w:p>
        </w:tc>
      </w:tr>
      <w:tr w:rsidR="004D1D28" w14:paraId="344FA7C3" w14:textId="77777777" w:rsidTr="00EC6E14">
        <w:trPr>
          <w:trHeight w:val="504"/>
        </w:trPr>
        <w:tc>
          <w:tcPr>
            <w:tcW w:w="706" w:type="dxa"/>
            <w:shd w:val="clear" w:color="auto" w:fill="D9D9D9" w:themeFill="background1" w:themeFillShade="D9"/>
            <w:vAlign w:val="center"/>
          </w:tcPr>
          <w:p w14:paraId="11BFF2E7" w14:textId="77777777" w:rsidR="004D1D28" w:rsidRPr="00470026" w:rsidRDefault="004D1D28" w:rsidP="00EC6E14">
            <w:pPr>
              <w:pStyle w:val="Heading1"/>
              <w:jc w:val="center"/>
            </w:pPr>
            <w:r>
              <w:t>6.</w:t>
            </w:r>
          </w:p>
        </w:tc>
        <w:tc>
          <w:tcPr>
            <w:tcW w:w="9784" w:type="dxa"/>
            <w:gridSpan w:val="2"/>
            <w:shd w:val="clear" w:color="auto" w:fill="D9D9D9" w:themeFill="background1" w:themeFillShade="D9"/>
          </w:tcPr>
          <w:p w14:paraId="0BD638DA" w14:textId="77777777" w:rsidR="004D1D28" w:rsidRPr="00FF1991" w:rsidRDefault="004D1D28" w:rsidP="00EC6E14">
            <w:pPr>
              <w:pStyle w:val="Heading1"/>
            </w:pPr>
            <w:r w:rsidRPr="00470026">
              <w:t>IMPACT OF THE PROGRAMME</w:t>
            </w:r>
            <w:r w:rsidRPr="007608D8">
              <w:t xml:space="preserve"> </w:t>
            </w:r>
          </w:p>
        </w:tc>
      </w:tr>
      <w:tr w:rsidR="004D1D28" w14:paraId="3F4533A4" w14:textId="77777777" w:rsidTr="00EC6E14">
        <w:tc>
          <w:tcPr>
            <w:tcW w:w="706" w:type="dxa"/>
            <w:vAlign w:val="center"/>
          </w:tcPr>
          <w:p w14:paraId="6EE3AFE4" w14:textId="77777777" w:rsidR="004D1D28" w:rsidRDefault="004D1D28" w:rsidP="00EC6E14">
            <w:pPr>
              <w:spacing w:line="276" w:lineRule="auto"/>
              <w:jc w:val="center"/>
              <w:rPr>
                <w:rFonts w:ascii="Arial" w:hAnsi="Arial" w:cs="Arial"/>
                <w:b/>
                <w:bCs/>
              </w:rPr>
            </w:pPr>
            <w:r>
              <w:rPr>
                <w:rFonts w:ascii="Arial" w:hAnsi="Arial" w:cs="Arial"/>
                <w:b/>
                <w:bCs/>
              </w:rPr>
              <w:lastRenderedPageBreak/>
              <w:t>6.1</w:t>
            </w:r>
          </w:p>
        </w:tc>
        <w:tc>
          <w:tcPr>
            <w:tcW w:w="9784" w:type="dxa"/>
            <w:gridSpan w:val="2"/>
          </w:tcPr>
          <w:p w14:paraId="2FDFA5AE" w14:textId="77777777" w:rsidR="004D1D28" w:rsidRDefault="004D1D28" w:rsidP="00EC6E14">
            <w:pPr>
              <w:spacing w:line="276" w:lineRule="auto"/>
              <w:jc w:val="both"/>
              <w:rPr>
                <w:rFonts w:ascii="Arial" w:hAnsi="Arial" w:cs="Arial"/>
                <w:b/>
                <w:bCs/>
              </w:rPr>
            </w:pPr>
            <w:r w:rsidRPr="007608D8">
              <w:rPr>
                <w:rFonts w:ascii="Arial" w:hAnsi="Arial" w:cs="Arial"/>
                <w:b/>
                <w:bCs/>
              </w:rPr>
              <w:t xml:space="preserve">Describe the measures to assess the impact of the programme and how the results are used to improve the </w:t>
            </w:r>
            <w:proofErr w:type="gramStart"/>
            <w:r w:rsidRPr="007608D8">
              <w:rPr>
                <w:rFonts w:ascii="Arial" w:hAnsi="Arial" w:cs="Arial"/>
                <w:b/>
                <w:bCs/>
              </w:rPr>
              <w:t>programme</w:t>
            </w:r>
            <w:proofErr w:type="gramEnd"/>
          </w:p>
          <w:p w14:paraId="31E3D4C3" w14:textId="77777777" w:rsidR="004D1D28" w:rsidRDefault="004D1D28" w:rsidP="00EC6E14">
            <w:pPr>
              <w:spacing w:line="276" w:lineRule="auto"/>
              <w:jc w:val="both"/>
              <w:rPr>
                <w:rFonts w:ascii="Arial" w:hAnsi="Arial" w:cs="Arial"/>
                <w:b/>
                <w:bCs/>
              </w:rPr>
            </w:pPr>
          </w:p>
          <w:p w14:paraId="0C65FA6F" w14:textId="77777777" w:rsidR="004D1D28" w:rsidRPr="00FF1991" w:rsidRDefault="004D1D28" w:rsidP="00EC6E14">
            <w:pPr>
              <w:spacing w:line="276" w:lineRule="auto"/>
              <w:jc w:val="both"/>
              <w:rPr>
                <w:rFonts w:ascii="Arial" w:hAnsi="Arial" w:cs="Arial"/>
                <w:b/>
                <w:bCs/>
              </w:rPr>
            </w:pPr>
          </w:p>
        </w:tc>
      </w:tr>
      <w:tr w:rsidR="004D1D28" w14:paraId="0CAFAAA5" w14:textId="77777777" w:rsidTr="00EC6E14">
        <w:tc>
          <w:tcPr>
            <w:tcW w:w="706" w:type="dxa"/>
            <w:shd w:val="clear" w:color="auto" w:fill="D9D9D9" w:themeFill="background1" w:themeFillShade="D9"/>
            <w:vAlign w:val="center"/>
          </w:tcPr>
          <w:p w14:paraId="5CDAE0B6" w14:textId="77777777" w:rsidR="004D1D28" w:rsidRPr="00470026" w:rsidRDefault="004D1D28" w:rsidP="00EC6E14">
            <w:pPr>
              <w:pStyle w:val="Heading1"/>
              <w:jc w:val="center"/>
            </w:pPr>
            <w:r>
              <w:t>7.</w:t>
            </w:r>
          </w:p>
        </w:tc>
        <w:tc>
          <w:tcPr>
            <w:tcW w:w="9784" w:type="dxa"/>
            <w:gridSpan w:val="2"/>
            <w:shd w:val="clear" w:color="auto" w:fill="D9D9D9" w:themeFill="background1" w:themeFillShade="D9"/>
          </w:tcPr>
          <w:p w14:paraId="53EB808E" w14:textId="77777777" w:rsidR="004D1D28" w:rsidRPr="00FF1991" w:rsidRDefault="004D1D28" w:rsidP="00EC6E14">
            <w:pPr>
              <w:pStyle w:val="Heading1"/>
            </w:pPr>
            <w:r w:rsidRPr="00470026">
              <w:t>FOLLOW-UP ON PREVIOUS VISIT</w:t>
            </w:r>
          </w:p>
        </w:tc>
      </w:tr>
      <w:tr w:rsidR="004D1D28" w14:paraId="0A3A13AC" w14:textId="77777777" w:rsidTr="00EC6E14">
        <w:tc>
          <w:tcPr>
            <w:tcW w:w="706" w:type="dxa"/>
            <w:vAlign w:val="center"/>
          </w:tcPr>
          <w:p w14:paraId="4A32345D" w14:textId="77777777" w:rsidR="004D1D28" w:rsidRDefault="004D1D28" w:rsidP="00EC6E14">
            <w:pPr>
              <w:spacing w:line="276" w:lineRule="auto"/>
              <w:jc w:val="center"/>
              <w:rPr>
                <w:rFonts w:ascii="Arial" w:hAnsi="Arial" w:cs="Arial"/>
                <w:b/>
                <w:bCs/>
              </w:rPr>
            </w:pPr>
            <w:r>
              <w:rPr>
                <w:rFonts w:ascii="Arial" w:hAnsi="Arial" w:cs="Arial"/>
                <w:b/>
                <w:bCs/>
              </w:rPr>
              <w:t>7.1</w:t>
            </w:r>
          </w:p>
        </w:tc>
        <w:tc>
          <w:tcPr>
            <w:tcW w:w="9784" w:type="dxa"/>
            <w:gridSpan w:val="2"/>
          </w:tcPr>
          <w:p w14:paraId="030FA503" w14:textId="744176D1" w:rsidR="004D1D28" w:rsidRPr="003F1D6C" w:rsidRDefault="004D1D28" w:rsidP="00EC6E14">
            <w:pPr>
              <w:spacing w:line="276" w:lineRule="auto"/>
              <w:jc w:val="both"/>
              <w:rPr>
                <w:rFonts w:ascii="Arial" w:hAnsi="Arial" w:cs="Arial"/>
                <w:b/>
                <w:bCs/>
              </w:rPr>
            </w:pPr>
            <w:r w:rsidRPr="009348C1">
              <w:rPr>
                <w:rFonts w:ascii="Arial" w:hAnsi="Arial" w:cs="Arial"/>
                <w:b/>
                <w:bCs/>
              </w:rPr>
              <w:t>Depending on the decision of the previous Certification Visit, provide statements on the following</w:t>
            </w:r>
            <w:r w:rsidR="00556943">
              <w:rPr>
                <w:rFonts w:ascii="Arial" w:hAnsi="Arial" w:cs="Arial"/>
                <w:b/>
                <w:bCs/>
              </w:rPr>
              <w:t>:</w:t>
            </w:r>
          </w:p>
        </w:tc>
      </w:tr>
      <w:tr w:rsidR="004D1D28" w14:paraId="7687BB67" w14:textId="77777777" w:rsidTr="00EC6E14">
        <w:trPr>
          <w:trHeight w:val="1899"/>
        </w:trPr>
        <w:tc>
          <w:tcPr>
            <w:tcW w:w="706" w:type="dxa"/>
            <w:vMerge w:val="restart"/>
            <w:vAlign w:val="center"/>
          </w:tcPr>
          <w:p w14:paraId="71116E12" w14:textId="77777777" w:rsidR="004D1D28" w:rsidRDefault="004D1D28" w:rsidP="00EC6E14">
            <w:pPr>
              <w:spacing w:line="276" w:lineRule="auto"/>
              <w:jc w:val="center"/>
              <w:rPr>
                <w:rFonts w:ascii="Arial" w:hAnsi="Arial" w:cs="Arial"/>
                <w:b/>
                <w:bCs/>
              </w:rPr>
            </w:pPr>
            <w:r>
              <w:rPr>
                <w:rFonts w:ascii="Arial" w:hAnsi="Arial" w:cs="Arial"/>
                <w:b/>
                <w:bCs/>
              </w:rPr>
              <w:t>7.1.1</w:t>
            </w:r>
          </w:p>
        </w:tc>
        <w:tc>
          <w:tcPr>
            <w:tcW w:w="5351" w:type="dxa"/>
            <w:vMerge w:val="restart"/>
          </w:tcPr>
          <w:p w14:paraId="44B8AF67" w14:textId="77777777" w:rsidR="004D1D28" w:rsidRDefault="004D1D28" w:rsidP="00EC6E14">
            <w:pPr>
              <w:spacing w:line="276" w:lineRule="auto"/>
              <w:jc w:val="both"/>
              <w:rPr>
                <w:rFonts w:ascii="Arial" w:hAnsi="Arial" w:cs="Arial"/>
                <w:b/>
                <w:bCs/>
              </w:rPr>
            </w:pPr>
            <w:r w:rsidRPr="009348C1">
              <w:rPr>
                <w:rFonts w:ascii="Arial" w:hAnsi="Arial" w:cs="Arial"/>
                <w:b/>
                <w:bCs/>
              </w:rPr>
              <w:t xml:space="preserve">In the case of an Interim Report, Interim Visit or Final Visit: </w:t>
            </w:r>
          </w:p>
          <w:p w14:paraId="7C2DCB52" w14:textId="77777777" w:rsidR="004D1D28" w:rsidRPr="00FF1991" w:rsidRDefault="004D1D28" w:rsidP="00EC6E14">
            <w:pPr>
              <w:spacing w:line="276" w:lineRule="auto"/>
              <w:jc w:val="both"/>
              <w:rPr>
                <w:rFonts w:ascii="Arial" w:hAnsi="Arial" w:cs="Arial"/>
                <w:b/>
                <w:bCs/>
              </w:rPr>
            </w:pPr>
          </w:p>
        </w:tc>
        <w:tc>
          <w:tcPr>
            <w:tcW w:w="4433" w:type="dxa"/>
          </w:tcPr>
          <w:p w14:paraId="03DDFEE1" w14:textId="0D5E9F5A" w:rsidR="004D1D28" w:rsidRPr="00FF1991" w:rsidRDefault="004D1D28" w:rsidP="008F7552">
            <w:pPr>
              <w:pStyle w:val="ListParagraph"/>
              <w:numPr>
                <w:ilvl w:val="0"/>
                <w:numId w:val="16"/>
              </w:numPr>
              <w:spacing w:line="276" w:lineRule="auto"/>
              <w:ind w:left="69" w:firstLine="0"/>
              <w:jc w:val="both"/>
              <w:rPr>
                <w:rFonts w:ascii="Arial" w:hAnsi="Arial" w:cs="Arial"/>
                <w:b/>
                <w:bCs/>
              </w:rPr>
            </w:pPr>
            <w:r w:rsidRPr="009348C1">
              <w:rPr>
                <w:rFonts w:ascii="Arial" w:hAnsi="Arial" w:cs="Arial"/>
                <w:b/>
                <w:bCs/>
              </w:rPr>
              <w:t xml:space="preserve">A statement indicating how the deficiencies identified during the previous visit have been remedied </w:t>
            </w:r>
          </w:p>
        </w:tc>
      </w:tr>
      <w:tr w:rsidR="004D1D28" w14:paraId="49C85BB7" w14:textId="77777777" w:rsidTr="00EC6E14">
        <w:trPr>
          <w:trHeight w:val="1898"/>
        </w:trPr>
        <w:tc>
          <w:tcPr>
            <w:tcW w:w="706" w:type="dxa"/>
            <w:vMerge/>
          </w:tcPr>
          <w:p w14:paraId="502D4B10" w14:textId="77777777" w:rsidR="004D1D28" w:rsidRPr="009348C1" w:rsidRDefault="004D1D28" w:rsidP="00EC6E14">
            <w:pPr>
              <w:spacing w:line="276" w:lineRule="auto"/>
              <w:jc w:val="both"/>
              <w:rPr>
                <w:rFonts w:ascii="Arial" w:hAnsi="Arial" w:cs="Arial"/>
                <w:b/>
                <w:bCs/>
              </w:rPr>
            </w:pPr>
          </w:p>
        </w:tc>
        <w:tc>
          <w:tcPr>
            <w:tcW w:w="5351" w:type="dxa"/>
            <w:vMerge/>
          </w:tcPr>
          <w:p w14:paraId="74A58D56" w14:textId="77777777" w:rsidR="004D1D28" w:rsidRPr="009348C1" w:rsidRDefault="004D1D28" w:rsidP="00EC6E14">
            <w:pPr>
              <w:spacing w:line="276" w:lineRule="auto"/>
              <w:jc w:val="both"/>
              <w:rPr>
                <w:rFonts w:ascii="Arial" w:hAnsi="Arial" w:cs="Arial"/>
                <w:b/>
                <w:bCs/>
              </w:rPr>
            </w:pPr>
          </w:p>
        </w:tc>
        <w:tc>
          <w:tcPr>
            <w:tcW w:w="4433" w:type="dxa"/>
          </w:tcPr>
          <w:p w14:paraId="0E2C04FF" w14:textId="78C5EE1A" w:rsidR="004D1D28" w:rsidRPr="009348C1" w:rsidRDefault="004D1D28" w:rsidP="008F7552">
            <w:pPr>
              <w:pStyle w:val="ListParagraph"/>
              <w:numPr>
                <w:ilvl w:val="0"/>
                <w:numId w:val="16"/>
              </w:numPr>
              <w:spacing w:line="276" w:lineRule="auto"/>
              <w:ind w:left="69" w:firstLine="0"/>
              <w:jc w:val="both"/>
              <w:rPr>
                <w:rFonts w:ascii="Arial" w:hAnsi="Arial" w:cs="Arial"/>
                <w:b/>
                <w:bCs/>
              </w:rPr>
            </w:pPr>
            <w:r w:rsidRPr="009348C1">
              <w:rPr>
                <w:rFonts w:ascii="Arial" w:hAnsi="Arial" w:cs="Arial"/>
                <w:b/>
                <w:bCs/>
              </w:rPr>
              <w:t xml:space="preserve">A statement of any major changes to the Training Academy that are unrelated to the deficiencies that are to be remediated </w:t>
            </w:r>
          </w:p>
        </w:tc>
      </w:tr>
      <w:tr w:rsidR="004D1D28" w14:paraId="30CBE391" w14:textId="77777777" w:rsidTr="00EC6E14">
        <w:tc>
          <w:tcPr>
            <w:tcW w:w="706" w:type="dxa"/>
            <w:tcBorders>
              <w:bottom w:val="single" w:sz="4" w:space="0" w:color="000000"/>
            </w:tcBorders>
            <w:vAlign w:val="center"/>
          </w:tcPr>
          <w:p w14:paraId="26735459" w14:textId="77777777" w:rsidR="004D1D28" w:rsidRDefault="004D1D28" w:rsidP="00EC6E14">
            <w:pPr>
              <w:spacing w:line="276" w:lineRule="auto"/>
              <w:jc w:val="center"/>
              <w:rPr>
                <w:rFonts w:ascii="Arial" w:hAnsi="Arial" w:cs="Arial"/>
                <w:b/>
                <w:bCs/>
              </w:rPr>
            </w:pPr>
            <w:r>
              <w:rPr>
                <w:rFonts w:ascii="Arial" w:hAnsi="Arial" w:cs="Arial"/>
                <w:b/>
                <w:bCs/>
              </w:rPr>
              <w:t>7.1.2</w:t>
            </w:r>
          </w:p>
        </w:tc>
        <w:tc>
          <w:tcPr>
            <w:tcW w:w="5351" w:type="dxa"/>
          </w:tcPr>
          <w:p w14:paraId="31779E25" w14:textId="09A80557" w:rsidR="004D1D28" w:rsidRPr="003F1D6C" w:rsidRDefault="004D1D28" w:rsidP="00EC6E14">
            <w:pPr>
              <w:spacing w:line="276" w:lineRule="auto"/>
              <w:jc w:val="both"/>
              <w:rPr>
                <w:rFonts w:ascii="Arial" w:hAnsi="Arial" w:cs="Arial"/>
                <w:b/>
                <w:bCs/>
              </w:rPr>
            </w:pPr>
            <w:r>
              <w:rPr>
                <w:rFonts w:ascii="Arial" w:hAnsi="Arial" w:cs="Arial"/>
                <w:b/>
                <w:bCs/>
              </w:rPr>
              <w:t>If</w:t>
            </w:r>
            <w:r w:rsidRPr="009348C1">
              <w:rPr>
                <w:rFonts w:ascii="Arial" w:hAnsi="Arial" w:cs="Arial"/>
                <w:b/>
                <w:bCs/>
              </w:rPr>
              <w:t xml:space="preserve"> concerns were expressed in the </w:t>
            </w:r>
            <w:r w:rsidR="00F64988">
              <w:rPr>
                <w:rFonts w:ascii="Arial" w:hAnsi="Arial" w:cs="Arial"/>
                <w:b/>
                <w:bCs/>
              </w:rPr>
              <w:t>outcome</w:t>
            </w:r>
            <w:r w:rsidR="00F64988" w:rsidRPr="009348C1">
              <w:rPr>
                <w:rFonts w:ascii="Arial" w:hAnsi="Arial" w:cs="Arial"/>
                <w:b/>
                <w:bCs/>
              </w:rPr>
              <w:t xml:space="preserve"> </w:t>
            </w:r>
            <w:r w:rsidRPr="009348C1">
              <w:rPr>
                <w:rFonts w:ascii="Arial" w:hAnsi="Arial" w:cs="Arial"/>
                <w:b/>
                <w:bCs/>
              </w:rPr>
              <w:t>letter of the previous visit, the Training Academy's response to these concerns must be detailed.</w:t>
            </w:r>
          </w:p>
        </w:tc>
        <w:tc>
          <w:tcPr>
            <w:tcW w:w="4433" w:type="dxa"/>
          </w:tcPr>
          <w:p w14:paraId="54FAB3AD" w14:textId="77777777" w:rsidR="004D1D28" w:rsidRPr="00FF1991" w:rsidRDefault="004D1D28" w:rsidP="00EC6E14">
            <w:pPr>
              <w:spacing w:line="276" w:lineRule="auto"/>
              <w:jc w:val="both"/>
              <w:rPr>
                <w:rFonts w:ascii="Arial" w:hAnsi="Arial" w:cs="Arial"/>
                <w:b/>
                <w:bCs/>
              </w:rPr>
            </w:pPr>
          </w:p>
        </w:tc>
      </w:tr>
      <w:tr w:rsidR="004D1D28" w14:paraId="0DF53B40" w14:textId="77777777" w:rsidTr="00EC6E14">
        <w:trPr>
          <w:trHeight w:val="918"/>
        </w:trPr>
        <w:tc>
          <w:tcPr>
            <w:tcW w:w="706" w:type="dxa"/>
            <w:tcBorders>
              <w:top w:val="single" w:sz="4" w:space="0" w:color="000000"/>
              <w:bottom w:val="single" w:sz="4" w:space="0" w:color="000000"/>
            </w:tcBorders>
            <w:vAlign w:val="center"/>
          </w:tcPr>
          <w:p w14:paraId="18E604D9" w14:textId="77777777" w:rsidR="004D1D28" w:rsidRDefault="004D1D28" w:rsidP="00EC6E14">
            <w:pPr>
              <w:spacing w:line="276" w:lineRule="auto"/>
              <w:jc w:val="center"/>
              <w:rPr>
                <w:rFonts w:ascii="Arial" w:hAnsi="Arial" w:cs="Arial"/>
                <w:b/>
                <w:bCs/>
              </w:rPr>
            </w:pPr>
            <w:r>
              <w:rPr>
                <w:rFonts w:ascii="Arial" w:hAnsi="Arial" w:cs="Arial"/>
                <w:b/>
                <w:bCs/>
              </w:rPr>
              <w:t>7.2</w:t>
            </w:r>
          </w:p>
        </w:tc>
        <w:tc>
          <w:tcPr>
            <w:tcW w:w="9784" w:type="dxa"/>
            <w:gridSpan w:val="2"/>
          </w:tcPr>
          <w:p w14:paraId="4B54C422" w14:textId="77777777" w:rsidR="004D1D28" w:rsidRPr="00FF1991" w:rsidRDefault="004D1D28" w:rsidP="00EC6E14">
            <w:pPr>
              <w:spacing w:line="276" w:lineRule="auto"/>
              <w:jc w:val="both"/>
              <w:rPr>
                <w:rFonts w:ascii="Arial" w:hAnsi="Arial" w:cs="Arial"/>
                <w:b/>
                <w:bCs/>
              </w:rPr>
            </w:pPr>
            <w:r w:rsidRPr="003F1D6C">
              <w:rPr>
                <w:rFonts w:ascii="Arial" w:hAnsi="Arial" w:cs="Arial"/>
                <w:b/>
                <w:bCs/>
              </w:rPr>
              <w:t>Depending on the decision of the previous Accreditation Visit, provide statements on the following:</w:t>
            </w:r>
          </w:p>
        </w:tc>
      </w:tr>
      <w:tr w:rsidR="004D1D28" w14:paraId="35077E6F" w14:textId="77777777" w:rsidTr="00EC6E14">
        <w:trPr>
          <w:trHeight w:val="270"/>
        </w:trPr>
        <w:tc>
          <w:tcPr>
            <w:tcW w:w="706" w:type="dxa"/>
            <w:vMerge w:val="restart"/>
            <w:tcBorders>
              <w:top w:val="single" w:sz="4" w:space="0" w:color="000000"/>
            </w:tcBorders>
            <w:vAlign w:val="center"/>
          </w:tcPr>
          <w:p w14:paraId="13EEB323" w14:textId="77777777" w:rsidR="004D1D28" w:rsidRDefault="004D1D28" w:rsidP="00EC6E14">
            <w:pPr>
              <w:spacing w:line="276" w:lineRule="auto"/>
              <w:jc w:val="center"/>
              <w:rPr>
                <w:rFonts w:ascii="Arial" w:hAnsi="Arial" w:cs="Arial"/>
                <w:b/>
                <w:bCs/>
              </w:rPr>
            </w:pPr>
            <w:r>
              <w:rPr>
                <w:rFonts w:ascii="Arial" w:hAnsi="Arial" w:cs="Arial"/>
                <w:b/>
                <w:bCs/>
              </w:rPr>
              <w:t>7.2.1</w:t>
            </w:r>
          </w:p>
        </w:tc>
        <w:tc>
          <w:tcPr>
            <w:tcW w:w="5351" w:type="dxa"/>
            <w:vMerge w:val="restart"/>
          </w:tcPr>
          <w:p w14:paraId="475AF19F" w14:textId="77777777" w:rsidR="004D1D28" w:rsidRPr="00FF1991" w:rsidRDefault="004D1D28" w:rsidP="00EC6E14">
            <w:pPr>
              <w:spacing w:line="276" w:lineRule="auto"/>
              <w:ind w:left="-108"/>
              <w:rPr>
                <w:rFonts w:ascii="Arial" w:hAnsi="Arial" w:cs="Arial"/>
                <w:b/>
                <w:bCs/>
              </w:rPr>
            </w:pPr>
            <w:r w:rsidRPr="009348C1">
              <w:rPr>
                <w:rFonts w:ascii="Arial" w:hAnsi="Arial" w:cs="Arial"/>
                <w:b/>
                <w:bCs/>
              </w:rPr>
              <w:t>In the case of an Interim Report, Interim Visit or Fina</w:t>
            </w:r>
            <w:r>
              <w:rPr>
                <w:rFonts w:ascii="Arial" w:hAnsi="Arial" w:cs="Arial"/>
                <w:b/>
                <w:bCs/>
              </w:rPr>
              <w:t xml:space="preserve">l </w:t>
            </w:r>
            <w:r w:rsidRPr="009348C1">
              <w:rPr>
                <w:rFonts w:ascii="Arial" w:hAnsi="Arial" w:cs="Arial"/>
                <w:b/>
                <w:bCs/>
              </w:rPr>
              <w:t>Visit:</w:t>
            </w:r>
          </w:p>
        </w:tc>
        <w:tc>
          <w:tcPr>
            <w:tcW w:w="4433" w:type="dxa"/>
          </w:tcPr>
          <w:p w14:paraId="06F44B8A" w14:textId="77777777" w:rsidR="004D1D28" w:rsidRPr="00C6143D" w:rsidRDefault="004D1D28" w:rsidP="00EC6E14">
            <w:pPr>
              <w:pStyle w:val="ListParagraph"/>
              <w:numPr>
                <w:ilvl w:val="0"/>
                <w:numId w:val="16"/>
              </w:numPr>
              <w:spacing w:line="276" w:lineRule="auto"/>
              <w:ind w:left="69" w:firstLine="0"/>
              <w:jc w:val="both"/>
              <w:rPr>
                <w:rFonts w:ascii="Arial" w:hAnsi="Arial" w:cs="Arial"/>
                <w:b/>
                <w:bCs/>
              </w:rPr>
            </w:pPr>
            <w:r w:rsidRPr="00C6143D">
              <w:rPr>
                <w:rFonts w:ascii="Arial" w:hAnsi="Arial" w:cs="Arial"/>
                <w:b/>
                <w:bCs/>
              </w:rPr>
              <w:t xml:space="preserve">A statement indicating how the deficiencies identified at the previous visit have been </w:t>
            </w:r>
            <w:proofErr w:type="gramStart"/>
            <w:r w:rsidRPr="00C6143D">
              <w:rPr>
                <w:rFonts w:ascii="Arial" w:hAnsi="Arial" w:cs="Arial"/>
                <w:b/>
                <w:bCs/>
              </w:rPr>
              <w:t>remedied</w:t>
            </w:r>
            <w:proofErr w:type="gramEnd"/>
            <w:r w:rsidRPr="00C6143D">
              <w:rPr>
                <w:rFonts w:ascii="Arial" w:hAnsi="Arial" w:cs="Arial"/>
                <w:b/>
                <w:bCs/>
              </w:rPr>
              <w:t xml:space="preserve"> </w:t>
            </w:r>
          </w:p>
          <w:p w14:paraId="65029A63" w14:textId="77777777" w:rsidR="004D1D28" w:rsidRDefault="004D1D28" w:rsidP="00EC6E14">
            <w:pPr>
              <w:spacing w:line="276" w:lineRule="auto"/>
              <w:jc w:val="both"/>
              <w:rPr>
                <w:rFonts w:ascii="Arial" w:hAnsi="Arial" w:cs="Arial"/>
                <w:b/>
                <w:bCs/>
              </w:rPr>
            </w:pPr>
          </w:p>
          <w:p w14:paraId="2FE9BD14" w14:textId="77777777" w:rsidR="004D1D28" w:rsidRPr="00C6143D" w:rsidRDefault="004D1D28" w:rsidP="00EC6E14">
            <w:pPr>
              <w:spacing w:line="276" w:lineRule="auto"/>
              <w:jc w:val="both"/>
              <w:rPr>
                <w:rFonts w:ascii="Arial" w:hAnsi="Arial" w:cs="Arial"/>
                <w:b/>
                <w:bCs/>
              </w:rPr>
            </w:pPr>
          </w:p>
        </w:tc>
      </w:tr>
      <w:tr w:rsidR="004D1D28" w14:paraId="020C2177" w14:textId="77777777" w:rsidTr="00EC6E14">
        <w:trPr>
          <w:trHeight w:val="270"/>
        </w:trPr>
        <w:tc>
          <w:tcPr>
            <w:tcW w:w="706" w:type="dxa"/>
            <w:vMerge/>
          </w:tcPr>
          <w:p w14:paraId="7B8A3DD0" w14:textId="77777777" w:rsidR="004D1D28" w:rsidRPr="009348C1" w:rsidRDefault="004D1D28" w:rsidP="00EC6E14">
            <w:pPr>
              <w:spacing w:line="276" w:lineRule="auto"/>
              <w:jc w:val="both"/>
              <w:rPr>
                <w:rFonts w:ascii="Arial" w:hAnsi="Arial" w:cs="Arial"/>
                <w:b/>
                <w:bCs/>
              </w:rPr>
            </w:pPr>
          </w:p>
        </w:tc>
        <w:tc>
          <w:tcPr>
            <w:tcW w:w="5351" w:type="dxa"/>
            <w:vMerge/>
          </w:tcPr>
          <w:p w14:paraId="01725E6F" w14:textId="77777777" w:rsidR="004D1D28" w:rsidRPr="009348C1" w:rsidRDefault="004D1D28" w:rsidP="00EC6E14">
            <w:pPr>
              <w:spacing w:line="276" w:lineRule="auto"/>
              <w:jc w:val="both"/>
              <w:rPr>
                <w:rFonts w:ascii="Arial" w:hAnsi="Arial" w:cs="Arial"/>
                <w:b/>
                <w:bCs/>
              </w:rPr>
            </w:pPr>
          </w:p>
        </w:tc>
        <w:tc>
          <w:tcPr>
            <w:tcW w:w="4433" w:type="dxa"/>
          </w:tcPr>
          <w:p w14:paraId="1B9D8432" w14:textId="77777777" w:rsidR="004D1D28" w:rsidRPr="00C6143D" w:rsidRDefault="004D1D28" w:rsidP="00EC6E14">
            <w:pPr>
              <w:pStyle w:val="ListParagraph"/>
              <w:numPr>
                <w:ilvl w:val="0"/>
                <w:numId w:val="16"/>
              </w:numPr>
              <w:spacing w:line="276" w:lineRule="auto"/>
              <w:ind w:left="69" w:firstLine="0"/>
              <w:jc w:val="both"/>
              <w:rPr>
                <w:rFonts w:ascii="Arial" w:hAnsi="Arial" w:cs="Arial"/>
                <w:b/>
                <w:bCs/>
              </w:rPr>
            </w:pPr>
            <w:r w:rsidRPr="00C6143D">
              <w:rPr>
                <w:rFonts w:ascii="Arial" w:hAnsi="Arial" w:cs="Arial"/>
                <w:b/>
                <w:bCs/>
              </w:rPr>
              <w:t>A statement of any major changes to the programme that are unrelated to the deficiencies that are to be remediated.</w:t>
            </w:r>
          </w:p>
          <w:p w14:paraId="04E52AAA" w14:textId="77777777" w:rsidR="004D1D28" w:rsidRDefault="004D1D28" w:rsidP="00EC6E14">
            <w:pPr>
              <w:spacing w:line="276" w:lineRule="auto"/>
              <w:jc w:val="both"/>
              <w:rPr>
                <w:rFonts w:ascii="Arial" w:hAnsi="Arial" w:cs="Arial"/>
                <w:b/>
                <w:bCs/>
              </w:rPr>
            </w:pPr>
          </w:p>
          <w:p w14:paraId="66A27916" w14:textId="77777777" w:rsidR="004D1D28" w:rsidRPr="00C6143D" w:rsidRDefault="004D1D28" w:rsidP="00EC6E14">
            <w:pPr>
              <w:spacing w:line="276" w:lineRule="auto"/>
              <w:jc w:val="both"/>
              <w:rPr>
                <w:rFonts w:ascii="Arial" w:hAnsi="Arial" w:cs="Arial"/>
                <w:b/>
                <w:bCs/>
              </w:rPr>
            </w:pPr>
          </w:p>
        </w:tc>
      </w:tr>
      <w:tr w:rsidR="004D1D28" w14:paraId="7488ADF1" w14:textId="77777777" w:rsidTr="00EC6E14">
        <w:tc>
          <w:tcPr>
            <w:tcW w:w="706" w:type="dxa"/>
            <w:vAlign w:val="center"/>
          </w:tcPr>
          <w:p w14:paraId="266C9392" w14:textId="77777777" w:rsidR="004D1D28" w:rsidRDefault="004D1D28" w:rsidP="00EC6E14">
            <w:pPr>
              <w:spacing w:line="276" w:lineRule="auto"/>
              <w:jc w:val="center"/>
              <w:rPr>
                <w:rFonts w:ascii="Arial" w:hAnsi="Arial" w:cs="Arial"/>
                <w:b/>
                <w:bCs/>
              </w:rPr>
            </w:pPr>
            <w:r>
              <w:rPr>
                <w:rFonts w:ascii="Arial" w:hAnsi="Arial" w:cs="Arial"/>
                <w:b/>
                <w:bCs/>
              </w:rPr>
              <w:lastRenderedPageBreak/>
              <w:t>7.2.2</w:t>
            </w:r>
          </w:p>
        </w:tc>
        <w:tc>
          <w:tcPr>
            <w:tcW w:w="5351" w:type="dxa"/>
          </w:tcPr>
          <w:p w14:paraId="2E660A81" w14:textId="5473C9F7" w:rsidR="004D1D28" w:rsidRPr="00FF1991" w:rsidRDefault="004D1D28" w:rsidP="00EC6E14">
            <w:pPr>
              <w:spacing w:line="276" w:lineRule="auto"/>
              <w:jc w:val="both"/>
              <w:rPr>
                <w:rFonts w:ascii="Arial" w:hAnsi="Arial" w:cs="Arial"/>
                <w:b/>
                <w:bCs/>
              </w:rPr>
            </w:pPr>
            <w:r w:rsidRPr="00754DFD">
              <w:rPr>
                <w:rFonts w:ascii="Arial" w:hAnsi="Arial" w:cs="Arial"/>
                <w:b/>
                <w:bCs/>
              </w:rPr>
              <w:t xml:space="preserve">If concerns were expressed in </w:t>
            </w:r>
            <w:r w:rsidR="00684A3C" w:rsidRPr="00754DFD">
              <w:rPr>
                <w:rFonts w:ascii="Arial" w:hAnsi="Arial" w:cs="Arial"/>
                <w:b/>
                <w:bCs/>
              </w:rPr>
              <w:t xml:space="preserve">the </w:t>
            </w:r>
            <w:r w:rsidR="00684A3C">
              <w:rPr>
                <w:rFonts w:ascii="Arial" w:hAnsi="Arial" w:cs="Arial"/>
                <w:b/>
                <w:bCs/>
              </w:rPr>
              <w:t>outcome</w:t>
            </w:r>
            <w:r w:rsidR="00184C18">
              <w:rPr>
                <w:rFonts w:ascii="Arial" w:hAnsi="Arial" w:cs="Arial"/>
                <w:b/>
                <w:bCs/>
              </w:rPr>
              <w:t xml:space="preserve"> </w:t>
            </w:r>
            <w:r w:rsidRPr="00754DFD">
              <w:rPr>
                <w:rFonts w:ascii="Arial" w:hAnsi="Arial" w:cs="Arial"/>
                <w:b/>
                <w:bCs/>
              </w:rPr>
              <w:t>letter of the previous visit, the Training Academy’s response to these concerns must be detailed.</w:t>
            </w:r>
          </w:p>
        </w:tc>
        <w:tc>
          <w:tcPr>
            <w:tcW w:w="4433" w:type="dxa"/>
          </w:tcPr>
          <w:p w14:paraId="7300CA3B" w14:textId="77777777" w:rsidR="004D1D28" w:rsidRDefault="004D1D28" w:rsidP="00EC6E14">
            <w:pPr>
              <w:spacing w:line="276" w:lineRule="auto"/>
              <w:jc w:val="both"/>
              <w:rPr>
                <w:rFonts w:ascii="Arial" w:hAnsi="Arial" w:cs="Arial"/>
                <w:b/>
                <w:bCs/>
              </w:rPr>
            </w:pPr>
          </w:p>
          <w:p w14:paraId="47238F83" w14:textId="77777777" w:rsidR="00B678CF" w:rsidRDefault="00B678CF" w:rsidP="00EC6E14">
            <w:pPr>
              <w:spacing w:line="276" w:lineRule="auto"/>
              <w:jc w:val="both"/>
              <w:rPr>
                <w:rFonts w:ascii="Arial" w:hAnsi="Arial" w:cs="Arial"/>
                <w:b/>
                <w:bCs/>
              </w:rPr>
            </w:pPr>
          </w:p>
          <w:p w14:paraId="12518D0D" w14:textId="77777777" w:rsidR="00B678CF" w:rsidRDefault="00B678CF" w:rsidP="00EC6E14">
            <w:pPr>
              <w:spacing w:line="276" w:lineRule="auto"/>
              <w:jc w:val="both"/>
              <w:rPr>
                <w:rFonts w:ascii="Arial" w:hAnsi="Arial" w:cs="Arial"/>
                <w:b/>
                <w:bCs/>
              </w:rPr>
            </w:pPr>
          </w:p>
          <w:p w14:paraId="1BADC5C4" w14:textId="3A455EC5" w:rsidR="00B678CF" w:rsidRPr="00FF1991" w:rsidRDefault="00B678CF" w:rsidP="00EC6E14">
            <w:pPr>
              <w:spacing w:line="276" w:lineRule="auto"/>
              <w:jc w:val="both"/>
              <w:rPr>
                <w:rFonts w:ascii="Arial" w:hAnsi="Arial" w:cs="Arial"/>
                <w:b/>
                <w:bCs/>
              </w:rPr>
            </w:pPr>
          </w:p>
        </w:tc>
      </w:tr>
    </w:tbl>
    <w:p w14:paraId="18C9B619" w14:textId="77777777" w:rsidR="004D1D28" w:rsidRDefault="004D1D28" w:rsidP="004D1D28">
      <w:pPr>
        <w:spacing w:after="0" w:line="360" w:lineRule="auto"/>
        <w:jc w:val="both"/>
        <w:rPr>
          <w:rFonts w:ascii="Arial" w:hAnsi="Arial" w:cs="Arial"/>
        </w:rPr>
      </w:pPr>
    </w:p>
    <w:p w14:paraId="1AEEA5AF" w14:textId="327EF594" w:rsidR="004D1D28" w:rsidRDefault="004D1D28" w:rsidP="003D74A1">
      <w:pPr>
        <w:spacing w:after="0" w:line="360" w:lineRule="auto"/>
        <w:jc w:val="both"/>
        <w:rPr>
          <w:rFonts w:ascii="Arial" w:hAnsi="Arial" w:cs="Arial"/>
        </w:rPr>
      </w:pPr>
    </w:p>
    <w:p w14:paraId="4B9FFCC4" w14:textId="53B0C86A" w:rsidR="001B456A" w:rsidRDefault="001B456A" w:rsidP="003D74A1">
      <w:pPr>
        <w:spacing w:after="0" w:line="360" w:lineRule="auto"/>
        <w:jc w:val="both"/>
        <w:rPr>
          <w:rFonts w:ascii="Arial" w:hAnsi="Arial" w:cs="Arial"/>
        </w:rPr>
      </w:pPr>
    </w:p>
    <w:p w14:paraId="400562D9" w14:textId="23F14A1A" w:rsidR="001B456A" w:rsidRDefault="001B456A" w:rsidP="003D74A1">
      <w:pPr>
        <w:spacing w:after="0" w:line="360" w:lineRule="auto"/>
        <w:jc w:val="both"/>
        <w:rPr>
          <w:rFonts w:ascii="Arial" w:hAnsi="Arial" w:cs="Arial"/>
        </w:rPr>
      </w:pPr>
    </w:p>
    <w:sectPr w:rsidR="001B456A" w:rsidSect="0097262E">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010C" w14:textId="77777777" w:rsidR="00CF7C33" w:rsidRDefault="00CF7C33" w:rsidP="004771F8">
      <w:pPr>
        <w:spacing w:after="0" w:line="240" w:lineRule="auto"/>
      </w:pPr>
      <w:r>
        <w:separator/>
      </w:r>
    </w:p>
  </w:endnote>
  <w:endnote w:type="continuationSeparator" w:id="0">
    <w:p w14:paraId="3A2BA94E" w14:textId="77777777" w:rsidR="00CF7C33" w:rsidRDefault="00CF7C33" w:rsidP="0047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30B4" w14:textId="77777777" w:rsidR="004771F8" w:rsidRPr="00B43306" w:rsidRDefault="004771F8" w:rsidP="004771F8">
    <w:pPr>
      <w:widowControl w:val="0"/>
      <w:tabs>
        <w:tab w:val="center" w:pos="4320"/>
        <w:tab w:val="right" w:pos="8640"/>
      </w:tabs>
      <w:autoSpaceDE w:val="0"/>
      <w:autoSpaceDN w:val="0"/>
      <w:adjustRightInd w:val="0"/>
      <w:spacing w:after="0" w:line="240" w:lineRule="auto"/>
      <w:jc w:val="center"/>
      <w:rPr>
        <w:rFonts w:ascii="Arial" w:eastAsia="Times New Roman" w:hAnsi="Arial" w:cs="Times New Roman"/>
        <w:b/>
        <w:color w:val="FF0000"/>
        <w:sz w:val="16"/>
        <w:szCs w:val="16"/>
        <w:lang w:val="en-GB"/>
      </w:rPr>
    </w:pPr>
    <w:r w:rsidRPr="00B43306">
      <w:rPr>
        <w:rFonts w:ascii="Arial" w:eastAsia="Times New Roman" w:hAnsi="Arial" w:cs="Times New Roman"/>
        <w:b/>
        <w:color w:val="FF0000"/>
        <w:sz w:val="16"/>
        <w:szCs w:val="16"/>
        <w:lang w:val="en-GB"/>
      </w:rPr>
      <w:t>CONTROLLED DISCLOSURE</w:t>
    </w:r>
  </w:p>
  <w:p w14:paraId="661E6C97" w14:textId="77777777" w:rsidR="004771F8" w:rsidRPr="00B43306" w:rsidRDefault="004771F8" w:rsidP="004771F8">
    <w:pPr>
      <w:tabs>
        <w:tab w:val="center" w:pos="4320"/>
        <w:tab w:val="right" w:pos="8640"/>
      </w:tabs>
      <w:spacing w:after="0" w:line="240" w:lineRule="auto"/>
      <w:jc w:val="center"/>
      <w:rPr>
        <w:rFonts w:ascii="Arial" w:eastAsia="Times New Roman" w:hAnsi="Arial" w:cs="Arial"/>
        <w:sz w:val="16"/>
        <w:szCs w:val="16"/>
        <w:lang w:val="en-GB"/>
      </w:rPr>
    </w:pPr>
    <w:r w:rsidRPr="00B43306">
      <w:rPr>
        <w:rFonts w:ascii="Arial" w:eastAsia="Times New Roman" w:hAnsi="Arial" w:cs="Times New Roman"/>
        <w:sz w:val="14"/>
        <w:szCs w:val="14"/>
        <w:lang w:val="en-GB"/>
      </w:rPr>
      <w:t xml:space="preserve">When downloaded for the ECSA Document Management System, this document is uncontrolled and the responsibility rest with the user to ensure that it is in line with the authorized version on the ECSA Document Management System.  </w:t>
    </w:r>
  </w:p>
  <w:p w14:paraId="58537A5B" w14:textId="411E9639" w:rsidR="004771F8" w:rsidRPr="00633037" w:rsidRDefault="004771F8" w:rsidP="004771F8">
    <w:pPr>
      <w:tabs>
        <w:tab w:val="center" w:pos="4320"/>
        <w:tab w:val="right" w:pos="8640"/>
      </w:tabs>
      <w:spacing w:after="0" w:line="240" w:lineRule="auto"/>
      <w:rPr>
        <w:rFonts w:ascii="Arial" w:eastAsia="Times New Roman" w:hAnsi="Arial" w:cs="Times New Roman"/>
        <w:sz w:val="14"/>
        <w:szCs w:val="14"/>
      </w:rPr>
    </w:pPr>
    <w:r w:rsidRPr="00633037">
      <w:rPr>
        <w:rFonts w:ascii="Arial" w:eastAsia="Times New Roman" w:hAnsi="Arial" w:cs="Times New Roman"/>
        <w:sz w:val="14"/>
        <w:szCs w:val="14"/>
      </w:rPr>
      <w:t xml:space="preserve">QM-TEM-001 Rev 1 – ECSA Policy/Procedure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C4BE" w14:textId="77777777" w:rsidR="00CF7C33" w:rsidRDefault="00CF7C33" w:rsidP="004771F8">
      <w:pPr>
        <w:spacing w:after="0" w:line="240" w:lineRule="auto"/>
      </w:pPr>
      <w:r>
        <w:separator/>
      </w:r>
    </w:p>
  </w:footnote>
  <w:footnote w:type="continuationSeparator" w:id="0">
    <w:p w14:paraId="717E49ED" w14:textId="77777777" w:rsidR="00CF7C33" w:rsidRDefault="00CF7C33" w:rsidP="00477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3"/>
      <w:gridCol w:w="2977"/>
      <w:gridCol w:w="2142"/>
      <w:gridCol w:w="2268"/>
    </w:tblGrid>
    <w:tr w:rsidR="004771F8" w:rsidRPr="00B43306" w14:paraId="012E7749" w14:textId="77777777" w:rsidTr="00D8284E">
      <w:trPr>
        <w:trHeight w:val="699"/>
      </w:trPr>
      <w:tc>
        <w:tcPr>
          <w:tcW w:w="3103" w:type="dxa"/>
          <w:shd w:val="clear" w:color="auto" w:fill="auto"/>
          <w:vAlign w:val="center"/>
        </w:tcPr>
        <w:p w14:paraId="563B2956" w14:textId="3D697A3A" w:rsidR="00D8284E" w:rsidRDefault="004771F8" w:rsidP="004771F8">
          <w:pPr>
            <w:tabs>
              <w:tab w:val="center" w:pos="4320"/>
              <w:tab w:val="right" w:pos="8640"/>
            </w:tabs>
            <w:spacing w:after="0" w:line="240" w:lineRule="auto"/>
            <w:rPr>
              <w:rFonts w:ascii="Arial" w:eastAsia="Times New Roman" w:hAnsi="Arial" w:cs="Times New Roman"/>
              <w:lang w:val="en-GB"/>
            </w:rPr>
          </w:pPr>
          <w:r w:rsidRPr="00B43306">
            <w:rPr>
              <w:rFonts w:ascii="Arial" w:eastAsia="Times New Roman" w:hAnsi="Arial" w:cs="Times New Roman"/>
              <w:b/>
              <w:lang w:val="en-GB"/>
            </w:rPr>
            <w:t>Document No.:</w:t>
          </w:r>
          <w:r w:rsidRPr="00B43306">
            <w:rPr>
              <w:rFonts w:ascii="Arial" w:eastAsia="Times New Roman" w:hAnsi="Arial" w:cs="Times New Roman"/>
              <w:lang w:val="en-GB"/>
            </w:rPr>
            <w:t xml:space="preserve"> </w:t>
          </w:r>
        </w:p>
        <w:p w14:paraId="0A8FBFE4" w14:textId="23172261" w:rsidR="004771F8" w:rsidRPr="00D8284E" w:rsidRDefault="00D8284E" w:rsidP="004771F8">
          <w:pPr>
            <w:tabs>
              <w:tab w:val="center" w:pos="4320"/>
              <w:tab w:val="right" w:pos="8640"/>
            </w:tabs>
            <w:spacing w:after="0" w:line="240" w:lineRule="auto"/>
            <w:rPr>
              <w:rFonts w:ascii="Arial" w:eastAsia="Times New Roman" w:hAnsi="Arial" w:cs="Times New Roman"/>
              <w:b/>
              <w:bCs/>
              <w:lang w:val="en-GB"/>
            </w:rPr>
          </w:pPr>
          <w:r w:rsidRPr="00D8284E">
            <w:rPr>
              <w:rFonts w:ascii="Arial" w:eastAsia="Times New Roman" w:hAnsi="Arial" w:cs="Times New Roman"/>
              <w:b/>
              <w:bCs/>
              <w:lang w:val="en-GB"/>
            </w:rPr>
            <w:t>A-04-TEM</w:t>
          </w:r>
        </w:p>
      </w:tc>
      <w:tc>
        <w:tcPr>
          <w:tcW w:w="2977" w:type="dxa"/>
          <w:shd w:val="clear" w:color="auto" w:fill="auto"/>
          <w:vAlign w:val="center"/>
        </w:tcPr>
        <w:p w14:paraId="47C14281" w14:textId="5EA82A81" w:rsidR="004771F8" w:rsidRPr="00B43306" w:rsidRDefault="004771F8" w:rsidP="004771F8">
          <w:pPr>
            <w:tabs>
              <w:tab w:val="center" w:pos="4320"/>
              <w:tab w:val="right" w:pos="8640"/>
            </w:tabs>
            <w:spacing w:after="0" w:line="240" w:lineRule="auto"/>
            <w:rPr>
              <w:rFonts w:ascii="Arial" w:eastAsia="Times New Roman" w:hAnsi="Arial" w:cs="Times New Roman"/>
              <w:lang w:val="en-GB"/>
            </w:rPr>
          </w:pPr>
          <w:r w:rsidRPr="00B43306">
            <w:rPr>
              <w:rFonts w:ascii="Arial" w:eastAsia="Times New Roman" w:hAnsi="Arial" w:cs="Times New Roman"/>
              <w:b/>
              <w:lang w:val="en-GB"/>
            </w:rPr>
            <w:t>Revision No.:</w:t>
          </w:r>
          <w:r w:rsidRPr="00B43306">
            <w:rPr>
              <w:rFonts w:ascii="Arial" w:eastAsia="Times New Roman" w:hAnsi="Arial" w:cs="Times New Roman"/>
              <w:lang w:val="en-GB"/>
            </w:rPr>
            <w:t xml:space="preserve"> </w:t>
          </w:r>
          <w:r w:rsidR="00264DAA" w:rsidRPr="00264DAA">
            <w:rPr>
              <w:rFonts w:ascii="Arial" w:eastAsia="Times New Roman" w:hAnsi="Arial" w:cs="Times New Roman"/>
              <w:b/>
              <w:bCs/>
              <w:lang w:val="en-GB"/>
            </w:rPr>
            <w:t>0</w:t>
          </w:r>
        </w:p>
      </w:tc>
      <w:tc>
        <w:tcPr>
          <w:tcW w:w="2142" w:type="dxa"/>
          <w:shd w:val="clear" w:color="auto" w:fill="auto"/>
          <w:vAlign w:val="center"/>
        </w:tcPr>
        <w:p w14:paraId="5C211CF0" w14:textId="77777777" w:rsidR="004771F8" w:rsidRPr="00B43306" w:rsidRDefault="004771F8" w:rsidP="004771F8">
          <w:pPr>
            <w:tabs>
              <w:tab w:val="center" w:pos="4320"/>
              <w:tab w:val="right" w:pos="8640"/>
            </w:tabs>
            <w:spacing w:after="0" w:line="240" w:lineRule="auto"/>
            <w:rPr>
              <w:rFonts w:ascii="Arial" w:eastAsia="Times New Roman" w:hAnsi="Arial" w:cs="Times New Roman"/>
              <w:b/>
              <w:lang w:val="en-GB"/>
            </w:rPr>
          </w:pPr>
          <w:r w:rsidRPr="00B43306">
            <w:rPr>
              <w:rFonts w:ascii="Arial" w:eastAsia="Times New Roman" w:hAnsi="Arial" w:cs="Times New Roman"/>
              <w:b/>
              <w:lang w:val="en-GB"/>
            </w:rPr>
            <w:t>Effective Date:</w:t>
          </w:r>
        </w:p>
        <w:p w14:paraId="7D60075D" w14:textId="716E3981" w:rsidR="004771F8" w:rsidRPr="00B43306" w:rsidRDefault="001677EF" w:rsidP="004771F8">
          <w:pPr>
            <w:tabs>
              <w:tab w:val="center" w:pos="4320"/>
              <w:tab w:val="right" w:pos="8640"/>
            </w:tabs>
            <w:spacing w:after="0" w:line="240" w:lineRule="auto"/>
            <w:rPr>
              <w:rFonts w:ascii="Arial" w:eastAsia="Times New Roman" w:hAnsi="Arial" w:cs="Times New Roman"/>
              <w:b/>
              <w:bCs/>
              <w:color w:val="FF0000"/>
              <w:lang w:val="en-GB"/>
            </w:rPr>
          </w:pPr>
          <w:r w:rsidRPr="001677EF">
            <w:rPr>
              <w:rFonts w:ascii="Arial" w:eastAsia="Times New Roman" w:hAnsi="Arial" w:cs="Times New Roman"/>
              <w:b/>
              <w:bCs/>
              <w:lang w:val="en-GB"/>
            </w:rPr>
            <w:t>25/01/2023</w:t>
          </w:r>
        </w:p>
      </w:tc>
      <w:tc>
        <w:tcPr>
          <w:tcW w:w="2268" w:type="dxa"/>
          <w:vMerge w:val="restart"/>
          <w:shd w:val="clear" w:color="auto" w:fill="auto"/>
          <w:vAlign w:val="center"/>
        </w:tcPr>
        <w:p w14:paraId="6807755E" w14:textId="77777777" w:rsidR="004771F8" w:rsidRPr="00B43306" w:rsidRDefault="004771F8" w:rsidP="004771F8">
          <w:pPr>
            <w:tabs>
              <w:tab w:val="center" w:pos="4320"/>
              <w:tab w:val="right" w:pos="8640"/>
            </w:tabs>
            <w:spacing w:after="0" w:line="240" w:lineRule="auto"/>
            <w:rPr>
              <w:rFonts w:ascii="Arial" w:eastAsia="Times New Roman" w:hAnsi="Arial" w:cs="Times New Roman"/>
              <w:lang w:val="en-GB"/>
            </w:rPr>
          </w:pPr>
          <w:r w:rsidRPr="00B43306">
            <w:rPr>
              <w:rFonts w:ascii="Arial" w:eastAsia="Times New Roman" w:hAnsi="Arial" w:cs="Times New Roman"/>
              <w:noProof/>
              <w:lang w:val="en-GB"/>
            </w:rPr>
            <w:drawing>
              <wp:inline distT="0" distB="0" distL="0" distR="0" wp14:anchorId="5D51DCFC" wp14:editId="2897991F">
                <wp:extent cx="974090" cy="875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090" cy="875665"/>
                        </a:xfrm>
                        <a:prstGeom prst="rect">
                          <a:avLst/>
                        </a:prstGeom>
                        <a:noFill/>
                      </pic:spPr>
                    </pic:pic>
                  </a:graphicData>
                </a:graphic>
              </wp:inline>
            </w:drawing>
          </w:r>
        </w:p>
      </w:tc>
    </w:tr>
    <w:tr w:rsidR="004771F8" w:rsidRPr="00B43306" w14:paraId="24E4A740" w14:textId="77777777" w:rsidTr="00716306">
      <w:trPr>
        <w:trHeight w:val="992"/>
      </w:trPr>
      <w:tc>
        <w:tcPr>
          <w:tcW w:w="8222" w:type="dxa"/>
          <w:gridSpan w:val="3"/>
          <w:shd w:val="clear" w:color="auto" w:fill="auto"/>
        </w:tcPr>
        <w:p w14:paraId="6EA2E0B7" w14:textId="77777777" w:rsidR="004771F8" w:rsidRPr="00B43306" w:rsidRDefault="004771F8" w:rsidP="004771F8">
          <w:pPr>
            <w:tabs>
              <w:tab w:val="center" w:pos="4320"/>
              <w:tab w:val="right" w:pos="8640"/>
            </w:tabs>
            <w:spacing w:after="0" w:line="240" w:lineRule="auto"/>
            <w:rPr>
              <w:rFonts w:ascii="Arial" w:eastAsia="Times New Roman" w:hAnsi="Arial" w:cs="Times New Roman"/>
              <w:b/>
              <w:lang w:val="en-GB"/>
            </w:rPr>
          </w:pPr>
        </w:p>
        <w:p w14:paraId="7993CB55" w14:textId="77777777" w:rsidR="004771F8" w:rsidRPr="00B43306" w:rsidRDefault="004771F8" w:rsidP="004771F8">
          <w:pPr>
            <w:tabs>
              <w:tab w:val="center" w:pos="4320"/>
              <w:tab w:val="right" w:pos="8640"/>
            </w:tabs>
            <w:spacing w:after="0" w:line="240" w:lineRule="auto"/>
            <w:jc w:val="center"/>
            <w:rPr>
              <w:rFonts w:ascii="Arial" w:eastAsia="Times New Roman" w:hAnsi="Arial" w:cs="Times New Roman"/>
              <w:b/>
              <w:lang w:val="en-GB"/>
            </w:rPr>
          </w:pPr>
        </w:p>
        <w:p w14:paraId="35EC7530" w14:textId="4DC7B51F" w:rsidR="004771F8" w:rsidRPr="00B43306" w:rsidRDefault="004771F8" w:rsidP="004771F8">
          <w:pPr>
            <w:tabs>
              <w:tab w:val="center" w:pos="4320"/>
              <w:tab w:val="right" w:pos="8640"/>
            </w:tabs>
            <w:spacing w:after="0" w:line="240" w:lineRule="auto"/>
            <w:jc w:val="center"/>
            <w:rPr>
              <w:rFonts w:ascii="Arial" w:eastAsia="Times New Roman" w:hAnsi="Arial" w:cs="Times New Roman"/>
              <w:b/>
              <w:lang w:val="en-GB"/>
            </w:rPr>
          </w:pPr>
          <w:r w:rsidRPr="00B43306">
            <w:rPr>
              <w:rFonts w:ascii="Arial" w:eastAsia="Times New Roman" w:hAnsi="Arial" w:cs="Times New Roman"/>
              <w:b/>
              <w:lang w:val="en-GB"/>
            </w:rPr>
            <w:t xml:space="preserve">Subject: </w:t>
          </w:r>
          <w:bookmarkStart w:id="20" w:name="_Hlk116886729"/>
          <w:r w:rsidR="00310399" w:rsidRPr="00310399">
            <w:rPr>
              <w:rFonts w:ascii="Arial" w:eastAsia="Times New Roman" w:hAnsi="Arial" w:cs="Times New Roman"/>
              <w:b/>
              <w:lang w:val="en-GB"/>
            </w:rPr>
            <w:t xml:space="preserve">Template for </w:t>
          </w:r>
          <w:bookmarkStart w:id="21" w:name="_Hlk126068877"/>
          <w:r w:rsidR="00310399" w:rsidRPr="00310399">
            <w:rPr>
              <w:rFonts w:ascii="Arial" w:eastAsia="Times New Roman" w:hAnsi="Arial" w:cs="Times New Roman"/>
              <w:b/>
              <w:lang w:val="en-GB"/>
            </w:rPr>
            <w:t xml:space="preserve">Academy Certification and </w:t>
          </w:r>
          <w:bookmarkStart w:id="22" w:name="_Hlk126827546"/>
          <w:r w:rsidR="00AD3D68">
            <w:rPr>
              <w:rFonts w:ascii="Arial" w:eastAsia="Times New Roman" w:hAnsi="Arial" w:cs="Times New Roman"/>
              <w:b/>
              <w:lang w:val="en-GB"/>
            </w:rPr>
            <w:t xml:space="preserve">Programme </w:t>
          </w:r>
          <w:bookmarkEnd w:id="22"/>
          <w:r w:rsidR="00310399" w:rsidRPr="00310399">
            <w:rPr>
              <w:rFonts w:ascii="Arial" w:eastAsia="Times New Roman" w:hAnsi="Arial" w:cs="Times New Roman"/>
              <w:b/>
              <w:lang w:val="en-GB"/>
            </w:rPr>
            <w:t>Accreditation</w:t>
          </w:r>
          <w:bookmarkEnd w:id="21"/>
        </w:p>
        <w:bookmarkEnd w:id="20"/>
        <w:p w14:paraId="4B588F46" w14:textId="77777777" w:rsidR="004771F8" w:rsidRPr="00B43306" w:rsidRDefault="004771F8" w:rsidP="004771F8">
          <w:pPr>
            <w:tabs>
              <w:tab w:val="center" w:pos="4320"/>
              <w:tab w:val="right" w:pos="8640"/>
            </w:tabs>
            <w:spacing w:after="0" w:line="240" w:lineRule="auto"/>
            <w:rPr>
              <w:rFonts w:ascii="Arial" w:eastAsia="Times New Roman" w:hAnsi="Arial" w:cs="Times New Roman"/>
              <w:b/>
              <w:lang w:val="en-GB"/>
            </w:rPr>
          </w:pPr>
        </w:p>
      </w:tc>
      <w:tc>
        <w:tcPr>
          <w:tcW w:w="2268" w:type="dxa"/>
          <w:vMerge/>
          <w:shd w:val="clear" w:color="auto" w:fill="auto"/>
        </w:tcPr>
        <w:p w14:paraId="1F7D4C4B" w14:textId="77777777" w:rsidR="004771F8" w:rsidRPr="00B43306" w:rsidRDefault="004771F8" w:rsidP="004771F8">
          <w:pPr>
            <w:tabs>
              <w:tab w:val="center" w:pos="4320"/>
              <w:tab w:val="right" w:pos="8640"/>
            </w:tabs>
            <w:spacing w:after="0" w:line="240" w:lineRule="auto"/>
            <w:rPr>
              <w:rFonts w:ascii="Arial" w:eastAsia="Times New Roman" w:hAnsi="Arial" w:cs="Times New Roman"/>
              <w:b/>
              <w:lang w:val="en-GB"/>
            </w:rPr>
          </w:pPr>
        </w:p>
      </w:tc>
    </w:tr>
    <w:tr w:rsidR="004771F8" w:rsidRPr="00B43306" w14:paraId="36961D32" w14:textId="77777777" w:rsidTr="00716306">
      <w:trPr>
        <w:trHeight w:val="130"/>
      </w:trPr>
      <w:tc>
        <w:tcPr>
          <w:tcW w:w="3103" w:type="dxa"/>
          <w:shd w:val="clear" w:color="auto" w:fill="auto"/>
          <w:vAlign w:val="center"/>
        </w:tcPr>
        <w:p w14:paraId="121CC9D0" w14:textId="77777777" w:rsidR="00264DAA" w:rsidRDefault="004771F8" w:rsidP="004771F8">
          <w:pPr>
            <w:tabs>
              <w:tab w:val="center" w:pos="4320"/>
              <w:tab w:val="right" w:pos="8640"/>
            </w:tabs>
            <w:spacing w:after="0" w:line="240" w:lineRule="auto"/>
            <w:rPr>
              <w:rFonts w:ascii="Arial" w:eastAsia="Times New Roman" w:hAnsi="Arial" w:cs="Times New Roman"/>
              <w:lang w:val="en-GB"/>
            </w:rPr>
          </w:pPr>
          <w:r w:rsidRPr="00B43306">
            <w:rPr>
              <w:rFonts w:ascii="Arial" w:eastAsia="Times New Roman" w:hAnsi="Arial" w:cs="Times New Roman"/>
              <w:lang w:val="en-GB"/>
            </w:rPr>
            <w:t xml:space="preserve">Compiled by: </w:t>
          </w:r>
        </w:p>
        <w:p w14:paraId="72F0F918" w14:textId="6A9FDE37" w:rsidR="004771F8" w:rsidRPr="00B43306" w:rsidRDefault="00264DAA" w:rsidP="004771F8">
          <w:pPr>
            <w:tabs>
              <w:tab w:val="center" w:pos="4320"/>
              <w:tab w:val="right" w:pos="8640"/>
            </w:tabs>
            <w:spacing w:after="0" w:line="240" w:lineRule="auto"/>
            <w:rPr>
              <w:rFonts w:ascii="Arial" w:eastAsia="Times New Roman" w:hAnsi="Arial" w:cs="Times New Roman"/>
              <w:b/>
              <w:bCs/>
              <w:lang w:val="en-GB"/>
            </w:rPr>
          </w:pPr>
          <w:r w:rsidRPr="00264DAA">
            <w:rPr>
              <w:rFonts w:ascii="Arial" w:eastAsia="Times New Roman" w:hAnsi="Arial" w:cs="Times New Roman"/>
              <w:b/>
              <w:bCs/>
              <w:lang w:val="en-GB"/>
            </w:rPr>
            <w:t xml:space="preserve">Assistant Manager </w:t>
          </w:r>
        </w:p>
      </w:tc>
      <w:tc>
        <w:tcPr>
          <w:tcW w:w="2977" w:type="dxa"/>
          <w:shd w:val="clear" w:color="auto" w:fill="auto"/>
          <w:vAlign w:val="center"/>
        </w:tcPr>
        <w:p w14:paraId="6C39CF43" w14:textId="77777777" w:rsidR="00264DAA" w:rsidRDefault="004771F8" w:rsidP="004771F8">
          <w:pPr>
            <w:tabs>
              <w:tab w:val="center" w:pos="4320"/>
              <w:tab w:val="right" w:pos="8640"/>
            </w:tabs>
            <w:spacing w:after="0" w:line="240" w:lineRule="auto"/>
            <w:rPr>
              <w:rFonts w:ascii="Arial" w:eastAsia="Times New Roman" w:hAnsi="Arial" w:cs="Times New Roman"/>
              <w:lang w:val="en-GB"/>
            </w:rPr>
          </w:pPr>
          <w:r w:rsidRPr="00B43306">
            <w:rPr>
              <w:rFonts w:ascii="Arial" w:eastAsia="Times New Roman" w:hAnsi="Arial" w:cs="Times New Roman"/>
              <w:lang w:val="en-GB"/>
            </w:rPr>
            <w:t xml:space="preserve">Approved by: </w:t>
          </w:r>
        </w:p>
        <w:p w14:paraId="21910C6D" w14:textId="7576DE44" w:rsidR="004771F8" w:rsidRPr="00B43306" w:rsidRDefault="00264DAA" w:rsidP="004771F8">
          <w:pPr>
            <w:tabs>
              <w:tab w:val="center" w:pos="4320"/>
              <w:tab w:val="right" w:pos="8640"/>
            </w:tabs>
            <w:spacing w:after="0" w:line="240" w:lineRule="auto"/>
            <w:rPr>
              <w:rFonts w:ascii="Arial" w:eastAsia="Times New Roman" w:hAnsi="Arial" w:cs="Times New Roman"/>
              <w:lang w:val="en-GB"/>
            </w:rPr>
          </w:pPr>
          <w:r w:rsidRPr="00264DAA">
            <w:rPr>
              <w:rFonts w:ascii="Arial" w:eastAsia="Times New Roman" w:hAnsi="Arial" w:cs="Times New Roman"/>
              <w:b/>
              <w:bCs/>
              <w:lang w:val="en-GB"/>
            </w:rPr>
            <w:t>Manager</w:t>
          </w:r>
          <w:r>
            <w:rPr>
              <w:rFonts w:ascii="Arial" w:eastAsia="Times New Roman" w:hAnsi="Arial" w:cs="Times New Roman"/>
              <w:b/>
              <w:bCs/>
              <w:color w:val="FF0000"/>
              <w:lang w:val="en-GB"/>
            </w:rPr>
            <w:t xml:space="preserve"> </w:t>
          </w:r>
        </w:p>
      </w:tc>
      <w:tc>
        <w:tcPr>
          <w:tcW w:w="2142" w:type="dxa"/>
          <w:vMerge w:val="restart"/>
          <w:shd w:val="clear" w:color="auto" w:fill="auto"/>
          <w:vAlign w:val="center"/>
        </w:tcPr>
        <w:p w14:paraId="54966B11" w14:textId="77777777" w:rsidR="004771F8" w:rsidRPr="001677EF" w:rsidRDefault="004771F8" w:rsidP="004771F8">
          <w:pPr>
            <w:tabs>
              <w:tab w:val="center" w:pos="4320"/>
              <w:tab w:val="right" w:pos="8640"/>
            </w:tabs>
            <w:spacing w:after="0" w:line="240" w:lineRule="auto"/>
            <w:rPr>
              <w:rFonts w:ascii="Arial" w:eastAsia="Times New Roman" w:hAnsi="Arial" w:cs="Times New Roman"/>
              <w:b/>
              <w:bCs/>
              <w:lang w:val="en-GB"/>
            </w:rPr>
          </w:pPr>
          <w:r w:rsidRPr="001677EF">
            <w:rPr>
              <w:rFonts w:ascii="Arial" w:eastAsia="Times New Roman" w:hAnsi="Arial" w:cs="Times New Roman"/>
              <w:b/>
              <w:bCs/>
              <w:lang w:val="en-GB"/>
            </w:rPr>
            <w:t>Next Review Date:</w:t>
          </w:r>
        </w:p>
        <w:p w14:paraId="2996513B" w14:textId="3589572B" w:rsidR="004771F8" w:rsidRPr="00B43306" w:rsidRDefault="001677EF" w:rsidP="004771F8">
          <w:pPr>
            <w:tabs>
              <w:tab w:val="center" w:pos="4320"/>
              <w:tab w:val="right" w:pos="8640"/>
            </w:tabs>
            <w:spacing w:after="0" w:line="240" w:lineRule="auto"/>
            <w:rPr>
              <w:rFonts w:ascii="Arial" w:eastAsia="Times New Roman" w:hAnsi="Arial" w:cs="Times New Roman"/>
              <w:b/>
              <w:bCs/>
              <w:color w:val="FF0000"/>
              <w:highlight w:val="yellow"/>
              <w:lang w:val="en-GB"/>
            </w:rPr>
          </w:pPr>
          <w:r w:rsidRPr="001677EF">
            <w:rPr>
              <w:rFonts w:ascii="Arial" w:eastAsia="Times New Roman" w:hAnsi="Arial" w:cs="Times New Roman"/>
              <w:b/>
              <w:bCs/>
              <w:lang w:val="en-GB"/>
            </w:rPr>
            <w:t>25/01/2026</w:t>
          </w:r>
        </w:p>
      </w:tc>
      <w:tc>
        <w:tcPr>
          <w:tcW w:w="2268" w:type="dxa"/>
          <w:vMerge w:val="restart"/>
          <w:shd w:val="clear" w:color="auto" w:fill="auto"/>
          <w:vAlign w:val="center"/>
        </w:tcPr>
        <w:p w14:paraId="06B7070C" w14:textId="77777777" w:rsidR="004771F8" w:rsidRPr="00B43306" w:rsidRDefault="004771F8" w:rsidP="004771F8">
          <w:pPr>
            <w:tabs>
              <w:tab w:val="center" w:pos="4320"/>
              <w:tab w:val="right" w:pos="8640"/>
            </w:tabs>
            <w:spacing w:after="0" w:line="240" w:lineRule="auto"/>
            <w:jc w:val="center"/>
            <w:rPr>
              <w:rFonts w:ascii="Arial" w:eastAsia="Times New Roman" w:hAnsi="Arial" w:cs="Times New Roman"/>
              <w:highlight w:val="yellow"/>
              <w:lang w:val="en-GB"/>
            </w:rPr>
          </w:pPr>
          <w:r w:rsidRPr="00B43306">
            <w:rPr>
              <w:rFonts w:ascii="Arial" w:eastAsia="Times New Roman" w:hAnsi="Arial" w:cs="Times New Roman"/>
              <w:lang w:val="en-GB"/>
            </w:rPr>
            <w:t xml:space="preserve">Page </w:t>
          </w:r>
          <w:r w:rsidRPr="00B43306">
            <w:rPr>
              <w:rFonts w:ascii="Arial" w:eastAsia="Times New Roman" w:hAnsi="Arial" w:cs="Times New Roman"/>
              <w:b/>
              <w:lang w:val="en-GB"/>
            </w:rPr>
            <w:fldChar w:fldCharType="begin"/>
          </w:r>
          <w:r w:rsidRPr="00B43306">
            <w:rPr>
              <w:rFonts w:ascii="Arial" w:eastAsia="Times New Roman" w:hAnsi="Arial" w:cs="Times New Roman"/>
              <w:b/>
              <w:lang w:val="en-GB"/>
            </w:rPr>
            <w:instrText xml:space="preserve"> PAGE  \* Arabic  \* MERGEFORMAT </w:instrText>
          </w:r>
          <w:r w:rsidRPr="00B43306">
            <w:rPr>
              <w:rFonts w:ascii="Arial" w:eastAsia="Times New Roman" w:hAnsi="Arial" w:cs="Times New Roman"/>
              <w:b/>
              <w:lang w:val="en-GB"/>
            </w:rPr>
            <w:fldChar w:fldCharType="separate"/>
          </w:r>
          <w:r w:rsidRPr="00B43306">
            <w:rPr>
              <w:rFonts w:ascii="Arial" w:eastAsia="Times New Roman" w:hAnsi="Arial" w:cs="Times New Roman"/>
              <w:b/>
              <w:noProof/>
              <w:lang w:val="en-GB"/>
            </w:rPr>
            <w:t>1</w:t>
          </w:r>
          <w:r w:rsidRPr="00B43306">
            <w:rPr>
              <w:rFonts w:ascii="Arial" w:eastAsia="Times New Roman" w:hAnsi="Arial" w:cs="Times New Roman"/>
              <w:b/>
              <w:lang w:val="en-GB"/>
            </w:rPr>
            <w:fldChar w:fldCharType="end"/>
          </w:r>
          <w:r w:rsidRPr="00B43306">
            <w:rPr>
              <w:rFonts w:ascii="Arial" w:eastAsia="Times New Roman" w:hAnsi="Arial" w:cs="Times New Roman"/>
              <w:lang w:val="en-GB"/>
            </w:rPr>
            <w:t xml:space="preserve"> of </w:t>
          </w:r>
          <w:r w:rsidRPr="00B43306">
            <w:rPr>
              <w:rFonts w:ascii="Arial" w:eastAsia="Times New Roman" w:hAnsi="Arial" w:cs="Times New Roman"/>
              <w:b/>
              <w:lang w:val="en-GB"/>
            </w:rPr>
            <w:fldChar w:fldCharType="begin"/>
          </w:r>
          <w:r w:rsidRPr="00B43306">
            <w:rPr>
              <w:rFonts w:ascii="Arial" w:eastAsia="Times New Roman" w:hAnsi="Arial" w:cs="Times New Roman"/>
              <w:b/>
              <w:lang w:val="en-GB"/>
            </w:rPr>
            <w:instrText xml:space="preserve"> NUMPAGES  \* Arabic  \* MERGEFORMAT </w:instrText>
          </w:r>
          <w:r w:rsidRPr="00B43306">
            <w:rPr>
              <w:rFonts w:ascii="Arial" w:eastAsia="Times New Roman" w:hAnsi="Arial" w:cs="Times New Roman"/>
              <w:b/>
              <w:lang w:val="en-GB"/>
            </w:rPr>
            <w:fldChar w:fldCharType="separate"/>
          </w:r>
          <w:r w:rsidRPr="00B43306">
            <w:rPr>
              <w:rFonts w:ascii="Arial" w:eastAsia="Times New Roman" w:hAnsi="Arial" w:cs="Times New Roman"/>
              <w:b/>
              <w:noProof/>
              <w:lang w:val="en-GB"/>
            </w:rPr>
            <w:t>3</w:t>
          </w:r>
          <w:r w:rsidRPr="00B43306">
            <w:rPr>
              <w:rFonts w:ascii="Arial" w:eastAsia="Times New Roman" w:hAnsi="Arial" w:cs="Times New Roman"/>
              <w:b/>
              <w:lang w:val="en-GB"/>
            </w:rPr>
            <w:fldChar w:fldCharType="end"/>
          </w:r>
        </w:p>
      </w:tc>
    </w:tr>
    <w:tr w:rsidR="004771F8" w:rsidRPr="00B43306" w14:paraId="138B2D34" w14:textId="77777777" w:rsidTr="00716306">
      <w:trPr>
        <w:trHeight w:val="130"/>
      </w:trPr>
      <w:tc>
        <w:tcPr>
          <w:tcW w:w="3103" w:type="dxa"/>
          <w:shd w:val="clear" w:color="auto" w:fill="auto"/>
          <w:vAlign w:val="center"/>
        </w:tcPr>
        <w:p w14:paraId="37EAC5BB" w14:textId="6AA21070" w:rsidR="004771F8" w:rsidRPr="00B43306" w:rsidRDefault="004771F8" w:rsidP="004771F8">
          <w:pPr>
            <w:tabs>
              <w:tab w:val="center" w:pos="4320"/>
              <w:tab w:val="right" w:pos="8640"/>
            </w:tabs>
            <w:spacing w:after="0" w:line="240" w:lineRule="auto"/>
            <w:rPr>
              <w:rFonts w:ascii="Arial" w:eastAsia="Times New Roman" w:hAnsi="Arial" w:cs="Times New Roman"/>
              <w:lang w:val="en-GB"/>
            </w:rPr>
          </w:pPr>
          <w:r w:rsidRPr="00B43306">
            <w:rPr>
              <w:rFonts w:ascii="Arial" w:eastAsia="Times New Roman" w:hAnsi="Arial" w:cs="Times New Roman"/>
              <w:lang w:val="en-GB"/>
            </w:rPr>
            <w:t xml:space="preserve">Date: </w:t>
          </w:r>
          <w:r w:rsidR="00264DAA" w:rsidRPr="00264DAA">
            <w:rPr>
              <w:rFonts w:ascii="Arial" w:eastAsia="Times New Roman" w:hAnsi="Arial" w:cs="Times New Roman"/>
              <w:b/>
              <w:bCs/>
              <w:lang w:val="en-GB"/>
            </w:rPr>
            <w:t>27/0</w:t>
          </w:r>
          <w:r w:rsidR="00BB7192">
            <w:rPr>
              <w:rFonts w:ascii="Arial" w:eastAsia="Times New Roman" w:hAnsi="Arial" w:cs="Times New Roman"/>
              <w:b/>
              <w:bCs/>
              <w:lang w:val="en-GB"/>
            </w:rPr>
            <w:t>6</w:t>
          </w:r>
          <w:r w:rsidR="00264DAA" w:rsidRPr="00264DAA">
            <w:rPr>
              <w:rFonts w:ascii="Arial" w:eastAsia="Times New Roman" w:hAnsi="Arial" w:cs="Times New Roman"/>
              <w:b/>
              <w:bCs/>
              <w:lang w:val="en-GB"/>
            </w:rPr>
            <w:t>/2022</w:t>
          </w:r>
        </w:p>
      </w:tc>
      <w:tc>
        <w:tcPr>
          <w:tcW w:w="2977" w:type="dxa"/>
          <w:shd w:val="clear" w:color="auto" w:fill="auto"/>
          <w:vAlign w:val="center"/>
        </w:tcPr>
        <w:p w14:paraId="44B0641C" w14:textId="61E7F7D6" w:rsidR="004771F8" w:rsidRPr="00B43306" w:rsidRDefault="004771F8" w:rsidP="004771F8">
          <w:pPr>
            <w:tabs>
              <w:tab w:val="center" w:pos="4320"/>
              <w:tab w:val="right" w:pos="8640"/>
            </w:tabs>
            <w:spacing w:after="0" w:line="240" w:lineRule="auto"/>
            <w:rPr>
              <w:rFonts w:ascii="Arial" w:eastAsia="Times New Roman" w:hAnsi="Arial" w:cs="Times New Roman"/>
              <w:lang w:val="en-GB"/>
            </w:rPr>
          </w:pPr>
          <w:r w:rsidRPr="00B43306">
            <w:rPr>
              <w:rFonts w:ascii="Arial" w:eastAsia="Times New Roman" w:hAnsi="Arial" w:cs="Times New Roman"/>
              <w:lang w:val="en-GB"/>
            </w:rPr>
            <w:t xml:space="preserve">Date: </w:t>
          </w:r>
          <w:r w:rsidR="00BB7192">
            <w:rPr>
              <w:rFonts w:ascii="Arial" w:eastAsia="Times New Roman" w:hAnsi="Arial" w:cs="Times New Roman"/>
              <w:b/>
              <w:bCs/>
              <w:lang w:val="en-GB"/>
            </w:rPr>
            <w:t>14</w:t>
          </w:r>
          <w:r w:rsidR="001677EF" w:rsidRPr="001677EF">
            <w:rPr>
              <w:rFonts w:ascii="Arial" w:eastAsia="Times New Roman" w:hAnsi="Arial" w:cs="Times New Roman"/>
              <w:b/>
              <w:bCs/>
              <w:lang w:val="en-GB"/>
            </w:rPr>
            <w:t>/</w:t>
          </w:r>
          <w:r w:rsidR="00BB7192">
            <w:rPr>
              <w:rFonts w:ascii="Arial" w:eastAsia="Times New Roman" w:hAnsi="Arial" w:cs="Times New Roman"/>
              <w:b/>
              <w:bCs/>
              <w:lang w:val="en-GB"/>
            </w:rPr>
            <w:t>09</w:t>
          </w:r>
          <w:r w:rsidR="001677EF" w:rsidRPr="001677EF">
            <w:rPr>
              <w:rFonts w:ascii="Arial" w:eastAsia="Times New Roman" w:hAnsi="Arial" w:cs="Times New Roman"/>
              <w:b/>
              <w:bCs/>
              <w:lang w:val="en-GB"/>
            </w:rPr>
            <w:t>/202</w:t>
          </w:r>
          <w:r w:rsidR="001677EF">
            <w:rPr>
              <w:rFonts w:ascii="Arial" w:eastAsia="Times New Roman" w:hAnsi="Arial" w:cs="Times New Roman"/>
              <w:b/>
              <w:bCs/>
              <w:lang w:val="en-GB"/>
            </w:rPr>
            <w:t>2</w:t>
          </w:r>
        </w:p>
      </w:tc>
      <w:tc>
        <w:tcPr>
          <w:tcW w:w="2142" w:type="dxa"/>
          <w:vMerge/>
          <w:shd w:val="clear" w:color="auto" w:fill="auto"/>
          <w:vAlign w:val="center"/>
        </w:tcPr>
        <w:p w14:paraId="3DFD6375" w14:textId="77777777" w:rsidR="004771F8" w:rsidRPr="00B43306" w:rsidRDefault="004771F8" w:rsidP="004771F8">
          <w:pPr>
            <w:tabs>
              <w:tab w:val="center" w:pos="4320"/>
              <w:tab w:val="right" w:pos="8640"/>
            </w:tabs>
            <w:spacing w:after="0" w:line="240" w:lineRule="auto"/>
            <w:rPr>
              <w:rFonts w:ascii="Arial" w:eastAsia="Times New Roman" w:hAnsi="Arial" w:cs="Times New Roman"/>
              <w:b/>
              <w:lang w:val="en-GB"/>
            </w:rPr>
          </w:pPr>
        </w:p>
      </w:tc>
      <w:tc>
        <w:tcPr>
          <w:tcW w:w="2268" w:type="dxa"/>
          <w:vMerge/>
          <w:shd w:val="clear" w:color="auto" w:fill="auto"/>
          <w:vAlign w:val="center"/>
        </w:tcPr>
        <w:p w14:paraId="3CDD5ED0" w14:textId="77777777" w:rsidR="004771F8" w:rsidRPr="00B43306" w:rsidRDefault="004771F8" w:rsidP="004771F8">
          <w:pPr>
            <w:tabs>
              <w:tab w:val="center" w:pos="4320"/>
              <w:tab w:val="right" w:pos="8640"/>
            </w:tabs>
            <w:spacing w:after="0" w:line="240" w:lineRule="auto"/>
            <w:jc w:val="center"/>
            <w:rPr>
              <w:rFonts w:ascii="Arial" w:eastAsia="Times New Roman" w:hAnsi="Arial" w:cs="Times New Roman"/>
              <w:lang w:val="en-GB"/>
            </w:rPr>
          </w:pPr>
        </w:p>
      </w:tc>
    </w:tr>
  </w:tbl>
  <w:p w14:paraId="62B5100E" w14:textId="77777777" w:rsidR="004771F8" w:rsidRDefault="00477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5CC"/>
    <w:multiLevelType w:val="hybridMultilevel"/>
    <w:tmpl w:val="2F5ADF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B74F97"/>
    <w:multiLevelType w:val="hybridMultilevel"/>
    <w:tmpl w:val="2FBE00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47B24"/>
    <w:multiLevelType w:val="multilevel"/>
    <w:tmpl w:val="E304BF46"/>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60664F"/>
    <w:multiLevelType w:val="multilevel"/>
    <w:tmpl w:val="50CE7D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903BE2"/>
    <w:multiLevelType w:val="hybridMultilevel"/>
    <w:tmpl w:val="CE985032"/>
    <w:lvl w:ilvl="0" w:tplc="8474F4E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4954764"/>
    <w:multiLevelType w:val="hybridMultilevel"/>
    <w:tmpl w:val="1AE8AB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7A418F8"/>
    <w:multiLevelType w:val="multilevel"/>
    <w:tmpl w:val="4F54C5C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F43B94"/>
    <w:multiLevelType w:val="multilevel"/>
    <w:tmpl w:val="9D229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8A41BB"/>
    <w:multiLevelType w:val="multilevel"/>
    <w:tmpl w:val="CB10C6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2B6919"/>
    <w:multiLevelType w:val="multilevel"/>
    <w:tmpl w:val="6862E4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F83135"/>
    <w:multiLevelType w:val="multilevel"/>
    <w:tmpl w:val="D822373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A30064C"/>
    <w:multiLevelType w:val="multilevel"/>
    <w:tmpl w:val="A7E6C3B2"/>
    <w:lvl w:ilvl="0">
      <w:start w:val="1"/>
      <w:numFmt w:val="decimal"/>
      <w:lvlText w:val="%1."/>
      <w:lvlJc w:val="left"/>
      <w:pPr>
        <w:ind w:left="1440" w:hanging="360"/>
      </w:pPr>
    </w:lvl>
    <w:lvl w:ilvl="1">
      <w:start w:val="1"/>
      <w:numFmt w:val="decimal"/>
      <w:isLgl/>
      <w:lvlText w:val="%1.%2"/>
      <w:lvlJc w:val="left"/>
      <w:pPr>
        <w:ind w:left="1872" w:hanging="792"/>
      </w:pPr>
      <w:rPr>
        <w:rFonts w:hint="default"/>
      </w:rPr>
    </w:lvl>
    <w:lvl w:ilvl="2">
      <w:start w:val="1"/>
      <w:numFmt w:val="decimal"/>
      <w:isLgl/>
      <w:lvlText w:val="%1.%2.%3"/>
      <w:lvlJc w:val="left"/>
      <w:pPr>
        <w:ind w:left="1872" w:hanging="792"/>
      </w:pPr>
      <w:rPr>
        <w:rFonts w:hint="default"/>
      </w:rPr>
    </w:lvl>
    <w:lvl w:ilvl="3">
      <w:start w:val="1"/>
      <w:numFmt w:val="decimal"/>
      <w:isLgl/>
      <w:lvlText w:val="%1.%2.%3.%4"/>
      <w:lvlJc w:val="left"/>
      <w:pPr>
        <w:ind w:left="1872" w:hanging="792"/>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6D3F5C7D"/>
    <w:multiLevelType w:val="hybridMultilevel"/>
    <w:tmpl w:val="84122D5A"/>
    <w:lvl w:ilvl="0" w:tplc="FD58A7F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F23647C"/>
    <w:multiLevelType w:val="multilevel"/>
    <w:tmpl w:val="5AD06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9197C75"/>
    <w:multiLevelType w:val="hybridMultilevel"/>
    <w:tmpl w:val="774C0B64"/>
    <w:lvl w:ilvl="0" w:tplc="65AC007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EFF62A8"/>
    <w:multiLevelType w:val="multilevel"/>
    <w:tmpl w:val="3F66951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18267701">
    <w:abstractNumId w:val="0"/>
  </w:num>
  <w:num w:numId="2" w16cid:durableId="1813326471">
    <w:abstractNumId w:val="5"/>
  </w:num>
  <w:num w:numId="3" w16cid:durableId="1938322819">
    <w:abstractNumId w:val="11"/>
  </w:num>
  <w:num w:numId="4" w16cid:durableId="370110963">
    <w:abstractNumId w:val="4"/>
  </w:num>
  <w:num w:numId="5" w16cid:durableId="902526814">
    <w:abstractNumId w:val="7"/>
  </w:num>
  <w:num w:numId="6" w16cid:durableId="1145973575">
    <w:abstractNumId w:val="10"/>
  </w:num>
  <w:num w:numId="7" w16cid:durableId="1294216922">
    <w:abstractNumId w:val="3"/>
  </w:num>
  <w:num w:numId="8" w16cid:durableId="93093033">
    <w:abstractNumId w:val="13"/>
  </w:num>
  <w:num w:numId="9" w16cid:durableId="691878048">
    <w:abstractNumId w:val="6"/>
  </w:num>
  <w:num w:numId="10" w16cid:durableId="2015305273">
    <w:abstractNumId w:val="9"/>
  </w:num>
  <w:num w:numId="11" w16cid:durableId="1860510682">
    <w:abstractNumId w:val="8"/>
  </w:num>
  <w:num w:numId="12" w16cid:durableId="1473213135">
    <w:abstractNumId w:val="14"/>
  </w:num>
  <w:num w:numId="13" w16cid:durableId="904725735">
    <w:abstractNumId w:val="15"/>
  </w:num>
  <w:num w:numId="14" w16cid:durableId="951202430">
    <w:abstractNumId w:val="2"/>
  </w:num>
  <w:num w:numId="15" w16cid:durableId="1382024075">
    <w:abstractNumId w:val="1"/>
  </w:num>
  <w:num w:numId="16" w16cid:durableId="4416115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vashnee Naidoo">
    <w15:presenceInfo w15:providerId="AD" w15:userId="S::nivashnee@ecsa.co.za::a2bf2fd2-cbe5-44f1-8e24-6628573efa08"/>
  </w15:person>
  <w15:person w15:author="Nondumiso Thusi">
    <w15:presenceInfo w15:providerId="AD" w15:userId="S::Nondumiso@ecsa.co.za::be151455-3075-421c-b39e-2df4579d029e"/>
  </w15:person>
  <w15:person w15:author="Brandon Collier-Reed">
    <w15:presenceInfo w15:providerId="None" w15:userId="Brandon Collier-R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0D"/>
    <w:rsid w:val="000004D0"/>
    <w:rsid w:val="00002445"/>
    <w:rsid w:val="00003130"/>
    <w:rsid w:val="00007786"/>
    <w:rsid w:val="000133B3"/>
    <w:rsid w:val="000464F8"/>
    <w:rsid w:val="00080C51"/>
    <w:rsid w:val="0008685A"/>
    <w:rsid w:val="000A20D3"/>
    <w:rsid w:val="000B3F5B"/>
    <w:rsid w:val="000C1E95"/>
    <w:rsid w:val="000C735F"/>
    <w:rsid w:val="000D4F13"/>
    <w:rsid w:val="000D6580"/>
    <w:rsid w:val="000E3F56"/>
    <w:rsid w:val="000F6AF0"/>
    <w:rsid w:val="00125E43"/>
    <w:rsid w:val="0013016D"/>
    <w:rsid w:val="001677EF"/>
    <w:rsid w:val="00171E9F"/>
    <w:rsid w:val="00184C18"/>
    <w:rsid w:val="001A4719"/>
    <w:rsid w:val="001B456A"/>
    <w:rsid w:val="001D7F2F"/>
    <w:rsid w:val="00211E90"/>
    <w:rsid w:val="00235CEA"/>
    <w:rsid w:val="0024758E"/>
    <w:rsid w:val="00254602"/>
    <w:rsid w:val="00264DAA"/>
    <w:rsid w:val="002712A9"/>
    <w:rsid w:val="0027173F"/>
    <w:rsid w:val="00282A35"/>
    <w:rsid w:val="00290471"/>
    <w:rsid w:val="002A201A"/>
    <w:rsid w:val="002E2695"/>
    <w:rsid w:val="002E2F17"/>
    <w:rsid w:val="002F37F6"/>
    <w:rsid w:val="002F7642"/>
    <w:rsid w:val="003002C1"/>
    <w:rsid w:val="00310399"/>
    <w:rsid w:val="00313605"/>
    <w:rsid w:val="00321546"/>
    <w:rsid w:val="00354CF8"/>
    <w:rsid w:val="00356DF7"/>
    <w:rsid w:val="0036132F"/>
    <w:rsid w:val="003676EE"/>
    <w:rsid w:val="003833AC"/>
    <w:rsid w:val="003970B5"/>
    <w:rsid w:val="003A1AA5"/>
    <w:rsid w:val="003D74A1"/>
    <w:rsid w:val="003E243F"/>
    <w:rsid w:val="003F1D6C"/>
    <w:rsid w:val="003F51CC"/>
    <w:rsid w:val="003F7914"/>
    <w:rsid w:val="00400426"/>
    <w:rsid w:val="00416A69"/>
    <w:rsid w:val="00470026"/>
    <w:rsid w:val="004771F8"/>
    <w:rsid w:val="004C0C34"/>
    <w:rsid w:val="004D1D28"/>
    <w:rsid w:val="004D48D9"/>
    <w:rsid w:val="004E496F"/>
    <w:rsid w:val="004F6EE3"/>
    <w:rsid w:val="00503428"/>
    <w:rsid w:val="00504BB8"/>
    <w:rsid w:val="00556943"/>
    <w:rsid w:val="005A6348"/>
    <w:rsid w:val="005B4F9D"/>
    <w:rsid w:val="005B720D"/>
    <w:rsid w:val="005D2824"/>
    <w:rsid w:val="005F4570"/>
    <w:rsid w:val="006015FB"/>
    <w:rsid w:val="00602D6D"/>
    <w:rsid w:val="00612ECC"/>
    <w:rsid w:val="006156B7"/>
    <w:rsid w:val="00625BFC"/>
    <w:rsid w:val="00633037"/>
    <w:rsid w:val="00684A3C"/>
    <w:rsid w:val="006C7564"/>
    <w:rsid w:val="006C7A1D"/>
    <w:rsid w:val="00716306"/>
    <w:rsid w:val="0073446C"/>
    <w:rsid w:val="00754DFD"/>
    <w:rsid w:val="007608D8"/>
    <w:rsid w:val="007E2F51"/>
    <w:rsid w:val="008336D3"/>
    <w:rsid w:val="008374BE"/>
    <w:rsid w:val="00837739"/>
    <w:rsid w:val="00840020"/>
    <w:rsid w:val="00855CBE"/>
    <w:rsid w:val="0087777C"/>
    <w:rsid w:val="008B1E56"/>
    <w:rsid w:val="008B7BBC"/>
    <w:rsid w:val="008C147A"/>
    <w:rsid w:val="008D0C05"/>
    <w:rsid w:val="008F7552"/>
    <w:rsid w:val="009348C1"/>
    <w:rsid w:val="0094437F"/>
    <w:rsid w:val="00955D57"/>
    <w:rsid w:val="0097262E"/>
    <w:rsid w:val="00977FA3"/>
    <w:rsid w:val="00982C5A"/>
    <w:rsid w:val="00987903"/>
    <w:rsid w:val="00996FF9"/>
    <w:rsid w:val="009A1FC1"/>
    <w:rsid w:val="009A32E9"/>
    <w:rsid w:val="009B621E"/>
    <w:rsid w:val="009C0597"/>
    <w:rsid w:val="009C18C0"/>
    <w:rsid w:val="009C4566"/>
    <w:rsid w:val="009D4426"/>
    <w:rsid w:val="009D6764"/>
    <w:rsid w:val="00A337EB"/>
    <w:rsid w:val="00A5628E"/>
    <w:rsid w:val="00A97D5F"/>
    <w:rsid w:val="00AB42F1"/>
    <w:rsid w:val="00AC1670"/>
    <w:rsid w:val="00AD3D68"/>
    <w:rsid w:val="00AF751A"/>
    <w:rsid w:val="00B01DD2"/>
    <w:rsid w:val="00B4016E"/>
    <w:rsid w:val="00B46273"/>
    <w:rsid w:val="00B55D4E"/>
    <w:rsid w:val="00B67020"/>
    <w:rsid w:val="00B678CF"/>
    <w:rsid w:val="00B9052F"/>
    <w:rsid w:val="00BA07D1"/>
    <w:rsid w:val="00BB7192"/>
    <w:rsid w:val="00BC37BF"/>
    <w:rsid w:val="00BD70FD"/>
    <w:rsid w:val="00BE1EED"/>
    <w:rsid w:val="00BF1033"/>
    <w:rsid w:val="00C22A64"/>
    <w:rsid w:val="00C3748A"/>
    <w:rsid w:val="00C432B3"/>
    <w:rsid w:val="00C6143D"/>
    <w:rsid w:val="00C923BA"/>
    <w:rsid w:val="00CC2B43"/>
    <w:rsid w:val="00CF43BB"/>
    <w:rsid w:val="00CF7C33"/>
    <w:rsid w:val="00D16371"/>
    <w:rsid w:val="00D44DED"/>
    <w:rsid w:val="00D47D51"/>
    <w:rsid w:val="00D6541F"/>
    <w:rsid w:val="00D8284E"/>
    <w:rsid w:val="00DA08C7"/>
    <w:rsid w:val="00DA4422"/>
    <w:rsid w:val="00DD7FAA"/>
    <w:rsid w:val="00DE28F7"/>
    <w:rsid w:val="00DF557D"/>
    <w:rsid w:val="00E0097A"/>
    <w:rsid w:val="00E058DD"/>
    <w:rsid w:val="00E24914"/>
    <w:rsid w:val="00E42CD1"/>
    <w:rsid w:val="00E44D0D"/>
    <w:rsid w:val="00E56444"/>
    <w:rsid w:val="00E6269C"/>
    <w:rsid w:val="00E64666"/>
    <w:rsid w:val="00E65DC1"/>
    <w:rsid w:val="00E6610A"/>
    <w:rsid w:val="00EC6F45"/>
    <w:rsid w:val="00EE4BDB"/>
    <w:rsid w:val="00F25694"/>
    <w:rsid w:val="00F36FC2"/>
    <w:rsid w:val="00F44379"/>
    <w:rsid w:val="00F64988"/>
    <w:rsid w:val="00F7682D"/>
    <w:rsid w:val="00F77FD4"/>
    <w:rsid w:val="00FA6916"/>
    <w:rsid w:val="00FC2868"/>
    <w:rsid w:val="00FE120D"/>
    <w:rsid w:val="00FF19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FD63"/>
  <w15:chartTrackingRefBased/>
  <w15:docId w15:val="{8133D221-213F-4691-92D1-DD8D3B5D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D5F"/>
    <w:pPr>
      <w:spacing w:before="240" w:after="0" w:line="276" w:lineRule="auto"/>
      <w:jc w:val="both"/>
      <w:outlineLvl w:val="0"/>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0D"/>
    <w:pPr>
      <w:ind w:left="720"/>
      <w:contextualSpacing/>
    </w:pPr>
  </w:style>
  <w:style w:type="paragraph" w:styleId="Header">
    <w:name w:val="header"/>
    <w:basedOn w:val="Normal"/>
    <w:link w:val="HeaderChar"/>
    <w:uiPriority w:val="99"/>
    <w:unhideWhenUsed/>
    <w:rsid w:val="0047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1F8"/>
  </w:style>
  <w:style w:type="paragraph" w:styleId="Footer">
    <w:name w:val="footer"/>
    <w:basedOn w:val="Normal"/>
    <w:link w:val="FooterChar"/>
    <w:uiPriority w:val="99"/>
    <w:unhideWhenUsed/>
    <w:rsid w:val="0047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1F8"/>
  </w:style>
  <w:style w:type="character" w:customStyle="1" w:styleId="Heading1Char">
    <w:name w:val="Heading 1 Char"/>
    <w:basedOn w:val="DefaultParagraphFont"/>
    <w:link w:val="Heading1"/>
    <w:uiPriority w:val="9"/>
    <w:rsid w:val="00A97D5F"/>
    <w:rPr>
      <w:rFonts w:ascii="Arial" w:hAnsi="Arial" w:cs="Arial"/>
      <w:b/>
      <w:bCs/>
      <w:sz w:val="24"/>
      <w:szCs w:val="24"/>
    </w:rPr>
  </w:style>
  <w:style w:type="table" w:styleId="TableGrid">
    <w:name w:val="Table Grid"/>
    <w:basedOn w:val="TableNormal"/>
    <w:uiPriority w:val="39"/>
    <w:rsid w:val="0060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726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262E"/>
    <w:rPr>
      <w:rFonts w:eastAsiaTheme="minorEastAsia"/>
      <w:lang w:val="en-US"/>
    </w:rPr>
  </w:style>
  <w:style w:type="paragraph" w:customStyle="1" w:styleId="ECSAtable1">
    <w:name w:val="ECSA table 1"/>
    <w:basedOn w:val="Normal"/>
    <w:qFormat/>
    <w:rsid w:val="00E6269C"/>
    <w:pPr>
      <w:spacing w:before="60" w:after="60" w:line="276" w:lineRule="auto"/>
      <w:ind w:left="61"/>
    </w:pPr>
    <w:rPr>
      <w:rFonts w:ascii="Arial" w:eastAsia="Arial" w:hAnsi="Arial" w:cs="Arial"/>
      <w:color w:val="000000"/>
      <w:spacing w:val="4"/>
      <w:sz w:val="20"/>
      <w:lang w:eastAsia="en-ZA"/>
    </w:rPr>
  </w:style>
  <w:style w:type="character" w:styleId="CommentReference">
    <w:name w:val="annotation reference"/>
    <w:basedOn w:val="DefaultParagraphFont"/>
    <w:uiPriority w:val="99"/>
    <w:semiHidden/>
    <w:unhideWhenUsed/>
    <w:rsid w:val="00DE28F7"/>
    <w:rPr>
      <w:sz w:val="16"/>
      <w:szCs w:val="16"/>
    </w:rPr>
  </w:style>
  <w:style w:type="paragraph" w:styleId="CommentText">
    <w:name w:val="annotation text"/>
    <w:basedOn w:val="Normal"/>
    <w:link w:val="CommentTextChar"/>
    <w:uiPriority w:val="99"/>
    <w:unhideWhenUsed/>
    <w:rsid w:val="00DE28F7"/>
    <w:pPr>
      <w:spacing w:line="240" w:lineRule="auto"/>
    </w:pPr>
    <w:rPr>
      <w:sz w:val="20"/>
      <w:szCs w:val="20"/>
    </w:rPr>
  </w:style>
  <w:style w:type="character" w:customStyle="1" w:styleId="CommentTextChar">
    <w:name w:val="Comment Text Char"/>
    <w:basedOn w:val="DefaultParagraphFont"/>
    <w:link w:val="CommentText"/>
    <w:uiPriority w:val="99"/>
    <w:rsid w:val="00DE28F7"/>
    <w:rPr>
      <w:sz w:val="20"/>
      <w:szCs w:val="20"/>
    </w:rPr>
  </w:style>
  <w:style w:type="paragraph" w:styleId="CommentSubject">
    <w:name w:val="annotation subject"/>
    <w:basedOn w:val="CommentText"/>
    <w:next w:val="CommentText"/>
    <w:link w:val="CommentSubjectChar"/>
    <w:uiPriority w:val="99"/>
    <w:semiHidden/>
    <w:unhideWhenUsed/>
    <w:rsid w:val="00DE28F7"/>
    <w:rPr>
      <w:b/>
      <w:bCs/>
    </w:rPr>
  </w:style>
  <w:style w:type="character" w:customStyle="1" w:styleId="CommentSubjectChar">
    <w:name w:val="Comment Subject Char"/>
    <w:basedOn w:val="CommentTextChar"/>
    <w:link w:val="CommentSubject"/>
    <w:uiPriority w:val="99"/>
    <w:semiHidden/>
    <w:rsid w:val="00DE28F7"/>
    <w:rPr>
      <w:b/>
      <w:bCs/>
      <w:sz w:val="20"/>
      <w:szCs w:val="20"/>
    </w:rPr>
  </w:style>
  <w:style w:type="paragraph" w:styleId="Revision">
    <w:name w:val="Revision"/>
    <w:hidden/>
    <w:uiPriority w:val="99"/>
    <w:semiHidden/>
    <w:rsid w:val="008B1E56"/>
    <w:pPr>
      <w:spacing w:after="0" w:line="240" w:lineRule="auto"/>
    </w:pPr>
  </w:style>
  <w:style w:type="table" w:customStyle="1" w:styleId="TableGrid2">
    <w:name w:val="Table Grid2"/>
    <w:basedOn w:val="TableNormal"/>
    <w:next w:val="TableGrid"/>
    <w:uiPriority w:val="59"/>
    <w:rsid w:val="00B01DD2"/>
    <w:pPr>
      <w:spacing w:after="0" w:line="240" w:lineRule="auto"/>
    </w:pPr>
    <w:rPr>
      <w:rFonts w:ascii="Times New Roman" w:eastAsia="Times New Roman" w:hAnsi="Times New Roman"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SAbody">
    <w:name w:val="ECSA body"/>
    <w:basedOn w:val="Normal"/>
    <w:qFormat/>
    <w:rsid w:val="00356DF7"/>
    <w:pPr>
      <w:spacing w:before="180" w:after="180" w:line="360" w:lineRule="auto"/>
      <w:jc w:val="both"/>
    </w:pPr>
    <w:rPr>
      <w:rFonts w:ascii="Arial" w:eastAsia="Times New Roman" w:hAnsi="Arial" w:cs="Arial"/>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8BA3FB-A847-4E49-B4FB-C0201591A72C}"/>
</file>

<file path=customXml/itemProps2.xml><?xml version="1.0" encoding="utf-8"?>
<ds:datastoreItem xmlns:ds="http://schemas.openxmlformats.org/officeDocument/2006/customXml" ds:itemID="{951858ED-03A2-4095-BA27-E714F469ADD8}"/>
</file>

<file path=customXml/itemProps3.xml><?xml version="1.0" encoding="utf-8"?>
<ds:datastoreItem xmlns:ds="http://schemas.openxmlformats.org/officeDocument/2006/customXml" ds:itemID="{C53369A8-C20A-4A59-A435-D79D0C52569E}"/>
</file>

<file path=customXml/itemProps4.xml><?xml version="1.0" encoding="utf-8"?>
<ds:datastoreItem xmlns:ds="http://schemas.openxmlformats.org/officeDocument/2006/customXml" ds:itemID="{394AB02C-D9BD-4B0E-BE6D-036F742053CB}"/>
</file>

<file path=docProps/app.xml><?xml version="1.0" encoding="utf-8"?>
<Properties xmlns="http://schemas.openxmlformats.org/officeDocument/2006/extended-properties" xmlns:vt="http://schemas.openxmlformats.org/officeDocument/2006/docPropsVTypes">
  <Template>Normal</Template>
  <TotalTime>0</TotalTime>
  <Pages>10</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Pfarelo Kutame</dc:creator>
  <cp:keywords/>
  <dc:description/>
  <cp:lastModifiedBy>Zasendulo Mncube</cp:lastModifiedBy>
  <cp:revision>2</cp:revision>
  <cp:lastPrinted>2023-02-10T07:10:00Z</cp:lastPrinted>
  <dcterms:created xsi:type="dcterms:W3CDTF">2023-02-13T07:38:00Z</dcterms:created>
  <dcterms:modified xsi:type="dcterms:W3CDTF">2023-02-13T07:38:00Z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0x010100BEC632C3F459BF4799084F2115999AA3</vt:lpwstr>
  </property>
</Properties>
</file>