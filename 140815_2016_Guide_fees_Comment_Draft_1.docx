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Default="0017782F">
      <w:pPr>
        <w:spacing w:before="0" w:after="0"/>
        <w:jc w:val="center"/>
        <w:rPr>
          <w:b/>
          <w:bCs/>
        </w:rPr>
      </w:pPr>
      <w:bookmarkStart w:id="0" w:name="_GoBack"/>
      <w:bookmarkEnd w:id="0"/>
    </w:p>
    <w:p w:rsidR="0017782F" w:rsidRDefault="0017782F">
      <w:pPr>
        <w:spacing w:before="0" w:after="0"/>
        <w:jc w:val="center"/>
        <w:rPr>
          <w:b/>
          <w:bCs/>
          <w:sz w:val="24"/>
          <w:szCs w:val="24"/>
        </w:rPr>
      </w:pPr>
      <w:r>
        <w:rPr>
          <w:b/>
          <w:bCs/>
          <w:sz w:val="24"/>
          <w:szCs w:val="24"/>
        </w:rPr>
        <w:t>BOARD NOTICE ... OF 20</w:t>
      </w:r>
      <w:r w:rsidR="00B92A12" w:rsidRPr="00B92A12">
        <w:rPr>
          <w:b/>
          <w:bCs/>
          <w:sz w:val="24"/>
          <w:szCs w:val="24"/>
          <w:highlight w:val="green"/>
        </w:rPr>
        <w:t>1</w:t>
      </w:r>
      <w:r w:rsidR="003A58AC">
        <w:rPr>
          <w:b/>
          <w:bCs/>
          <w:sz w:val="24"/>
          <w:szCs w:val="24"/>
          <w:highlight w:val="green"/>
        </w:rPr>
        <w:t>5</w:t>
      </w:r>
    </w:p>
    <w:p w:rsidR="0017782F" w:rsidRDefault="0017782F">
      <w:pPr>
        <w:spacing w:before="0" w:after="0"/>
        <w:jc w:val="center"/>
        <w:rPr>
          <w:sz w:val="24"/>
          <w:szCs w:val="24"/>
        </w:rPr>
      </w:pPr>
    </w:p>
    <w:p w:rsidR="0017782F" w:rsidRDefault="0017782F">
      <w:pPr>
        <w:spacing w:before="0" w:after="0"/>
        <w:jc w:val="center"/>
        <w:rPr>
          <w:b/>
          <w:bCs/>
          <w:sz w:val="24"/>
          <w:szCs w:val="24"/>
        </w:rPr>
      </w:pPr>
      <w:r>
        <w:rPr>
          <w:b/>
          <w:bCs/>
          <w:sz w:val="24"/>
          <w:szCs w:val="24"/>
        </w:rPr>
        <w:t>Engineering Council of South Africa</w:t>
      </w:r>
    </w:p>
    <w:p w:rsidR="0017782F" w:rsidRDefault="0017782F">
      <w:pPr>
        <w:spacing w:before="0" w:after="0"/>
        <w:jc w:val="center"/>
        <w:rPr>
          <w:b/>
          <w:bCs/>
        </w:rPr>
      </w:pPr>
    </w:p>
    <w:p w:rsidR="0017782F" w:rsidRDefault="0017782F">
      <w:pPr>
        <w:spacing w:before="0" w:after="0"/>
        <w:jc w:val="center"/>
        <w:rPr>
          <w:b/>
          <w:bCs/>
        </w:rPr>
      </w:pPr>
    </w:p>
    <w:p w:rsidR="001A72C0" w:rsidRDefault="0017782F">
      <w:pPr>
        <w:spacing w:before="0" w:after="0"/>
        <w:jc w:val="center"/>
        <w:rPr>
          <w:rFonts w:ascii="Comic Sans MS" w:hAnsi="Comic Sans MS" w:cs="Comic Sans MS"/>
          <w:b/>
          <w:bCs/>
          <w:sz w:val="28"/>
          <w:szCs w:val="28"/>
        </w:rPr>
      </w:pPr>
      <w:r>
        <w:rPr>
          <w:rFonts w:ascii="Comic Sans MS" w:hAnsi="Comic Sans MS" w:cs="Comic Sans MS"/>
          <w:b/>
          <w:bCs/>
          <w:sz w:val="28"/>
          <w:szCs w:val="28"/>
        </w:rPr>
        <w:t xml:space="preserve">Guideline </w:t>
      </w:r>
      <w:r w:rsidR="001A72C0">
        <w:rPr>
          <w:rFonts w:ascii="Comic Sans MS" w:hAnsi="Comic Sans MS" w:cs="Comic Sans MS"/>
          <w:b/>
          <w:bCs/>
          <w:sz w:val="28"/>
          <w:szCs w:val="28"/>
        </w:rPr>
        <w:t xml:space="preserve">for </w:t>
      </w:r>
      <w:r>
        <w:rPr>
          <w:rFonts w:ascii="Comic Sans MS" w:hAnsi="Comic Sans MS" w:cs="Comic Sans MS"/>
          <w:b/>
          <w:bCs/>
          <w:sz w:val="28"/>
          <w:szCs w:val="28"/>
        </w:rPr>
        <w:t xml:space="preserve">Services and </w:t>
      </w:r>
      <w:r w:rsidR="00CF0258">
        <w:rPr>
          <w:rFonts w:ascii="Comic Sans MS" w:hAnsi="Comic Sans MS" w:cs="Comic Sans MS"/>
          <w:b/>
          <w:bCs/>
          <w:sz w:val="28"/>
          <w:szCs w:val="28"/>
        </w:rPr>
        <w:t>Processes for Estimating</w:t>
      </w:r>
    </w:p>
    <w:p w:rsidR="0017782F" w:rsidRDefault="001A72C0">
      <w:pPr>
        <w:spacing w:before="0" w:after="0"/>
        <w:jc w:val="center"/>
        <w:rPr>
          <w:rFonts w:ascii="Comic Sans MS" w:hAnsi="Comic Sans MS" w:cs="Comic Sans MS"/>
        </w:rPr>
      </w:pPr>
      <w:r>
        <w:rPr>
          <w:rFonts w:ascii="Comic Sans MS" w:hAnsi="Comic Sans MS" w:cs="Comic Sans MS"/>
          <w:b/>
          <w:bCs/>
          <w:sz w:val="28"/>
          <w:szCs w:val="28"/>
        </w:rPr>
        <w:t xml:space="preserve"> </w:t>
      </w:r>
      <w:r w:rsidR="0017782F">
        <w:rPr>
          <w:rFonts w:ascii="Comic Sans MS" w:hAnsi="Comic Sans MS" w:cs="Comic Sans MS"/>
          <w:b/>
          <w:bCs/>
          <w:sz w:val="28"/>
          <w:szCs w:val="28"/>
        </w:rPr>
        <w:t>Fees</w:t>
      </w:r>
      <w:r>
        <w:rPr>
          <w:rFonts w:ascii="Comic Sans MS" w:hAnsi="Comic Sans MS" w:cs="Comic Sans MS"/>
          <w:b/>
          <w:bCs/>
          <w:sz w:val="28"/>
          <w:szCs w:val="28"/>
        </w:rPr>
        <w:t xml:space="preserve"> </w:t>
      </w:r>
      <w:r w:rsidR="0017782F">
        <w:rPr>
          <w:rFonts w:ascii="Comic Sans MS" w:hAnsi="Comic Sans MS" w:cs="Comic Sans MS"/>
          <w:b/>
          <w:bCs/>
          <w:sz w:val="28"/>
          <w:szCs w:val="28"/>
        </w:rPr>
        <w:t>for Persons Registered in terms of the</w:t>
      </w:r>
    </w:p>
    <w:p w:rsidR="0017782F" w:rsidRDefault="0017782F">
      <w:pPr>
        <w:spacing w:before="0" w:after="0"/>
        <w:jc w:val="center"/>
        <w:rPr>
          <w:rFonts w:ascii="Comic Sans MS" w:hAnsi="Comic Sans MS" w:cs="Comic Sans MS"/>
        </w:rPr>
      </w:pPr>
      <w:r>
        <w:rPr>
          <w:rFonts w:ascii="Comic Sans MS" w:hAnsi="Comic Sans MS" w:cs="Comic Sans MS"/>
          <w:b/>
          <w:bCs/>
          <w:sz w:val="28"/>
          <w:szCs w:val="28"/>
        </w:rPr>
        <w:t xml:space="preserve">Engineering Profession Act, 2000, </w:t>
      </w:r>
      <w:r>
        <w:rPr>
          <w:rFonts w:ascii="Comic Sans MS" w:hAnsi="Comic Sans MS" w:cs="Comic Sans MS"/>
          <w:b/>
          <w:bCs/>
          <w:sz w:val="28"/>
          <w:szCs w:val="28"/>
        </w:rPr>
        <w:br/>
        <w:t>(Act No.46 of 2000)</w:t>
      </w:r>
    </w:p>
    <w:p w:rsidR="0017782F" w:rsidRDefault="0017782F">
      <w:pPr>
        <w:spacing w:before="0" w:after="0"/>
        <w:jc w:val="center"/>
      </w:pPr>
    </w:p>
    <w:p w:rsidR="0017782F" w:rsidRDefault="0017782F">
      <w:pPr>
        <w:spacing w:before="0" w:after="0"/>
      </w:pPr>
    </w:p>
    <w:p w:rsidR="0017782F" w:rsidRDefault="0017782F">
      <w:pPr>
        <w:spacing w:before="0" w:after="0"/>
      </w:pPr>
    </w:p>
    <w:p w:rsidR="0017782F" w:rsidRDefault="0017782F">
      <w:pPr>
        <w:spacing w:before="0" w:after="0"/>
      </w:pPr>
    </w:p>
    <w:p w:rsidR="0017782F" w:rsidRDefault="0017782F">
      <w:pPr>
        <w:spacing w:before="0" w:after="0"/>
        <w:rPr>
          <w:sz w:val="22"/>
          <w:szCs w:val="22"/>
        </w:rPr>
      </w:pPr>
      <w:r>
        <w:rPr>
          <w:sz w:val="22"/>
          <w:szCs w:val="22"/>
        </w:rPr>
        <w:t xml:space="preserve">The Engineering Council of South Africa has, under </w:t>
      </w:r>
      <w:r>
        <w:rPr>
          <w:sz w:val="22"/>
          <w:szCs w:val="22"/>
          <w:u w:val="single"/>
        </w:rPr>
        <w:t>Section 34(2) of the Engineering Profession Act, 2000 (Act No. 46 of 2000)</w:t>
      </w:r>
      <w:r>
        <w:rPr>
          <w:sz w:val="22"/>
          <w:szCs w:val="22"/>
        </w:rPr>
        <w:t xml:space="preserve"> </w:t>
      </w:r>
      <w:r w:rsidR="00745175">
        <w:rPr>
          <w:sz w:val="22"/>
          <w:szCs w:val="22"/>
        </w:rPr>
        <w:t xml:space="preserve">provides this </w:t>
      </w:r>
      <w:r>
        <w:rPr>
          <w:sz w:val="22"/>
          <w:szCs w:val="22"/>
        </w:rPr>
        <w:t xml:space="preserve">guideline </w:t>
      </w:r>
      <w:r w:rsidR="00745175">
        <w:rPr>
          <w:sz w:val="22"/>
          <w:szCs w:val="22"/>
        </w:rPr>
        <w:t xml:space="preserve">for determining the </w:t>
      </w:r>
      <w:r>
        <w:rPr>
          <w:sz w:val="22"/>
          <w:szCs w:val="22"/>
        </w:rPr>
        <w:t xml:space="preserve">services </w:t>
      </w:r>
      <w:r w:rsidR="00745175">
        <w:rPr>
          <w:sz w:val="22"/>
          <w:szCs w:val="22"/>
        </w:rPr>
        <w:t xml:space="preserve">to be provided on projects </w:t>
      </w:r>
      <w:r>
        <w:rPr>
          <w:sz w:val="22"/>
          <w:szCs w:val="22"/>
        </w:rPr>
        <w:t xml:space="preserve">and </w:t>
      </w:r>
      <w:r w:rsidR="00745175">
        <w:rPr>
          <w:sz w:val="22"/>
          <w:szCs w:val="22"/>
        </w:rPr>
        <w:t xml:space="preserve">to facilitate </w:t>
      </w:r>
      <w:r w:rsidR="00CF0258">
        <w:rPr>
          <w:sz w:val="22"/>
          <w:szCs w:val="22"/>
        </w:rPr>
        <w:t xml:space="preserve">estimations of appropriate </w:t>
      </w:r>
      <w:r>
        <w:rPr>
          <w:sz w:val="22"/>
          <w:szCs w:val="22"/>
        </w:rPr>
        <w:t xml:space="preserve">fees </w:t>
      </w:r>
      <w:r w:rsidR="00745175">
        <w:rPr>
          <w:sz w:val="22"/>
          <w:szCs w:val="22"/>
        </w:rPr>
        <w:t xml:space="preserve">that could be used in </w:t>
      </w:r>
      <w:r w:rsidR="00B92A12">
        <w:rPr>
          <w:sz w:val="22"/>
          <w:szCs w:val="22"/>
        </w:rPr>
        <w:t>negotiation</w:t>
      </w:r>
      <w:r w:rsidR="00745175">
        <w:rPr>
          <w:sz w:val="22"/>
          <w:szCs w:val="22"/>
        </w:rPr>
        <w:t>s</w:t>
      </w:r>
      <w:r w:rsidR="00B92A12">
        <w:rPr>
          <w:sz w:val="22"/>
          <w:szCs w:val="22"/>
        </w:rPr>
        <w:t xml:space="preserve"> between  Client</w:t>
      </w:r>
      <w:r w:rsidR="00745175">
        <w:rPr>
          <w:sz w:val="22"/>
          <w:szCs w:val="22"/>
        </w:rPr>
        <w:t>s</w:t>
      </w:r>
      <w:r w:rsidR="00B92A12">
        <w:rPr>
          <w:sz w:val="22"/>
          <w:szCs w:val="22"/>
        </w:rPr>
        <w:t xml:space="preserve"> and </w:t>
      </w:r>
      <w:r w:rsidR="00990534">
        <w:rPr>
          <w:sz w:val="22"/>
          <w:szCs w:val="22"/>
        </w:rPr>
        <w:t>Consulting Engineers</w:t>
      </w:r>
      <w:r w:rsidR="00745175">
        <w:rPr>
          <w:sz w:val="22"/>
          <w:szCs w:val="22"/>
        </w:rPr>
        <w:t xml:space="preserve">.  </w:t>
      </w:r>
    </w:p>
    <w:p w:rsidR="0017782F" w:rsidRDefault="0017782F">
      <w:pPr>
        <w:spacing w:before="0" w:after="0"/>
      </w:pPr>
    </w:p>
    <w:p w:rsidR="0017782F" w:rsidRDefault="0017782F">
      <w:pPr>
        <w:spacing w:before="0" w:after="0"/>
      </w:pPr>
    </w:p>
    <w:p w:rsidR="0017782F" w:rsidRDefault="0017782F">
      <w:pPr>
        <w:spacing w:before="0" w:after="0"/>
        <w:rPr>
          <w:sz w:val="22"/>
          <w:szCs w:val="22"/>
        </w:rPr>
      </w:pPr>
      <w:r>
        <w:rPr>
          <w:sz w:val="22"/>
          <w:szCs w:val="22"/>
        </w:rPr>
        <w:t>Any amount mentioned in or fee calculated in terms of this Schedule is exclusive of Value Added Tax.</w:t>
      </w:r>
    </w:p>
    <w:p w:rsidR="0017782F" w:rsidRDefault="0017782F">
      <w:pPr>
        <w:spacing w:before="0" w:after="0"/>
      </w:pPr>
    </w:p>
    <w:p w:rsidR="0017782F" w:rsidRDefault="0017782F">
      <w:pPr>
        <w:spacing w:before="0" w:after="0"/>
      </w:pPr>
    </w:p>
    <w:p w:rsidR="0017782F" w:rsidRDefault="0017782F">
      <w:pPr>
        <w:spacing w:before="0" w:after="0"/>
      </w:pPr>
    </w:p>
    <w:p w:rsidR="0017782F" w:rsidRDefault="0017782F">
      <w:pPr>
        <w:spacing w:before="0" w:after="0"/>
      </w:pPr>
    </w:p>
    <w:p w:rsidR="0017782F" w:rsidRDefault="0017782F">
      <w:pPr>
        <w:spacing w:before="0" w:after="0"/>
        <w:jc w:val="center"/>
        <w:rPr>
          <w:b/>
          <w:bCs/>
          <w:sz w:val="22"/>
          <w:szCs w:val="22"/>
          <w:u w:val="single"/>
        </w:rPr>
      </w:pPr>
      <w:r>
        <w:rPr>
          <w:b/>
          <w:bCs/>
          <w:sz w:val="22"/>
          <w:szCs w:val="22"/>
          <w:u w:val="single"/>
        </w:rPr>
        <w:t xml:space="preserve">The commencement date of these Rules shall be </w:t>
      </w:r>
      <w:r w:rsidRPr="002A7BD3">
        <w:rPr>
          <w:b/>
          <w:bCs/>
          <w:sz w:val="22"/>
          <w:szCs w:val="22"/>
          <w:highlight w:val="yellow"/>
          <w:u w:val="single"/>
        </w:rPr>
        <w:t>1 January 201</w:t>
      </w:r>
      <w:r w:rsidR="003A58AC">
        <w:rPr>
          <w:b/>
          <w:bCs/>
          <w:sz w:val="22"/>
          <w:szCs w:val="22"/>
          <w:highlight w:val="yellow"/>
          <w:u w:val="single"/>
        </w:rPr>
        <w:t>6</w:t>
      </w:r>
      <w:r>
        <w:rPr>
          <w:b/>
          <w:bCs/>
          <w:sz w:val="22"/>
          <w:szCs w:val="22"/>
          <w:u w:val="single"/>
        </w:rPr>
        <w:t>.</w:t>
      </w:r>
    </w:p>
    <w:p w:rsidR="0017782F" w:rsidRDefault="0017782F">
      <w:pPr>
        <w:spacing w:before="0" w:after="0"/>
      </w:pPr>
    </w:p>
    <w:p w:rsidR="0017782F" w:rsidRDefault="0017782F">
      <w:pPr>
        <w:spacing w:before="0" w:after="0"/>
      </w:pPr>
    </w:p>
    <w:p w:rsidR="0017782F" w:rsidRDefault="0017782F">
      <w:pPr>
        <w:spacing w:before="0" w:after="0"/>
        <w:rPr>
          <w:sz w:val="36"/>
          <w:szCs w:val="36"/>
          <w:u w:val="single"/>
        </w:rPr>
      </w:pPr>
      <w:r>
        <w:br w:type="page"/>
      </w:r>
    </w:p>
    <w:p w:rsidR="0017782F" w:rsidRDefault="0017782F">
      <w:pPr>
        <w:spacing w:before="0" w:after="0"/>
        <w:jc w:val="center"/>
        <w:rPr>
          <w:b/>
          <w:bCs/>
          <w:u w:val="single"/>
        </w:rPr>
      </w:pPr>
      <w:r>
        <w:rPr>
          <w:b/>
          <w:bCs/>
          <w:sz w:val="40"/>
          <w:szCs w:val="40"/>
          <w:u w:val="single"/>
        </w:rPr>
        <w:lastRenderedPageBreak/>
        <w:t>S</w:t>
      </w:r>
      <w:r>
        <w:rPr>
          <w:b/>
          <w:bCs/>
          <w:u w:val="single"/>
        </w:rPr>
        <w:t xml:space="preserve"> </w:t>
      </w:r>
      <w:r>
        <w:rPr>
          <w:b/>
          <w:bCs/>
          <w:sz w:val="32"/>
          <w:szCs w:val="32"/>
          <w:u w:val="single"/>
        </w:rPr>
        <w:t>C H E D U L E</w:t>
      </w:r>
    </w:p>
    <w:p w:rsidR="0017782F" w:rsidRDefault="0017782F">
      <w:pPr>
        <w:spacing w:before="0" w:after="0"/>
      </w:pPr>
    </w:p>
    <w:p w:rsidR="0017782F" w:rsidRDefault="0017782F">
      <w:pPr>
        <w:spacing w:before="0" w:after="0"/>
      </w:pPr>
    </w:p>
    <w:p w:rsidR="0017782F" w:rsidRDefault="0017782F">
      <w:pPr>
        <w:spacing w:before="0" w:after="0"/>
        <w:jc w:val="center"/>
        <w:rPr>
          <w:b/>
          <w:bCs/>
          <w:sz w:val="28"/>
          <w:szCs w:val="28"/>
        </w:rPr>
      </w:pPr>
      <w:r>
        <w:rPr>
          <w:b/>
          <w:bCs/>
          <w:sz w:val="28"/>
          <w:szCs w:val="28"/>
        </w:rPr>
        <w:t xml:space="preserve"> </w:t>
      </w:r>
      <w:r w:rsidR="00B92A12" w:rsidRPr="00B92A12">
        <w:rPr>
          <w:b/>
          <w:bCs/>
          <w:sz w:val="28"/>
          <w:szCs w:val="28"/>
        </w:rPr>
        <w:t>GUIDELINE</w:t>
      </w:r>
      <w:r w:rsidR="00B92A12">
        <w:rPr>
          <w:b/>
          <w:bCs/>
          <w:sz w:val="28"/>
          <w:szCs w:val="28"/>
        </w:rPr>
        <w:t xml:space="preserve"> </w:t>
      </w:r>
      <w:r w:rsidR="001A72C0">
        <w:rPr>
          <w:b/>
          <w:bCs/>
          <w:sz w:val="28"/>
          <w:szCs w:val="28"/>
        </w:rPr>
        <w:t xml:space="preserve">of </w:t>
      </w:r>
      <w:r>
        <w:rPr>
          <w:b/>
          <w:bCs/>
          <w:sz w:val="28"/>
          <w:szCs w:val="28"/>
        </w:rPr>
        <w:t xml:space="preserve">Services and </w:t>
      </w:r>
      <w:r w:rsidR="00CF0258">
        <w:rPr>
          <w:b/>
          <w:bCs/>
          <w:sz w:val="28"/>
          <w:szCs w:val="28"/>
        </w:rPr>
        <w:t xml:space="preserve">Processes for Estimating </w:t>
      </w:r>
      <w:r>
        <w:rPr>
          <w:b/>
          <w:bCs/>
          <w:sz w:val="28"/>
          <w:szCs w:val="28"/>
        </w:rPr>
        <w:t>Fees</w:t>
      </w:r>
    </w:p>
    <w:p w:rsidR="0017782F" w:rsidRDefault="0017782F">
      <w:pPr>
        <w:spacing w:before="0" w:after="0"/>
        <w:jc w:val="center"/>
        <w:rPr>
          <w:sz w:val="28"/>
          <w:szCs w:val="28"/>
        </w:rPr>
      </w:pPr>
      <w:r>
        <w:rPr>
          <w:b/>
          <w:bCs/>
          <w:sz w:val="28"/>
          <w:szCs w:val="28"/>
        </w:rPr>
        <w:t xml:space="preserve">for Registered </w:t>
      </w:r>
      <w:r w:rsidR="00CF0258">
        <w:rPr>
          <w:b/>
          <w:bCs/>
          <w:sz w:val="28"/>
          <w:szCs w:val="28"/>
        </w:rPr>
        <w:t xml:space="preserve">Engineering </w:t>
      </w:r>
      <w:r>
        <w:rPr>
          <w:b/>
          <w:bCs/>
          <w:sz w:val="28"/>
          <w:szCs w:val="28"/>
        </w:rPr>
        <w:t>Professionals</w:t>
      </w:r>
    </w:p>
    <w:p w:rsidR="0017782F" w:rsidRDefault="0017782F">
      <w:pPr>
        <w:spacing w:before="0" w:after="0"/>
      </w:pPr>
    </w:p>
    <w:p w:rsidR="0017782F" w:rsidRDefault="0017782F">
      <w:pPr>
        <w:spacing w:before="0" w:after="0"/>
      </w:pPr>
    </w:p>
    <w:p w:rsidR="0017782F" w:rsidRDefault="0017782F">
      <w:pPr>
        <w:spacing w:before="0" w:after="0"/>
        <w:jc w:val="center"/>
        <w:rPr>
          <w:b/>
          <w:bCs/>
        </w:rPr>
      </w:pPr>
      <w:r>
        <w:rPr>
          <w:b/>
          <w:bCs/>
          <w:sz w:val="36"/>
          <w:szCs w:val="36"/>
        </w:rPr>
        <w:t>I</w:t>
      </w:r>
      <w:r>
        <w:rPr>
          <w:b/>
          <w:bCs/>
          <w:sz w:val="32"/>
          <w:szCs w:val="32"/>
        </w:rPr>
        <w:t>ndex</w:t>
      </w:r>
    </w:p>
    <w:p w:rsidR="0017782F" w:rsidRDefault="0017782F">
      <w:pPr>
        <w:tabs>
          <w:tab w:val="left" w:pos="7020"/>
        </w:tabs>
        <w:spacing w:before="0" w:after="0"/>
        <w:ind w:left="11"/>
        <w:rPr>
          <w:sz w:val="16"/>
          <w:szCs w:val="16"/>
          <w:u w:val="single"/>
        </w:rPr>
      </w:pPr>
    </w:p>
    <w:p w:rsidR="0017782F" w:rsidRDefault="0017782F">
      <w:pPr>
        <w:spacing w:before="0" w:after="0"/>
        <w:rPr>
          <w:sz w:val="16"/>
          <w:szCs w:val="16"/>
          <w:u w:val="single"/>
        </w:rPr>
      </w:pPr>
      <w:r>
        <w:rPr>
          <w:sz w:val="16"/>
          <w:szCs w:val="16"/>
          <w:u w:val="single"/>
        </w:rPr>
        <w:t>Headings and clause numbers_____________________________________________________________________________</w:t>
      </w:r>
    </w:p>
    <w:p w:rsidR="00704C51" w:rsidRDefault="00626832">
      <w:pPr>
        <w:pStyle w:val="TOC1"/>
        <w:rPr>
          <w:ins w:id="1" w:author="Taute, Arthur" w:date="2015-08-24T07:08:00Z"/>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17782F">
        <w:rPr>
          <w:b w:val="0"/>
          <w:bCs w:val="0"/>
          <w:caps w:val="0"/>
        </w:rPr>
        <w:instrText xml:space="preserve"> TOC \o "1-3" \h \z \u </w:instrText>
      </w:r>
      <w:r>
        <w:rPr>
          <w:b w:val="0"/>
          <w:bCs w:val="0"/>
          <w:caps w:val="0"/>
        </w:rPr>
        <w:fldChar w:fldCharType="separate"/>
      </w:r>
      <w:ins w:id="2" w:author="Taute, Arthur" w:date="2015-08-24T07:08:00Z">
        <w:r w:rsidR="00704C51" w:rsidRPr="009A2A01">
          <w:rPr>
            <w:rStyle w:val="Hyperlink"/>
          </w:rPr>
          <w:fldChar w:fldCharType="begin"/>
        </w:r>
        <w:r w:rsidR="00704C51" w:rsidRPr="009A2A01">
          <w:rPr>
            <w:rStyle w:val="Hyperlink"/>
          </w:rPr>
          <w:instrText xml:space="preserve"> </w:instrText>
        </w:r>
        <w:r w:rsidR="00704C51">
          <w:instrText>HYPERLINK \l "_Toc428163426"</w:instrText>
        </w:r>
        <w:r w:rsidR="00704C51" w:rsidRPr="009A2A01">
          <w:rPr>
            <w:rStyle w:val="Hyperlink"/>
          </w:rPr>
          <w:instrText xml:space="preserve"> </w:instrText>
        </w:r>
        <w:r w:rsidR="00704C51" w:rsidRPr="009A2A01">
          <w:rPr>
            <w:rStyle w:val="Hyperlink"/>
          </w:rPr>
          <w:fldChar w:fldCharType="separate"/>
        </w:r>
        <w:r w:rsidR="00704C51" w:rsidRPr="009A2A01">
          <w:rPr>
            <w:rStyle w:val="Hyperlink"/>
          </w:rPr>
          <w:t>1.</w:t>
        </w:r>
        <w:r w:rsidR="00704C51">
          <w:rPr>
            <w:rFonts w:asciiTheme="minorHAnsi" w:eastAsiaTheme="minorEastAsia" w:hAnsiTheme="minorHAnsi" w:cstheme="minorBidi"/>
            <w:b w:val="0"/>
            <w:bCs w:val="0"/>
            <w:caps w:val="0"/>
            <w:sz w:val="22"/>
            <w:szCs w:val="22"/>
            <w:lang w:val="en-ZA" w:eastAsia="en-ZA"/>
          </w:rPr>
          <w:tab/>
        </w:r>
        <w:r w:rsidR="00704C51" w:rsidRPr="009A2A01">
          <w:rPr>
            <w:rStyle w:val="Hyperlink"/>
          </w:rPr>
          <w:t>preamble</w:t>
        </w:r>
        <w:r w:rsidR="00704C51">
          <w:rPr>
            <w:webHidden/>
          </w:rPr>
          <w:tab/>
        </w:r>
        <w:r w:rsidR="00704C51">
          <w:rPr>
            <w:webHidden/>
          </w:rPr>
          <w:fldChar w:fldCharType="begin"/>
        </w:r>
        <w:r w:rsidR="00704C51">
          <w:rPr>
            <w:webHidden/>
          </w:rPr>
          <w:instrText xml:space="preserve"> PAGEREF _Toc428163426 \h </w:instrText>
        </w:r>
      </w:ins>
      <w:r w:rsidR="00704C51">
        <w:rPr>
          <w:webHidden/>
        </w:rPr>
      </w:r>
      <w:r w:rsidR="00704C51">
        <w:rPr>
          <w:webHidden/>
        </w:rPr>
        <w:fldChar w:fldCharType="separate"/>
      </w:r>
      <w:ins w:id="3" w:author="Taute, Arthur" w:date="2015-08-24T07:08:00Z">
        <w:r w:rsidR="00704C51">
          <w:rPr>
            <w:webHidden/>
          </w:rPr>
          <w:t>4</w:t>
        </w:r>
        <w:r w:rsidR="00704C51">
          <w:rPr>
            <w:webHidden/>
          </w:rPr>
          <w:fldChar w:fldCharType="end"/>
        </w:r>
        <w:r w:rsidR="00704C51" w:rsidRPr="009A2A01">
          <w:rPr>
            <w:rStyle w:val="Hyperlink"/>
          </w:rPr>
          <w:fldChar w:fldCharType="end"/>
        </w:r>
      </w:ins>
    </w:p>
    <w:p w:rsidR="00704C51" w:rsidRDefault="00704C51">
      <w:pPr>
        <w:pStyle w:val="TOC1"/>
        <w:rPr>
          <w:ins w:id="4" w:author="Taute, Arthur" w:date="2015-08-24T07:08:00Z"/>
          <w:rFonts w:asciiTheme="minorHAnsi" w:eastAsiaTheme="minorEastAsia" w:hAnsiTheme="minorHAnsi" w:cstheme="minorBidi"/>
          <w:b w:val="0"/>
          <w:bCs w:val="0"/>
          <w:caps w:val="0"/>
          <w:sz w:val="22"/>
          <w:szCs w:val="22"/>
          <w:lang w:val="en-ZA" w:eastAsia="en-ZA"/>
        </w:rPr>
      </w:pPr>
      <w:ins w:id="5" w:author="Taute, Arthur" w:date="2015-08-24T07:08:00Z">
        <w:r w:rsidRPr="009A2A01">
          <w:rPr>
            <w:rStyle w:val="Hyperlink"/>
          </w:rPr>
          <w:fldChar w:fldCharType="begin"/>
        </w:r>
        <w:r w:rsidRPr="009A2A01">
          <w:rPr>
            <w:rStyle w:val="Hyperlink"/>
          </w:rPr>
          <w:instrText xml:space="preserve"> </w:instrText>
        </w:r>
        <w:r>
          <w:instrText>HYPERLINK \l "_Toc428163427"</w:instrText>
        </w:r>
        <w:r w:rsidRPr="009A2A01">
          <w:rPr>
            <w:rStyle w:val="Hyperlink"/>
          </w:rPr>
          <w:instrText xml:space="preserve"> </w:instrText>
        </w:r>
        <w:r w:rsidRPr="009A2A01">
          <w:rPr>
            <w:rStyle w:val="Hyperlink"/>
          </w:rPr>
          <w:fldChar w:fldCharType="separate"/>
        </w:r>
        <w:r w:rsidRPr="009A2A01">
          <w:rPr>
            <w:rStyle w:val="Hyperlink"/>
          </w:rPr>
          <w:t>2.</w:t>
        </w:r>
        <w:r>
          <w:rPr>
            <w:rFonts w:asciiTheme="minorHAnsi" w:eastAsiaTheme="minorEastAsia" w:hAnsiTheme="minorHAnsi" w:cstheme="minorBidi"/>
            <w:b w:val="0"/>
            <w:bCs w:val="0"/>
            <w:caps w:val="0"/>
            <w:sz w:val="22"/>
            <w:szCs w:val="22"/>
            <w:lang w:val="en-ZA" w:eastAsia="en-ZA"/>
          </w:rPr>
          <w:tab/>
        </w:r>
        <w:r w:rsidRPr="009A2A01">
          <w:rPr>
            <w:rStyle w:val="Hyperlink"/>
          </w:rPr>
          <w:t>General Provisions</w:t>
        </w:r>
        <w:r>
          <w:rPr>
            <w:webHidden/>
          </w:rPr>
          <w:tab/>
        </w:r>
        <w:r>
          <w:rPr>
            <w:webHidden/>
          </w:rPr>
          <w:fldChar w:fldCharType="begin"/>
        </w:r>
        <w:r>
          <w:rPr>
            <w:webHidden/>
          </w:rPr>
          <w:instrText xml:space="preserve"> PAGEREF _Toc428163427 \h </w:instrText>
        </w:r>
      </w:ins>
      <w:r>
        <w:rPr>
          <w:webHidden/>
        </w:rPr>
      </w:r>
      <w:r>
        <w:rPr>
          <w:webHidden/>
        </w:rPr>
        <w:fldChar w:fldCharType="separate"/>
      </w:r>
      <w:ins w:id="6" w:author="Taute, Arthur" w:date="2015-08-24T07:08:00Z">
        <w:r>
          <w:rPr>
            <w:webHidden/>
          </w:rPr>
          <w:t>7</w:t>
        </w:r>
        <w:r>
          <w:rPr>
            <w:webHidden/>
          </w:rPr>
          <w:fldChar w:fldCharType="end"/>
        </w:r>
        <w:r w:rsidRPr="009A2A01">
          <w:rPr>
            <w:rStyle w:val="Hyperlink"/>
          </w:rPr>
          <w:fldChar w:fldCharType="end"/>
        </w:r>
      </w:ins>
    </w:p>
    <w:p w:rsidR="00704C51" w:rsidRDefault="00704C51">
      <w:pPr>
        <w:pStyle w:val="TOC2"/>
        <w:rPr>
          <w:ins w:id="7" w:author="Taute, Arthur" w:date="2015-08-24T07:08:00Z"/>
          <w:rFonts w:asciiTheme="minorHAnsi" w:eastAsiaTheme="minorEastAsia" w:hAnsiTheme="minorHAnsi" w:cstheme="minorBidi"/>
          <w:sz w:val="22"/>
          <w:szCs w:val="22"/>
          <w:lang w:eastAsia="en-ZA"/>
        </w:rPr>
      </w:pPr>
      <w:ins w:id="8" w:author="Taute, Arthur" w:date="2015-08-24T07:08:00Z">
        <w:r w:rsidRPr="009A2A01">
          <w:rPr>
            <w:rStyle w:val="Hyperlink"/>
          </w:rPr>
          <w:fldChar w:fldCharType="begin"/>
        </w:r>
        <w:r w:rsidRPr="009A2A01">
          <w:rPr>
            <w:rStyle w:val="Hyperlink"/>
          </w:rPr>
          <w:instrText xml:space="preserve"> </w:instrText>
        </w:r>
        <w:r>
          <w:instrText>HYPERLINK \l "_Toc428163428"</w:instrText>
        </w:r>
        <w:r w:rsidRPr="009A2A01">
          <w:rPr>
            <w:rStyle w:val="Hyperlink"/>
          </w:rPr>
          <w:instrText xml:space="preserve"> </w:instrText>
        </w:r>
        <w:r w:rsidRPr="009A2A01">
          <w:rPr>
            <w:rStyle w:val="Hyperlink"/>
          </w:rPr>
          <w:fldChar w:fldCharType="separate"/>
        </w:r>
        <w:r w:rsidRPr="009A2A01">
          <w:rPr>
            <w:rStyle w:val="Hyperlink"/>
          </w:rPr>
          <w:t>2.1</w:t>
        </w:r>
        <w:r>
          <w:rPr>
            <w:rFonts w:asciiTheme="minorHAnsi" w:eastAsiaTheme="minorEastAsia" w:hAnsiTheme="minorHAnsi" w:cstheme="minorBidi"/>
            <w:sz w:val="22"/>
            <w:szCs w:val="22"/>
            <w:lang w:eastAsia="en-ZA"/>
          </w:rPr>
          <w:tab/>
        </w:r>
        <w:r w:rsidRPr="009A2A01">
          <w:rPr>
            <w:rStyle w:val="Hyperlink"/>
          </w:rPr>
          <w:t>Repeal and Transition</w:t>
        </w:r>
        <w:r>
          <w:rPr>
            <w:webHidden/>
          </w:rPr>
          <w:tab/>
        </w:r>
        <w:r>
          <w:rPr>
            <w:webHidden/>
          </w:rPr>
          <w:fldChar w:fldCharType="begin"/>
        </w:r>
        <w:r>
          <w:rPr>
            <w:webHidden/>
          </w:rPr>
          <w:instrText xml:space="preserve"> PAGEREF _Toc428163428 \h </w:instrText>
        </w:r>
      </w:ins>
      <w:r>
        <w:rPr>
          <w:webHidden/>
        </w:rPr>
      </w:r>
      <w:r>
        <w:rPr>
          <w:webHidden/>
        </w:rPr>
        <w:fldChar w:fldCharType="separate"/>
      </w:r>
      <w:ins w:id="9" w:author="Taute, Arthur" w:date="2015-08-24T07:08:00Z">
        <w:r>
          <w:rPr>
            <w:webHidden/>
          </w:rPr>
          <w:t>7</w:t>
        </w:r>
        <w:r>
          <w:rPr>
            <w:webHidden/>
          </w:rPr>
          <w:fldChar w:fldCharType="end"/>
        </w:r>
        <w:r w:rsidRPr="009A2A01">
          <w:rPr>
            <w:rStyle w:val="Hyperlink"/>
          </w:rPr>
          <w:fldChar w:fldCharType="end"/>
        </w:r>
      </w:ins>
    </w:p>
    <w:p w:rsidR="00704C51" w:rsidRDefault="00704C51">
      <w:pPr>
        <w:pStyle w:val="TOC2"/>
        <w:rPr>
          <w:ins w:id="10" w:author="Taute, Arthur" w:date="2015-08-24T07:08:00Z"/>
          <w:rFonts w:asciiTheme="minorHAnsi" w:eastAsiaTheme="minorEastAsia" w:hAnsiTheme="minorHAnsi" w:cstheme="minorBidi"/>
          <w:sz w:val="22"/>
          <w:szCs w:val="22"/>
          <w:lang w:eastAsia="en-ZA"/>
        </w:rPr>
      </w:pPr>
      <w:ins w:id="11" w:author="Taute, Arthur" w:date="2015-08-24T07:08:00Z">
        <w:r w:rsidRPr="009A2A01">
          <w:rPr>
            <w:rStyle w:val="Hyperlink"/>
          </w:rPr>
          <w:fldChar w:fldCharType="begin"/>
        </w:r>
        <w:r w:rsidRPr="009A2A01">
          <w:rPr>
            <w:rStyle w:val="Hyperlink"/>
          </w:rPr>
          <w:instrText xml:space="preserve"> </w:instrText>
        </w:r>
        <w:r>
          <w:instrText>HYPERLINK \l "_Toc428163429"</w:instrText>
        </w:r>
        <w:r w:rsidRPr="009A2A01">
          <w:rPr>
            <w:rStyle w:val="Hyperlink"/>
          </w:rPr>
          <w:instrText xml:space="preserve"> </w:instrText>
        </w:r>
        <w:r w:rsidRPr="009A2A01">
          <w:rPr>
            <w:rStyle w:val="Hyperlink"/>
          </w:rPr>
          <w:fldChar w:fldCharType="separate"/>
        </w:r>
        <w:r w:rsidRPr="009A2A01">
          <w:rPr>
            <w:rStyle w:val="Hyperlink"/>
          </w:rPr>
          <w:t>2.2</w:t>
        </w:r>
        <w:r>
          <w:rPr>
            <w:rFonts w:asciiTheme="minorHAnsi" w:eastAsiaTheme="minorEastAsia" w:hAnsiTheme="minorHAnsi" w:cstheme="minorBidi"/>
            <w:sz w:val="22"/>
            <w:szCs w:val="22"/>
            <w:lang w:eastAsia="en-ZA"/>
          </w:rPr>
          <w:tab/>
        </w:r>
        <w:r w:rsidRPr="009A2A01">
          <w:rPr>
            <w:rStyle w:val="Hyperlink"/>
          </w:rPr>
          <w:t>Generality of Terms</w:t>
        </w:r>
        <w:r>
          <w:rPr>
            <w:webHidden/>
          </w:rPr>
          <w:tab/>
        </w:r>
        <w:r>
          <w:rPr>
            <w:webHidden/>
          </w:rPr>
          <w:fldChar w:fldCharType="begin"/>
        </w:r>
        <w:r>
          <w:rPr>
            <w:webHidden/>
          </w:rPr>
          <w:instrText xml:space="preserve"> PAGEREF _Toc428163429 \h </w:instrText>
        </w:r>
      </w:ins>
      <w:r>
        <w:rPr>
          <w:webHidden/>
        </w:rPr>
      </w:r>
      <w:r>
        <w:rPr>
          <w:webHidden/>
        </w:rPr>
        <w:fldChar w:fldCharType="separate"/>
      </w:r>
      <w:ins w:id="12" w:author="Taute, Arthur" w:date="2015-08-24T07:08:00Z">
        <w:r>
          <w:rPr>
            <w:webHidden/>
          </w:rPr>
          <w:t>7</w:t>
        </w:r>
        <w:r>
          <w:rPr>
            <w:webHidden/>
          </w:rPr>
          <w:fldChar w:fldCharType="end"/>
        </w:r>
        <w:r w:rsidRPr="009A2A01">
          <w:rPr>
            <w:rStyle w:val="Hyperlink"/>
          </w:rPr>
          <w:fldChar w:fldCharType="end"/>
        </w:r>
      </w:ins>
    </w:p>
    <w:p w:rsidR="00704C51" w:rsidRDefault="00704C51">
      <w:pPr>
        <w:pStyle w:val="TOC2"/>
        <w:rPr>
          <w:ins w:id="13" w:author="Taute, Arthur" w:date="2015-08-24T07:08:00Z"/>
          <w:rFonts w:asciiTheme="minorHAnsi" w:eastAsiaTheme="minorEastAsia" w:hAnsiTheme="minorHAnsi" w:cstheme="minorBidi"/>
          <w:sz w:val="22"/>
          <w:szCs w:val="22"/>
          <w:lang w:eastAsia="en-ZA"/>
        </w:rPr>
      </w:pPr>
      <w:ins w:id="14" w:author="Taute, Arthur" w:date="2015-08-24T07:08:00Z">
        <w:r w:rsidRPr="009A2A01">
          <w:rPr>
            <w:rStyle w:val="Hyperlink"/>
          </w:rPr>
          <w:fldChar w:fldCharType="begin"/>
        </w:r>
        <w:r w:rsidRPr="009A2A01">
          <w:rPr>
            <w:rStyle w:val="Hyperlink"/>
          </w:rPr>
          <w:instrText xml:space="preserve"> </w:instrText>
        </w:r>
        <w:r>
          <w:instrText>HYPERLINK \l "_Toc428163430"</w:instrText>
        </w:r>
        <w:r w:rsidRPr="009A2A01">
          <w:rPr>
            <w:rStyle w:val="Hyperlink"/>
          </w:rPr>
          <w:instrText xml:space="preserve"> </w:instrText>
        </w:r>
        <w:r w:rsidRPr="009A2A01">
          <w:rPr>
            <w:rStyle w:val="Hyperlink"/>
          </w:rPr>
          <w:fldChar w:fldCharType="separate"/>
        </w:r>
        <w:r w:rsidRPr="009A2A01">
          <w:rPr>
            <w:rStyle w:val="Hyperlink"/>
          </w:rPr>
          <w:t>2.3</w:t>
        </w:r>
        <w:r>
          <w:rPr>
            <w:rFonts w:asciiTheme="minorHAnsi" w:eastAsiaTheme="minorEastAsia" w:hAnsiTheme="minorHAnsi" w:cstheme="minorBidi"/>
            <w:sz w:val="22"/>
            <w:szCs w:val="22"/>
            <w:lang w:eastAsia="en-ZA"/>
          </w:rPr>
          <w:tab/>
        </w:r>
        <w:r w:rsidRPr="009A2A01">
          <w:rPr>
            <w:rStyle w:val="Hyperlink"/>
          </w:rPr>
          <w:t>Definitions</w:t>
        </w:r>
        <w:r>
          <w:rPr>
            <w:webHidden/>
          </w:rPr>
          <w:tab/>
        </w:r>
        <w:r>
          <w:rPr>
            <w:webHidden/>
          </w:rPr>
          <w:fldChar w:fldCharType="begin"/>
        </w:r>
        <w:r>
          <w:rPr>
            <w:webHidden/>
          </w:rPr>
          <w:instrText xml:space="preserve"> PAGEREF _Toc428163430 \h </w:instrText>
        </w:r>
      </w:ins>
      <w:r>
        <w:rPr>
          <w:webHidden/>
        </w:rPr>
      </w:r>
      <w:r>
        <w:rPr>
          <w:webHidden/>
        </w:rPr>
        <w:fldChar w:fldCharType="separate"/>
      </w:r>
      <w:ins w:id="15" w:author="Taute, Arthur" w:date="2015-08-24T07:08:00Z">
        <w:r>
          <w:rPr>
            <w:webHidden/>
          </w:rPr>
          <w:t>7</w:t>
        </w:r>
        <w:r>
          <w:rPr>
            <w:webHidden/>
          </w:rPr>
          <w:fldChar w:fldCharType="end"/>
        </w:r>
        <w:r w:rsidRPr="009A2A01">
          <w:rPr>
            <w:rStyle w:val="Hyperlink"/>
          </w:rPr>
          <w:fldChar w:fldCharType="end"/>
        </w:r>
      </w:ins>
    </w:p>
    <w:p w:rsidR="00704C51" w:rsidRDefault="00704C51">
      <w:pPr>
        <w:pStyle w:val="TOC2"/>
        <w:rPr>
          <w:ins w:id="16" w:author="Taute, Arthur" w:date="2015-08-24T07:08:00Z"/>
          <w:rFonts w:asciiTheme="minorHAnsi" w:eastAsiaTheme="minorEastAsia" w:hAnsiTheme="minorHAnsi" w:cstheme="minorBidi"/>
          <w:sz w:val="22"/>
          <w:szCs w:val="22"/>
          <w:lang w:eastAsia="en-ZA"/>
        </w:rPr>
      </w:pPr>
      <w:ins w:id="17" w:author="Taute, Arthur" w:date="2015-08-24T07:08:00Z">
        <w:r w:rsidRPr="009A2A01">
          <w:rPr>
            <w:rStyle w:val="Hyperlink"/>
          </w:rPr>
          <w:fldChar w:fldCharType="begin"/>
        </w:r>
        <w:r w:rsidRPr="009A2A01">
          <w:rPr>
            <w:rStyle w:val="Hyperlink"/>
          </w:rPr>
          <w:instrText xml:space="preserve"> </w:instrText>
        </w:r>
        <w:r>
          <w:instrText>HYPERLINK \l "_Toc428163431"</w:instrText>
        </w:r>
        <w:r w:rsidRPr="009A2A01">
          <w:rPr>
            <w:rStyle w:val="Hyperlink"/>
          </w:rPr>
          <w:instrText xml:space="preserve"> </w:instrText>
        </w:r>
        <w:r w:rsidRPr="009A2A01">
          <w:rPr>
            <w:rStyle w:val="Hyperlink"/>
          </w:rPr>
          <w:fldChar w:fldCharType="separate"/>
        </w:r>
        <w:r w:rsidRPr="009A2A01">
          <w:rPr>
            <w:rStyle w:val="Hyperlink"/>
          </w:rPr>
          <w:t>2.4</w:t>
        </w:r>
        <w:r>
          <w:rPr>
            <w:rFonts w:asciiTheme="minorHAnsi" w:eastAsiaTheme="minorEastAsia" w:hAnsiTheme="minorHAnsi" w:cstheme="minorBidi"/>
            <w:sz w:val="22"/>
            <w:szCs w:val="22"/>
            <w:lang w:eastAsia="en-ZA"/>
          </w:rPr>
          <w:tab/>
        </w:r>
        <w:r w:rsidRPr="009A2A01">
          <w:rPr>
            <w:rStyle w:val="Hyperlink"/>
          </w:rPr>
          <w:t>Short Title</w:t>
        </w:r>
        <w:r>
          <w:rPr>
            <w:webHidden/>
          </w:rPr>
          <w:tab/>
        </w:r>
        <w:r>
          <w:rPr>
            <w:webHidden/>
          </w:rPr>
          <w:fldChar w:fldCharType="begin"/>
        </w:r>
        <w:r>
          <w:rPr>
            <w:webHidden/>
          </w:rPr>
          <w:instrText xml:space="preserve"> PAGEREF _Toc428163431 \h </w:instrText>
        </w:r>
      </w:ins>
      <w:r>
        <w:rPr>
          <w:webHidden/>
        </w:rPr>
      </w:r>
      <w:r>
        <w:rPr>
          <w:webHidden/>
        </w:rPr>
        <w:fldChar w:fldCharType="separate"/>
      </w:r>
      <w:ins w:id="18" w:author="Taute, Arthur" w:date="2015-08-24T07:08:00Z">
        <w:r>
          <w:rPr>
            <w:webHidden/>
          </w:rPr>
          <w:t>9</w:t>
        </w:r>
        <w:r>
          <w:rPr>
            <w:webHidden/>
          </w:rPr>
          <w:fldChar w:fldCharType="end"/>
        </w:r>
        <w:r w:rsidRPr="009A2A01">
          <w:rPr>
            <w:rStyle w:val="Hyperlink"/>
          </w:rPr>
          <w:fldChar w:fldCharType="end"/>
        </w:r>
      </w:ins>
    </w:p>
    <w:p w:rsidR="00704C51" w:rsidRDefault="00704C51">
      <w:pPr>
        <w:pStyle w:val="TOC1"/>
        <w:rPr>
          <w:ins w:id="19" w:author="Taute, Arthur" w:date="2015-08-24T07:08:00Z"/>
          <w:rFonts w:asciiTheme="minorHAnsi" w:eastAsiaTheme="minorEastAsia" w:hAnsiTheme="minorHAnsi" w:cstheme="minorBidi"/>
          <w:b w:val="0"/>
          <w:bCs w:val="0"/>
          <w:caps w:val="0"/>
          <w:sz w:val="22"/>
          <w:szCs w:val="22"/>
          <w:lang w:val="en-ZA" w:eastAsia="en-ZA"/>
        </w:rPr>
      </w:pPr>
      <w:ins w:id="20" w:author="Taute, Arthur" w:date="2015-08-24T07:08:00Z">
        <w:r w:rsidRPr="009A2A01">
          <w:rPr>
            <w:rStyle w:val="Hyperlink"/>
          </w:rPr>
          <w:fldChar w:fldCharType="begin"/>
        </w:r>
        <w:r w:rsidRPr="009A2A01">
          <w:rPr>
            <w:rStyle w:val="Hyperlink"/>
          </w:rPr>
          <w:instrText xml:space="preserve"> </w:instrText>
        </w:r>
        <w:r>
          <w:instrText>HYPERLINK \l "_Toc428163432"</w:instrText>
        </w:r>
        <w:r w:rsidRPr="009A2A01">
          <w:rPr>
            <w:rStyle w:val="Hyperlink"/>
          </w:rPr>
          <w:instrText xml:space="preserve"> </w:instrText>
        </w:r>
        <w:r w:rsidRPr="009A2A01">
          <w:rPr>
            <w:rStyle w:val="Hyperlink"/>
          </w:rPr>
          <w:fldChar w:fldCharType="separate"/>
        </w:r>
        <w:r w:rsidRPr="009A2A01">
          <w:rPr>
            <w:rStyle w:val="Hyperlink"/>
          </w:rPr>
          <w:t>3.</w:t>
        </w:r>
        <w:r>
          <w:rPr>
            <w:rFonts w:asciiTheme="minorHAnsi" w:eastAsiaTheme="minorEastAsia" w:hAnsiTheme="minorHAnsi" w:cstheme="minorBidi"/>
            <w:b w:val="0"/>
            <w:bCs w:val="0"/>
            <w:caps w:val="0"/>
            <w:sz w:val="22"/>
            <w:szCs w:val="22"/>
            <w:lang w:val="en-ZA" w:eastAsia="en-ZA"/>
          </w:rPr>
          <w:tab/>
        </w:r>
        <w:r w:rsidRPr="009A2A01">
          <w:rPr>
            <w:rStyle w:val="Hyperlink"/>
          </w:rPr>
          <w:t>GUIDELINE scope of SERVICES</w:t>
        </w:r>
        <w:r>
          <w:rPr>
            <w:webHidden/>
          </w:rPr>
          <w:tab/>
        </w:r>
        <w:r>
          <w:rPr>
            <w:webHidden/>
          </w:rPr>
          <w:fldChar w:fldCharType="begin"/>
        </w:r>
        <w:r>
          <w:rPr>
            <w:webHidden/>
          </w:rPr>
          <w:instrText xml:space="preserve"> PAGEREF _Toc428163432 \h </w:instrText>
        </w:r>
      </w:ins>
      <w:r>
        <w:rPr>
          <w:webHidden/>
        </w:rPr>
      </w:r>
      <w:r>
        <w:rPr>
          <w:webHidden/>
        </w:rPr>
        <w:fldChar w:fldCharType="separate"/>
      </w:r>
      <w:ins w:id="21" w:author="Taute, Arthur" w:date="2015-08-24T07:08:00Z">
        <w:r>
          <w:rPr>
            <w:webHidden/>
          </w:rPr>
          <w:t>10</w:t>
        </w:r>
        <w:r>
          <w:rPr>
            <w:webHidden/>
          </w:rPr>
          <w:fldChar w:fldCharType="end"/>
        </w:r>
        <w:r w:rsidRPr="009A2A01">
          <w:rPr>
            <w:rStyle w:val="Hyperlink"/>
          </w:rPr>
          <w:fldChar w:fldCharType="end"/>
        </w:r>
      </w:ins>
    </w:p>
    <w:p w:rsidR="00704C51" w:rsidRDefault="00704C51">
      <w:pPr>
        <w:pStyle w:val="TOC2"/>
        <w:rPr>
          <w:ins w:id="22" w:author="Taute, Arthur" w:date="2015-08-24T07:08:00Z"/>
          <w:rFonts w:asciiTheme="minorHAnsi" w:eastAsiaTheme="minorEastAsia" w:hAnsiTheme="minorHAnsi" w:cstheme="minorBidi"/>
          <w:sz w:val="22"/>
          <w:szCs w:val="22"/>
          <w:lang w:eastAsia="en-ZA"/>
        </w:rPr>
      </w:pPr>
      <w:ins w:id="23" w:author="Taute, Arthur" w:date="2015-08-24T07:08:00Z">
        <w:r w:rsidRPr="009A2A01">
          <w:rPr>
            <w:rStyle w:val="Hyperlink"/>
          </w:rPr>
          <w:fldChar w:fldCharType="begin"/>
        </w:r>
        <w:r w:rsidRPr="009A2A01">
          <w:rPr>
            <w:rStyle w:val="Hyperlink"/>
          </w:rPr>
          <w:instrText xml:space="preserve"> </w:instrText>
        </w:r>
        <w:r>
          <w:instrText>HYPERLINK \l "_Toc428163433"</w:instrText>
        </w:r>
        <w:r w:rsidRPr="009A2A01">
          <w:rPr>
            <w:rStyle w:val="Hyperlink"/>
          </w:rPr>
          <w:instrText xml:space="preserve"> </w:instrText>
        </w:r>
        <w:r w:rsidRPr="009A2A01">
          <w:rPr>
            <w:rStyle w:val="Hyperlink"/>
          </w:rPr>
          <w:fldChar w:fldCharType="separate"/>
        </w:r>
        <w:r w:rsidRPr="009A2A01">
          <w:rPr>
            <w:rStyle w:val="Hyperlink"/>
          </w:rPr>
          <w:t>3.1</w:t>
        </w:r>
        <w:r>
          <w:rPr>
            <w:rFonts w:asciiTheme="minorHAnsi" w:eastAsiaTheme="minorEastAsia" w:hAnsiTheme="minorHAnsi" w:cstheme="minorBidi"/>
            <w:sz w:val="22"/>
            <w:szCs w:val="22"/>
            <w:lang w:eastAsia="en-ZA"/>
          </w:rPr>
          <w:tab/>
        </w:r>
        <w:r w:rsidRPr="009A2A01">
          <w:rPr>
            <w:rStyle w:val="Hyperlink"/>
          </w:rPr>
          <w:t>Planning, Studies, Investigations and Assessments</w:t>
        </w:r>
        <w:r>
          <w:rPr>
            <w:webHidden/>
          </w:rPr>
          <w:tab/>
        </w:r>
        <w:r>
          <w:rPr>
            <w:webHidden/>
          </w:rPr>
          <w:fldChar w:fldCharType="begin"/>
        </w:r>
        <w:r>
          <w:rPr>
            <w:webHidden/>
          </w:rPr>
          <w:instrText xml:space="preserve"> PAGEREF _Toc428163433 \h </w:instrText>
        </w:r>
      </w:ins>
      <w:r>
        <w:rPr>
          <w:webHidden/>
        </w:rPr>
      </w:r>
      <w:r>
        <w:rPr>
          <w:webHidden/>
        </w:rPr>
        <w:fldChar w:fldCharType="separate"/>
      </w:r>
      <w:ins w:id="24" w:author="Taute, Arthur" w:date="2015-08-24T07:08:00Z">
        <w:r>
          <w:rPr>
            <w:webHidden/>
          </w:rPr>
          <w:t>10</w:t>
        </w:r>
        <w:r>
          <w:rPr>
            <w:webHidden/>
          </w:rPr>
          <w:fldChar w:fldCharType="end"/>
        </w:r>
        <w:r w:rsidRPr="009A2A01">
          <w:rPr>
            <w:rStyle w:val="Hyperlink"/>
          </w:rPr>
          <w:fldChar w:fldCharType="end"/>
        </w:r>
      </w:ins>
    </w:p>
    <w:p w:rsidR="00704C51" w:rsidRDefault="00704C51">
      <w:pPr>
        <w:pStyle w:val="TOC2"/>
        <w:rPr>
          <w:ins w:id="25" w:author="Taute, Arthur" w:date="2015-08-24T07:08:00Z"/>
          <w:rFonts w:asciiTheme="minorHAnsi" w:eastAsiaTheme="minorEastAsia" w:hAnsiTheme="minorHAnsi" w:cstheme="minorBidi"/>
          <w:sz w:val="22"/>
          <w:szCs w:val="22"/>
          <w:lang w:eastAsia="en-ZA"/>
        </w:rPr>
      </w:pPr>
      <w:ins w:id="26" w:author="Taute, Arthur" w:date="2015-08-24T07:08:00Z">
        <w:r w:rsidRPr="009A2A01">
          <w:rPr>
            <w:rStyle w:val="Hyperlink"/>
          </w:rPr>
          <w:fldChar w:fldCharType="begin"/>
        </w:r>
        <w:r w:rsidRPr="009A2A01">
          <w:rPr>
            <w:rStyle w:val="Hyperlink"/>
          </w:rPr>
          <w:instrText xml:space="preserve"> </w:instrText>
        </w:r>
        <w:r>
          <w:instrText>HYPERLINK \l "_Toc428163434"</w:instrText>
        </w:r>
        <w:r w:rsidRPr="009A2A01">
          <w:rPr>
            <w:rStyle w:val="Hyperlink"/>
          </w:rPr>
          <w:instrText xml:space="preserve"> </w:instrText>
        </w:r>
        <w:r w:rsidRPr="009A2A01">
          <w:rPr>
            <w:rStyle w:val="Hyperlink"/>
          </w:rPr>
          <w:fldChar w:fldCharType="separate"/>
        </w:r>
        <w:r w:rsidRPr="009A2A01">
          <w:rPr>
            <w:rStyle w:val="Hyperlink"/>
          </w:rPr>
          <w:t>3.2</w:t>
        </w:r>
        <w:r>
          <w:rPr>
            <w:rFonts w:asciiTheme="minorHAnsi" w:eastAsiaTheme="minorEastAsia" w:hAnsiTheme="minorHAnsi" w:cstheme="minorBidi"/>
            <w:sz w:val="22"/>
            <w:szCs w:val="22"/>
            <w:lang w:eastAsia="en-ZA"/>
          </w:rPr>
          <w:tab/>
        </w:r>
        <w:r w:rsidRPr="009A2A01">
          <w:rPr>
            <w:rStyle w:val="Hyperlink"/>
          </w:rPr>
          <w:t>Normal Services</w:t>
        </w:r>
        <w:r>
          <w:rPr>
            <w:webHidden/>
          </w:rPr>
          <w:tab/>
        </w:r>
        <w:r>
          <w:rPr>
            <w:webHidden/>
          </w:rPr>
          <w:fldChar w:fldCharType="begin"/>
        </w:r>
        <w:r>
          <w:rPr>
            <w:webHidden/>
          </w:rPr>
          <w:instrText xml:space="preserve"> PAGEREF _Toc428163434 \h </w:instrText>
        </w:r>
      </w:ins>
      <w:r>
        <w:rPr>
          <w:webHidden/>
        </w:rPr>
      </w:r>
      <w:r>
        <w:rPr>
          <w:webHidden/>
        </w:rPr>
        <w:fldChar w:fldCharType="separate"/>
      </w:r>
      <w:ins w:id="27" w:author="Taute, Arthur" w:date="2015-08-24T07:08:00Z">
        <w:r>
          <w:rPr>
            <w:webHidden/>
          </w:rPr>
          <w:t>10</w:t>
        </w:r>
        <w:r>
          <w:rPr>
            <w:webHidden/>
          </w:rPr>
          <w:fldChar w:fldCharType="end"/>
        </w:r>
        <w:r w:rsidRPr="009A2A01">
          <w:rPr>
            <w:rStyle w:val="Hyperlink"/>
          </w:rPr>
          <w:fldChar w:fldCharType="end"/>
        </w:r>
      </w:ins>
    </w:p>
    <w:p w:rsidR="00704C51" w:rsidRDefault="00704C51">
      <w:pPr>
        <w:pStyle w:val="TOC3"/>
        <w:tabs>
          <w:tab w:val="left" w:pos="1440"/>
        </w:tabs>
        <w:rPr>
          <w:ins w:id="28" w:author="Taute, Arthur" w:date="2015-08-24T07:08:00Z"/>
          <w:rFonts w:asciiTheme="minorHAnsi" w:eastAsiaTheme="minorEastAsia" w:hAnsiTheme="minorHAnsi" w:cstheme="minorBidi"/>
          <w:sz w:val="22"/>
          <w:szCs w:val="22"/>
          <w:lang w:eastAsia="en-ZA"/>
        </w:rPr>
      </w:pPr>
      <w:ins w:id="29" w:author="Taute, Arthur" w:date="2015-08-24T07:08:00Z">
        <w:r w:rsidRPr="009A2A01">
          <w:rPr>
            <w:rStyle w:val="Hyperlink"/>
          </w:rPr>
          <w:fldChar w:fldCharType="begin"/>
        </w:r>
        <w:r w:rsidRPr="009A2A01">
          <w:rPr>
            <w:rStyle w:val="Hyperlink"/>
          </w:rPr>
          <w:instrText xml:space="preserve"> </w:instrText>
        </w:r>
        <w:r>
          <w:instrText>HYPERLINK \l "_Toc428163435"</w:instrText>
        </w:r>
        <w:r w:rsidRPr="009A2A01">
          <w:rPr>
            <w:rStyle w:val="Hyperlink"/>
          </w:rPr>
          <w:instrText xml:space="preserve"> </w:instrText>
        </w:r>
        <w:r w:rsidRPr="009A2A01">
          <w:rPr>
            <w:rStyle w:val="Hyperlink"/>
          </w:rPr>
          <w:fldChar w:fldCharType="separate"/>
        </w:r>
        <w:r w:rsidRPr="009A2A01">
          <w:rPr>
            <w:rStyle w:val="Hyperlink"/>
          </w:rPr>
          <w:t>3.2.1</w:t>
        </w:r>
        <w:r>
          <w:rPr>
            <w:rFonts w:asciiTheme="minorHAnsi" w:eastAsiaTheme="minorEastAsia" w:hAnsiTheme="minorHAnsi" w:cstheme="minorBidi"/>
            <w:sz w:val="22"/>
            <w:szCs w:val="22"/>
            <w:lang w:eastAsia="en-ZA"/>
          </w:rPr>
          <w:tab/>
        </w:r>
        <w:r w:rsidRPr="009A2A01">
          <w:rPr>
            <w:rStyle w:val="Hyperlink"/>
          </w:rPr>
          <w:t>Stage 1 – Inception</w:t>
        </w:r>
        <w:r>
          <w:rPr>
            <w:webHidden/>
          </w:rPr>
          <w:tab/>
        </w:r>
        <w:r>
          <w:rPr>
            <w:webHidden/>
          </w:rPr>
          <w:fldChar w:fldCharType="begin"/>
        </w:r>
        <w:r>
          <w:rPr>
            <w:webHidden/>
          </w:rPr>
          <w:instrText xml:space="preserve"> PAGEREF _Toc428163435 \h </w:instrText>
        </w:r>
      </w:ins>
      <w:r>
        <w:rPr>
          <w:webHidden/>
        </w:rPr>
      </w:r>
      <w:r>
        <w:rPr>
          <w:webHidden/>
        </w:rPr>
        <w:fldChar w:fldCharType="separate"/>
      </w:r>
      <w:ins w:id="30" w:author="Taute, Arthur" w:date="2015-08-24T07:08:00Z">
        <w:r>
          <w:rPr>
            <w:webHidden/>
          </w:rPr>
          <w:t>11</w:t>
        </w:r>
        <w:r>
          <w:rPr>
            <w:webHidden/>
          </w:rPr>
          <w:fldChar w:fldCharType="end"/>
        </w:r>
        <w:r w:rsidRPr="009A2A01">
          <w:rPr>
            <w:rStyle w:val="Hyperlink"/>
          </w:rPr>
          <w:fldChar w:fldCharType="end"/>
        </w:r>
      </w:ins>
    </w:p>
    <w:p w:rsidR="00704C51" w:rsidRDefault="00704C51">
      <w:pPr>
        <w:pStyle w:val="TOC3"/>
        <w:tabs>
          <w:tab w:val="left" w:pos="1440"/>
        </w:tabs>
        <w:rPr>
          <w:ins w:id="31" w:author="Taute, Arthur" w:date="2015-08-24T07:08:00Z"/>
          <w:rFonts w:asciiTheme="minorHAnsi" w:eastAsiaTheme="minorEastAsia" w:hAnsiTheme="minorHAnsi" w:cstheme="minorBidi"/>
          <w:sz w:val="22"/>
          <w:szCs w:val="22"/>
          <w:lang w:eastAsia="en-ZA"/>
        </w:rPr>
      </w:pPr>
      <w:ins w:id="32" w:author="Taute, Arthur" w:date="2015-08-24T07:08:00Z">
        <w:r w:rsidRPr="009A2A01">
          <w:rPr>
            <w:rStyle w:val="Hyperlink"/>
          </w:rPr>
          <w:fldChar w:fldCharType="begin"/>
        </w:r>
        <w:r w:rsidRPr="009A2A01">
          <w:rPr>
            <w:rStyle w:val="Hyperlink"/>
          </w:rPr>
          <w:instrText xml:space="preserve"> </w:instrText>
        </w:r>
        <w:r>
          <w:instrText>HYPERLINK \l "_Toc428163436"</w:instrText>
        </w:r>
        <w:r w:rsidRPr="009A2A01">
          <w:rPr>
            <w:rStyle w:val="Hyperlink"/>
          </w:rPr>
          <w:instrText xml:space="preserve"> </w:instrText>
        </w:r>
        <w:r w:rsidRPr="009A2A01">
          <w:rPr>
            <w:rStyle w:val="Hyperlink"/>
          </w:rPr>
          <w:fldChar w:fldCharType="separate"/>
        </w:r>
        <w:r w:rsidRPr="009A2A01">
          <w:rPr>
            <w:rStyle w:val="Hyperlink"/>
          </w:rPr>
          <w:t>3.2.2</w:t>
        </w:r>
        <w:r>
          <w:rPr>
            <w:rFonts w:asciiTheme="minorHAnsi" w:eastAsiaTheme="minorEastAsia" w:hAnsiTheme="minorHAnsi" w:cstheme="minorBidi"/>
            <w:sz w:val="22"/>
            <w:szCs w:val="22"/>
            <w:lang w:eastAsia="en-ZA"/>
          </w:rPr>
          <w:tab/>
        </w:r>
        <w:r w:rsidRPr="009A2A01">
          <w:rPr>
            <w:rStyle w:val="Hyperlink"/>
          </w:rPr>
          <w:t>Stage 2 – Concept and Viability (also termed Preliminary Design)</w:t>
        </w:r>
        <w:r>
          <w:rPr>
            <w:webHidden/>
          </w:rPr>
          <w:tab/>
        </w:r>
        <w:r>
          <w:rPr>
            <w:webHidden/>
          </w:rPr>
          <w:fldChar w:fldCharType="begin"/>
        </w:r>
        <w:r>
          <w:rPr>
            <w:webHidden/>
          </w:rPr>
          <w:instrText xml:space="preserve"> PAGEREF _Toc428163436 \h </w:instrText>
        </w:r>
      </w:ins>
      <w:r>
        <w:rPr>
          <w:webHidden/>
        </w:rPr>
      </w:r>
      <w:r>
        <w:rPr>
          <w:webHidden/>
        </w:rPr>
        <w:fldChar w:fldCharType="separate"/>
      </w:r>
      <w:ins w:id="33" w:author="Taute, Arthur" w:date="2015-08-24T07:08:00Z">
        <w:r>
          <w:rPr>
            <w:webHidden/>
          </w:rPr>
          <w:t>12</w:t>
        </w:r>
        <w:r>
          <w:rPr>
            <w:webHidden/>
          </w:rPr>
          <w:fldChar w:fldCharType="end"/>
        </w:r>
        <w:r w:rsidRPr="009A2A01">
          <w:rPr>
            <w:rStyle w:val="Hyperlink"/>
          </w:rPr>
          <w:fldChar w:fldCharType="end"/>
        </w:r>
      </w:ins>
    </w:p>
    <w:p w:rsidR="00704C51" w:rsidRDefault="00704C51">
      <w:pPr>
        <w:pStyle w:val="TOC3"/>
        <w:tabs>
          <w:tab w:val="left" w:pos="1440"/>
        </w:tabs>
        <w:rPr>
          <w:ins w:id="34" w:author="Taute, Arthur" w:date="2015-08-24T07:08:00Z"/>
          <w:rFonts w:asciiTheme="minorHAnsi" w:eastAsiaTheme="minorEastAsia" w:hAnsiTheme="minorHAnsi" w:cstheme="minorBidi"/>
          <w:sz w:val="22"/>
          <w:szCs w:val="22"/>
          <w:lang w:eastAsia="en-ZA"/>
        </w:rPr>
      </w:pPr>
      <w:ins w:id="35" w:author="Taute, Arthur" w:date="2015-08-24T07:08:00Z">
        <w:r w:rsidRPr="009A2A01">
          <w:rPr>
            <w:rStyle w:val="Hyperlink"/>
          </w:rPr>
          <w:fldChar w:fldCharType="begin"/>
        </w:r>
        <w:r w:rsidRPr="009A2A01">
          <w:rPr>
            <w:rStyle w:val="Hyperlink"/>
          </w:rPr>
          <w:instrText xml:space="preserve"> </w:instrText>
        </w:r>
        <w:r>
          <w:instrText>HYPERLINK \l "_Toc428163437"</w:instrText>
        </w:r>
        <w:r w:rsidRPr="009A2A01">
          <w:rPr>
            <w:rStyle w:val="Hyperlink"/>
          </w:rPr>
          <w:instrText xml:space="preserve"> </w:instrText>
        </w:r>
        <w:r w:rsidRPr="009A2A01">
          <w:rPr>
            <w:rStyle w:val="Hyperlink"/>
          </w:rPr>
          <w:fldChar w:fldCharType="separate"/>
        </w:r>
        <w:r w:rsidRPr="009A2A01">
          <w:rPr>
            <w:rStyle w:val="Hyperlink"/>
          </w:rPr>
          <w:t>3.2.3</w:t>
        </w:r>
        <w:r>
          <w:rPr>
            <w:rFonts w:asciiTheme="minorHAnsi" w:eastAsiaTheme="minorEastAsia" w:hAnsiTheme="minorHAnsi" w:cstheme="minorBidi"/>
            <w:sz w:val="22"/>
            <w:szCs w:val="22"/>
            <w:lang w:eastAsia="en-ZA"/>
          </w:rPr>
          <w:tab/>
        </w:r>
        <w:r w:rsidRPr="009A2A01">
          <w:rPr>
            <w:rStyle w:val="Hyperlink"/>
          </w:rPr>
          <w:t>Stage 3 – Design Development (also termed Detail Design)</w:t>
        </w:r>
        <w:r>
          <w:rPr>
            <w:webHidden/>
          </w:rPr>
          <w:tab/>
        </w:r>
        <w:r>
          <w:rPr>
            <w:webHidden/>
          </w:rPr>
          <w:fldChar w:fldCharType="begin"/>
        </w:r>
        <w:r>
          <w:rPr>
            <w:webHidden/>
          </w:rPr>
          <w:instrText xml:space="preserve"> PAGEREF _Toc428163437 \h </w:instrText>
        </w:r>
      </w:ins>
      <w:r>
        <w:rPr>
          <w:webHidden/>
        </w:rPr>
      </w:r>
      <w:r>
        <w:rPr>
          <w:webHidden/>
        </w:rPr>
        <w:fldChar w:fldCharType="separate"/>
      </w:r>
      <w:ins w:id="36" w:author="Taute, Arthur" w:date="2015-08-24T07:08:00Z">
        <w:r>
          <w:rPr>
            <w:webHidden/>
          </w:rPr>
          <w:t>12</w:t>
        </w:r>
        <w:r>
          <w:rPr>
            <w:webHidden/>
          </w:rPr>
          <w:fldChar w:fldCharType="end"/>
        </w:r>
        <w:r w:rsidRPr="009A2A01">
          <w:rPr>
            <w:rStyle w:val="Hyperlink"/>
          </w:rPr>
          <w:fldChar w:fldCharType="end"/>
        </w:r>
      </w:ins>
    </w:p>
    <w:p w:rsidR="00704C51" w:rsidRDefault="00704C51">
      <w:pPr>
        <w:pStyle w:val="TOC3"/>
        <w:tabs>
          <w:tab w:val="left" w:pos="1440"/>
        </w:tabs>
        <w:rPr>
          <w:ins w:id="37" w:author="Taute, Arthur" w:date="2015-08-24T07:08:00Z"/>
          <w:rFonts w:asciiTheme="minorHAnsi" w:eastAsiaTheme="minorEastAsia" w:hAnsiTheme="minorHAnsi" w:cstheme="minorBidi"/>
          <w:sz w:val="22"/>
          <w:szCs w:val="22"/>
          <w:lang w:eastAsia="en-ZA"/>
        </w:rPr>
      </w:pPr>
      <w:ins w:id="38" w:author="Taute, Arthur" w:date="2015-08-24T07:08:00Z">
        <w:r w:rsidRPr="009A2A01">
          <w:rPr>
            <w:rStyle w:val="Hyperlink"/>
          </w:rPr>
          <w:fldChar w:fldCharType="begin"/>
        </w:r>
        <w:r w:rsidRPr="009A2A01">
          <w:rPr>
            <w:rStyle w:val="Hyperlink"/>
          </w:rPr>
          <w:instrText xml:space="preserve"> </w:instrText>
        </w:r>
        <w:r>
          <w:instrText>HYPERLINK \l "_Toc428163438"</w:instrText>
        </w:r>
        <w:r w:rsidRPr="009A2A01">
          <w:rPr>
            <w:rStyle w:val="Hyperlink"/>
          </w:rPr>
          <w:instrText xml:space="preserve"> </w:instrText>
        </w:r>
        <w:r w:rsidRPr="009A2A01">
          <w:rPr>
            <w:rStyle w:val="Hyperlink"/>
          </w:rPr>
          <w:fldChar w:fldCharType="separate"/>
        </w:r>
        <w:r w:rsidRPr="009A2A01">
          <w:rPr>
            <w:rStyle w:val="Hyperlink"/>
          </w:rPr>
          <w:t>3.2.4</w:t>
        </w:r>
        <w:r>
          <w:rPr>
            <w:rFonts w:asciiTheme="minorHAnsi" w:eastAsiaTheme="minorEastAsia" w:hAnsiTheme="minorHAnsi" w:cstheme="minorBidi"/>
            <w:sz w:val="22"/>
            <w:szCs w:val="22"/>
            <w:lang w:eastAsia="en-ZA"/>
          </w:rPr>
          <w:tab/>
        </w:r>
        <w:r w:rsidRPr="009A2A01">
          <w:rPr>
            <w:rStyle w:val="Hyperlink"/>
          </w:rPr>
          <w:t>Stage 4 – Documentation and Procurement</w:t>
        </w:r>
        <w:r>
          <w:rPr>
            <w:webHidden/>
          </w:rPr>
          <w:tab/>
        </w:r>
        <w:r>
          <w:rPr>
            <w:webHidden/>
          </w:rPr>
          <w:fldChar w:fldCharType="begin"/>
        </w:r>
        <w:r>
          <w:rPr>
            <w:webHidden/>
          </w:rPr>
          <w:instrText xml:space="preserve"> PAGEREF _Toc428163438 \h </w:instrText>
        </w:r>
      </w:ins>
      <w:r>
        <w:rPr>
          <w:webHidden/>
        </w:rPr>
      </w:r>
      <w:r>
        <w:rPr>
          <w:webHidden/>
        </w:rPr>
        <w:fldChar w:fldCharType="separate"/>
      </w:r>
      <w:ins w:id="39" w:author="Taute, Arthur" w:date="2015-08-24T07:08:00Z">
        <w:r>
          <w:rPr>
            <w:webHidden/>
          </w:rPr>
          <w:t>13</w:t>
        </w:r>
        <w:r>
          <w:rPr>
            <w:webHidden/>
          </w:rPr>
          <w:fldChar w:fldCharType="end"/>
        </w:r>
        <w:r w:rsidRPr="009A2A01">
          <w:rPr>
            <w:rStyle w:val="Hyperlink"/>
          </w:rPr>
          <w:fldChar w:fldCharType="end"/>
        </w:r>
      </w:ins>
    </w:p>
    <w:p w:rsidR="00704C51" w:rsidRDefault="00704C51">
      <w:pPr>
        <w:pStyle w:val="TOC3"/>
        <w:tabs>
          <w:tab w:val="left" w:pos="1440"/>
        </w:tabs>
        <w:rPr>
          <w:ins w:id="40" w:author="Taute, Arthur" w:date="2015-08-24T07:08:00Z"/>
          <w:rFonts w:asciiTheme="minorHAnsi" w:eastAsiaTheme="minorEastAsia" w:hAnsiTheme="minorHAnsi" w:cstheme="minorBidi"/>
          <w:sz w:val="22"/>
          <w:szCs w:val="22"/>
          <w:lang w:eastAsia="en-ZA"/>
        </w:rPr>
      </w:pPr>
      <w:ins w:id="41" w:author="Taute, Arthur" w:date="2015-08-24T07:08:00Z">
        <w:r w:rsidRPr="009A2A01">
          <w:rPr>
            <w:rStyle w:val="Hyperlink"/>
          </w:rPr>
          <w:fldChar w:fldCharType="begin"/>
        </w:r>
        <w:r w:rsidRPr="009A2A01">
          <w:rPr>
            <w:rStyle w:val="Hyperlink"/>
          </w:rPr>
          <w:instrText xml:space="preserve"> </w:instrText>
        </w:r>
        <w:r>
          <w:instrText>HYPERLINK \l "_Toc428163439"</w:instrText>
        </w:r>
        <w:r w:rsidRPr="009A2A01">
          <w:rPr>
            <w:rStyle w:val="Hyperlink"/>
          </w:rPr>
          <w:instrText xml:space="preserve"> </w:instrText>
        </w:r>
        <w:r w:rsidRPr="009A2A01">
          <w:rPr>
            <w:rStyle w:val="Hyperlink"/>
          </w:rPr>
          <w:fldChar w:fldCharType="separate"/>
        </w:r>
        <w:r w:rsidRPr="009A2A01">
          <w:rPr>
            <w:rStyle w:val="Hyperlink"/>
          </w:rPr>
          <w:t>3.2.5</w:t>
        </w:r>
        <w:r>
          <w:rPr>
            <w:rFonts w:asciiTheme="minorHAnsi" w:eastAsiaTheme="minorEastAsia" w:hAnsiTheme="minorHAnsi" w:cstheme="minorBidi"/>
            <w:sz w:val="22"/>
            <w:szCs w:val="22"/>
            <w:lang w:eastAsia="en-ZA"/>
          </w:rPr>
          <w:tab/>
        </w:r>
        <w:r w:rsidRPr="009A2A01">
          <w:rPr>
            <w:rStyle w:val="Hyperlink"/>
          </w:rPr>
          <w:t>Stage 5 – Contract Administration and Inspection</w:t>
        </w:r>
        <w:r>
          <w:rPr>
            <w:webHidden/>
          </w:rPr>
          <w:tab/>
        </w:r>
        <w:r>
          <w:rPr>
            <w:webHidden/>
          </w:rPr>
          <w:fldChar w:fldCharType="begin"/>
        </w:r>
        <w:r>
          <w:rPr>
            <w:webHidden/>
          </w:rPr>
          <w:instrText xml:space="preserve"> PAGEREF _Toc428163439 \h </w:instrText>
        </w:r>
      </w:ins>
      <w:r>
        <w:rPr>
          <w:webHidden/>
        </w:rPr>
      </w:r>
      <w:r>
        <w:rPr>
          <w:webHidden/>
        </w:rPr>
        <w:fldChar w:fldCharType="separate"/>
      </w:r>
      <w:ins w:id="42" w:author="Taute, Arthur" w:date="2015-08-24T07:08:00Z">
        <w:r>
          <w:rPr>
            <w:webHidden/>
          </w:rPr>
          <w:t>14</w:t>
        </w:r>
        <w:r>
          <w:rPr>
            <w:webHidden/>
          </w:rPr>
          <w:fldChar w:fldCharType="end"/>
        </w:r>
        <w:r w:rsidRPr="009A2A01">
          <w:rPr>
            <w:rStyle w:val="Hyperlink"/>
          </w:rPr>
          <w:fldChar w:fldCharType="end"/>
        </w:r>
      </w:ins>
    </w:p>
    <w:p w:rsidR="00704C51" w:rsidRDefault="00704C51">
      <w:pPr>
        <w:pStyle w:val="TOC3"/>
        <w:tabs>
          <w:tab w:val="left" w:pos="1440"/>
        </w:tabs>
        <w:rPr>
          <w:ins w:id="43" w:author="Taute, Arthur" w:date="2015-08-24T07:08:00Z"/>
          <w:rFonts w:asciiTheme="minorHAnsi" w:eastAsiaTheme="minorEastAsia" w:hAnsiTheme="minorHAnsi" w:cstheme="minorBidi"/>
          <w:sz w:val="22"/>
          <w:szCs w:val="22"/>
          <w:lang w:eastAsia="en-ZA"/>
        </w:rPr>
      </w:pPr>
      <w:ins w:id="44" w:author="Taute, Arthur" w:date="2015-08-24T07:08:00Z">
        <w:r w:rsidRPr="009A2A01">
          <w:rPr>
            <w:rStyle w:val="Hyperlink"/>
          </w:rPr>
          <w:fldChar w:fldCharType="begin"/>
        </w:r>
        <w:r w:rsidRPr="009A2A01">
          <w:rPr>
            <w:rStyle w:val="Hyperlink"/>
          </w:rPr>
          <w:instrText xml:space="preserve"> </w:instrText>
        </w:r>
        <w:r>
          <w:instrText>HYPERLINK \l "_Toc428163440"</w:instrText>
        </w:r>
        <w:r w:rsidRPr="009A2A01">
          <w:rPr>
            <w:rStyle w:val="Hyperlink"/>
          </w:rPr>
          <w:instrText xml:space="preserve"> </w:instrText>
        </w:r>
        <w:r w:rsidRPr="009A2A01">
          <w:rPr>
            <w:rStyle w:val="Hyperlink"/>
          </w:rPr>
          <w:fldChar w:fldCharType="separate"/>
        </w:r>
        <w:r w:rsidRPr="009A2A01">
          <w:rPr>
            <w:rStyle w:val="Hyperlink"/>
          </w:rPr>
          <w:t>3.2.6</w:t>
        </w:r>
        <w:r>
          <w:rPr>
            <w:rFonts w:asciiTheme="minorHAnsi" w:eastAsiaTheme="minorEastAsia" w:hAnsiTheme="minorHAnsi" w:cstheme="minorBidi"/>
            <w:sz w:val="22"/>
            <w:szCs w:val="22"/>
            <w:lang w:eastAsia="en-ZA"/>
          </w:rPr>
          <w:tab/>
        </w:r>
        <w:r w:rsidRPr="009A2A01">
          <w:rPr>
            <w:rStyle w:val="Hyperlink"/>
          </w:rPr>
          <w:t>Stage 6 – Close-Out</w:t>
        </w:r>
        <w:r>
          <w:rPr>
            <w:webHidden/>
          </w:rPr>
          <w:tab/>
        </w:r>
        <w:r>
          <w:rPr>
            <w:webHidden/>
          </w:rPr>
          <w:fldChar w:fldCharType="begin"/>
        </w:r>
        <w:r>
          <w:rPr>
            <w:webHidden/>
          </w:rPr>
          <w:instrText xml:space="preserve"> PAGEREF _Toc428163440 \h </w:instrText>
        </w:r>
      </w:ins>
      <w:r>
        <w:rPr>
          <w:webHidden/>
        </w:rPr>
      </w:r>
      <w:r>
        <w:rPr>
          <w:webHidden/>
        </w:rPr>
        <w:fldChar w:fldCharType="separate"/>
      </w:r>
      <w:ins w:id="45" w:author="Taute, Arthur" w:date="2015-08-24T07:08:00Z">
        <w:r>
          <w:rPr>
            <w:webHidden/>
          </w:rPr>
          <w:t>15</w:t>
        </w:r>
        <w:r>
          <w:rPr>
            <w:webHidden/>
          </w:rPr>
          <w:fldChar w:fldCharType="end"/>
        </w:r>
        <w:r w:rsidRPr="009A2A01">
          <w:rPr>
            <w:rStyle w:val="Hyperlink"/>
          </w:rPr>
          <w:fldChar w:fldCharType="end"/>
        </w:r>
      </w:ins>
    </w:p>
    <w:p w:rsidR="00704C51" w:rsidRDefault="00704C51">
      <w:pPr>
        <w:pStyle w:val="TOC2"/>
        <w:rPr>
          <w:ins w:id="46" w:author="Taute, Arthur" w:date="2015-08-24T07:08:00Z"/>
          <w:rFonts w:asciiTheme="minorHAnsi" w:eastAsiaTheme="minorEastAsia" w:hAnsiTheme="minorHAnsi" w:cstheme="minorBidi"/>
          <w:sz w:val="22"/>
          <w:szCs w:val="22"/>
          <w:lang w:eastAsia="en-ZA"/>
        </w:rPr>
      </w:pPr>
      <w:ins w:id="47" w:author="Taute, Arthur" w:date="2015-08-24T07:08:00Z">
        <w:r w:rsidRPr="009A2A01">
          <w:rPr>
            <w:rStyle w:val="Hyperlink"/>
          </w:rPr>
          <w:fldChar w:fldCharType="begin"/>
        </w:r>
        <w:r w:rsidRPr="009A2A01">
          <w:rPr>
            <w:rStyle w:val="Hyperlink"/>
          </w:rPr>
          <w:instrText xml:space="preserve"> </w:instrText>
        </w:r>
        <w:r>
          <w:instrText>HYPERLINK \l "_Toc428163441"</w:instrText>
        </w:r>
        <w:r w:rsidRPr="009A2A01">
          <w:rPr>
            <w:rStyle w:val="Hyperlink"/>
          </w:rPr>
          <w:instrText xml:space="preserve"> </w:instrText>
        </w:r>
        <w:r w:rsidRPr="009A2A01">
          <w:rPr>
            <w:rStyle w:val="Hyperlink"/>
          </w:rPr>
          <w:fldChar w:fldCharType="separate"/>
        </w:r>
        <w:r w:rsidRPr="009A2A01">
          <w:rPr>
            <w:rStyle w:val="Hyperlink"/>
          </w:rPr>
          <w:t>3.3</w:t>
        </w:r>
        <w:r>
          <w:rPr>
            <w:rFonts w:asciiTheme="minorHAnsi" w:eastAsiaTheme="minorEastAsia" w:hAnsiTheme="minorHAnsi" w:cstheme="minorBidi"/>
            <w:sz w:val="22"/>
            <w:szCs w:val="22"/>
            <w:lang w:eastAsia="en-ZA"/>
          </w:rPr>
          <w:tab/>
        </w:r>
        <w:r w:rsidRPr="009A2A01">
          <w:rPr>
            <w:rStyle w:val="Hyperlink"/>
          </w:rPr>
          <w:t>Additional Services</w:t>
        </w:r>
        <w:r>
          <w:rPr>
            <w:webHidden/>
          </w:rPr>
          <w:tab/>
        </w:r>
        <w:r>
          <w:rPr>
            <w:webHidden/>
          </w:rPr>
          <w:fldChar w:fldCharType="begin"/>
        </w:r>
        <w:r>
          <w:rPr>
            <w:webHidden/>
          </w:rPr>
          <w:instrText xml:space="preserve"> PAGEREF _Toc428163441 \h </w:instrText>
        </w:r>
      </w:ins>
      <w:r>
        <w:rPr>
          <w:webHidden/>
        </w:rPr>
      </w:r>
      <w:r>
        <w:rPr>
          <w:webHidden/>
        </w:rPr>
        <w:fldChar w:fldCharType="separate"/>
      </w:r>
      <w:ins w:id="48" w:author="Taute, Arthur" w:date="2015-08-24T07:08:00Z">
        <w:r>
          <w:rPr>
            <w:webHidden/>
          </w:rPr>
          <w:t>15</w:t>
        </w:r>
        <w:r>
          <w:rPr>
            <w:webHidden/>
          </w:rPr>
          <w:fldChar w:fldCharType="end"/>
        </w:r>
        <w:r w:rsidRPr="009A2A01">
          <w:rPr>
            <w:rStyle w:val="Hyperlink"/>
          </w:rPr>
          <w:fldChar w:fldCharType="end"/>
        </w:r>
      </w:ins>
    </w:p>
    <w:p w:rsidR="00704C51" w:rsidRDefault="00704C51">
      <w:pPr>
        <w:pStyle w:val="TOC3"/>
        <w:tabs>
          <w:tab w:val="left" w:pos="1440"/>
        </w:tabs>
        <w:rPr>
          <w:ins w:id="49" w:author="Taute, Arthur" w:date="2015-08-24T07:08:00Z"/>
          <w:rFonts w:asciiTheme="minorHAnsi" w:eastAsiaTheme="minorEastAsia" w:hAnsiTheme="minorHAnsi" w:cstheme="minorBidi"/>
          <w:sz w:val="22"/>
          <w:szCs w:val="22"/>
          <w:lang w:eastAsia="en-ZA"/>
        </w:rPr>
      </w:pPr>
      <w:ins w:id="50" w:author="Taute, Arthur" w:date="2015-08-24T07:08:00Z">
        <w:r w:rsidRPr="009A2A01">
          <w:rPr>
            <w:rStyle w:val="Hyperlink"/>
          </w:rPr>
          <w:fldChar w:fldCharType="begin"/>
        </w:r>
        <w:r w:rsidRPr="009A2A01">
          <w:rPr>
            <w:rStyle w:val="Hyperlink"/>
          </w:rPr>
          <w:instrText xml:space="preserve"> </w:instrText>
        </w:r>
        <w:r>
          <w:instrText>HYPERLINK \l "_Toc428163442"</w:instrText>
        </w:r>
        <w:r w:rsidRPr="009A2A01">
          <w:rPr>
            <w:rStyle w:val="Hyperlink"/>
          </w:rPr>
          <w:instrText xml:space="preserve"> </w:instrText>
        </w:r>
        <w:r w:rsidRPr="009A2A01">
          <w:rPr>
            <w:rStyle w:val="Hyperlink"/>
          </w:rPr>
          <w:fldChar w:fldCharType="separate"/>
        </w:r>
        <w:r w:rsidRPr="009A2A01">
          <w:rPr>
            <w:rStyle w:val="Hyperlink"/>
          </w:rPr>
          <w:t>3.3.1</w:t>
        </w:r>
        <w:r>
          <w:rPr>
            <w:rFonts w:asciiTheme="minorHAnsi" w:eastAsiaTheme="minorEastAsia" w:hAnsiTheme="minorHAnsi" w:cstheme="minorBidi"/>
            <w:sz w:val="22"/>
            <w:szCs w:val="22"/>
            <w:lang w:eastAsia="en-ZA"/>
          </w:rPr>
          <w:tab/>
        </w:r>
        <w:r w:rsidRPr="009A2A01">
          <w:rPr>
            <w:rStyle w:val="Hyperlink"/>
          </w:rPr>
          <w:t>Additional Services pertaining to all Stages of the Project</w:t>
        </w:r>
        <w:r>
          <w:rPr>
            <w:webHidden/>
          </w:rPr>
          <w:tab/>
        </w:r>
        <w:r>
          <w:rPr>
            <w:webHidden/>
          </w:rPr>
          <w:fldChar w:fldCharType="begin"/>
        </w:r>
        <w:r>
          <w:rPr>
            <w:webHidden/>
          </w:rPr>
          <w:instrText xml:space="preserve"> PAGEREF _Toc428163442 \h </w:instrText>
        </w:r>
      </w:ins>
      <w:r>
        <w:rPr>
          <w:webHidden/>
        </w:rPr>
      </w:r>
      <w:r>
        <w:rPr>
          <w:webHidden/>
        </w:rPr>
        <w:fldChar w:fldCharType="separate"/>
      </w:r>
      <w:ins w:id="51" w:author="Taute, Arthur" w:date="2015-08-24T07:08:00Z">
        <w:r>
          <w:rPr>
            <w:webHidden/>
          </w:rPr>
          <w:t>15</w:t>
        </w:r>
        <w:r>
          <w:rPr>
            <w:webHidden/>
          </w:rPr>
          <w:fldChar w:fldCharType="end"/>
        </w:r>
        <w:r w:rsidRPr="009A2A01">
          <w:rPr>
            <w:rStyle w:val="Hyperlink"/>
          </w:rPr>
          <w:fldChar w:fldCharType="end"/>
        </w:r>
      </w:ins>
    </w:p>
    <w:p w:rsidR="00704C51" w:rsidRDefault="00704C51">
      <w:pPr>
        <w:pStyle w:val="TOC3"/>
        <w:tabs>
          <w:tab w:val="left" w:pos="1440"/>
        </w:tabs>
        <w:rPr>
          <w:ins w:id="52" w:author="Taute, Arthur" w:date="2015-08-24T07:08:00Z"/>
          <w:rFonts w:asciiTheme="minorHAnsi" w:eastAsiaTheme="minorEastAsia" w:hAnsiTheme="minorHAnsi" w:cstheme="minorBidi"/>
          <w:sz w:val="22"/>
          <w:szCs w:val="22"/>
          <w:lang w:eastAsia="en-ZA"/>
        </w:rPr>
      </w:pPr>
      <w:ins w:id="53" w:author="Taute, Arthur" w:date="2015-08-24T07:08:00Z">
        <w:r w:rsidRPr="009A2A01">
          <w:rPr>
            <w:rStyle w:val="Hyperlink"/>
          </w:rPr>
          <w:fldChar w:fldCharType="begin"/>
        </w:r>
        <w:r w:rsidRPr="009A2A01">
          <w:rPr>
            <w:rStyle w:val="Hyperlink"/>
          </w:rPr>
          <w:instrText xml:space="preserve"> </w:instrText>
        </w:r>
        <w:r>
          <w:instrText>HYPERLINK \l "_Toc428163443"</w:instrText>
        </w:r>
        <w:r w:rsidRPr="009A2A01">
          <w:rPr>
            <w:rStyle w:val="Hyperlink"/>
          </w:rPr>
          <w:instrText xml:space="preserve"> </w:instrText>
        </w:r>
        <w:r w:rsidRPr="009A2A01">
          <w:rPr>
            <w:rStyle w:val="Hyperlink"/>
          </w:rPr>
          <w:fldChar w:fldCharType="separate"/>
        </w:r>
        <w:r w:rsidRPr="009A2A01">
          <w:rPr>
            <w:rStyle w:val="Hyperlink"/>
          </w:rPr>
          <w:t>3.3.2</w:t>
        </w:r>
        <w:r>
          <w:rPr>
            <w:rFonts w:asciiTheme="minorHAnsi" w:eastAsiaTheme="minorEastAsia" w:hAnsiTheme="minorHAnsi" w:cstheme="minorBidi"/>
            <w:sz w:val="22"/>
            <w:szCs w:val="22"/>
            <w:lang w:eastAsia="en-ZA"/>
          </w:rPr>
          <w:tab/>
        </w:r>
        <w:r w:rsidRPr="009A2A01">
          <w:rPr>
            <w:rStyle w:val="Hyperlink"/>
          </w:rPr>
          <w:t>Construction Monitoring</w:t>
        </w:r>
        <w:r>
          <w:rPr>
            <w:webHidden/>
          </w:rPr>
          <w:tab/>
        </w:r>
        <w:r>
          <w:rPr>
            <w:webHidden/>
          </w:rPr>
          <w:fldChar w:fldCharType="begin"/>
        </w:r>
        <w:r>
          <w:rPr>
            <w:webHidden/>
          </w:rPr>
          <w:instrText xml:space="preserve"> PAGEREF _Toc428163443 \h </w:instrText>
        </w:r>
      </w:ins>
      <w:r>
        <w:rPr>
          <w:webHidden/>
        </w:rPr>
      </w:r>
      <w:r>
        <w:rPr>
          <w:webHidden/>
        </w:rPr>
        <w:fldChar w:fldCharType="separate"/>
      </w:r>
      <w:ins w:id="54" w:author="Taute, Arthur" w:date="2015-08-24T07:08:00Z">
        <w:r>
          <w:rPr>
            <w:webHidden/>
          </w:rPr>
          <w:t>17</w:t>
        </w:r>
        <w:r>
          <w:rPr>
            <w:webHidden/>
          </w:rPr>
          <w:fldChar w:fldCharType="end"/>
        </w:r>
        <w:r w:rsidRPr="009A2A01">
          <w:rPr>
            <w:rStyle w:val="Hyperlink"/>
          </w:rPr>
          <w:fldChar w:fldCharType="end"/>
        </w:r>
      </w:ins>
    </w:p>
    <w:p w:rsidR="00704C51" w:rsidRDefault="00704C51">
      <w:pPr>
        <w:pStyle w:val="TOC3"/>
        <w:tabs>
          <w:tab w:val="left" w:pos="1440"/>
        </w:tabs>
        <w:rPr>
          <w:ins w:id="55" w:author="Taute, Arthur" w:date="2015-08-24T07:08:00Z"/>
          <w:rFonts w:asciiTheme="minorHAnsi" w:eastAsiaTheme="minorEastAsia" w:hAnsiTheme="minorHAnsi" w:cstheme="minorBidi"/>
          <w:sz w:val="22"/>
          <w:szCs w:val="22"/>
          <w:lang w:eastAsia="en-ZA"/>
        </w:rPr>
      </w:pPr>
      <w:ins w:id="56" w:author="Taute, Arthur" w:date="2015-08-24T07:08:00Z">
        <w:r w:rsidRPr="009A2A01">
          <w:rPr>
            <w:rStyle w:val="Hyperlink"/>
          </w:rPr>
          <w:fldChar w:fldCharType="begin"/>
        </w:r>
        <w:r w:rsidRPr="009A2A01">
          <w:rPr>
            <w:rStyle w:val="Hyperlink"/>
          </w:rPr>
          <w:instrText xml:space="preserve"> </w:instrText>
        </w:r>
        <w:r>
          <w:instrText>HYPERLINK \l "_Toc428163444"</w:instrText>
        </w:r>
        <w:r w:rsidRPr="009A2A01">
          <w:rPr>
            <w:rStyle w:val="Hyperlink"/>
          </w:rPr>
          <w:instrText xml:space="preserve"> </w:instrText>
        </w:r>
        <w:r w:rsidRPr="009A2A01">
          <w:rPr>
            <w:rStyle w:val="Hyperlink"/>
          </w:rPr>
          <w:fldChar w:fldCharType="separate"/>
        </w:r>
        <w:r w:rsidRPr="009A2A01">
          <w:rPr>
            <w:rStyle w:val="Hyperlink"/>
          </w:rPr>
          <w:t>3.3.3</w:t>
        </w:r>
        <w:r>
          <w:rPr>
            <w:rFonts w:asciiTheme="minorHAnsi" w:eastAsiaTheme="minorEastAsia" w:hAnsiTheme="minorHAnsi" w:cstheme="minorBidi"/>
            <w:sz w:val="22"/>
            <w:szCs w:val="22"/>
            <w:lang w:eastAsia="en-ZA"/>
          </w:rPr>
          <w:tab/>
        </w:r>
        <w:r w:rsidRPr="009A2A01">
          <w:rPr>
            <w:rStyle w:val="Hyperlink"/>
          </w:rPr>
          <w:t>Occupational Health and Safety Act, 1993 (Act No.85 of 1993).</w:t>
        </w:r>
        <w:r>
          <w:rPr>
            <w:webHidden/>
          </w:rPr>
          <w:tab/>
        </w:r>
        <w:r>
          <w:rPr>
            <w:webHidden/>
          </w:rPr>
          <w:fldChar w:fldCharType="begin"/>
        </w:r>
        <w:r>
          <w:rPr>
            <w:webHidden/>
          </w:rPr>
          <w:instrText xml:space="preserve"> PAGEREF _Toc428163444 \h </w:instrText>
        </w:r>
      </w:ins>
      <w:r>
        <w:rPr>
          <w:webHidden/>
        </w:rPr>
      </w:r>
      <w:r>
        <w:rPr>
          <w:webHidden/>
        </w:rPr>
        <w:fldChar w:fldCharType="separate"/>
      </w:r>
      <w:ins w:id="57" w:author="Taute, Arthur" w:date="2015-08-24T07:08:00Z">
        <w:r>
          <w:rPr>
            <w:webHidden/>
          </w:rPr>
          <w:t>19</w:t>
        </w:r>
        <w:r>
          <w:rPr>
            <w:webHidden/>
          </w:rPr>
          <w:fldChar w:fldCharType="end"/>
        </w:r>
        <w:r w:rsidRPr="009A2A01">
          <w:rPr>
            <w:rStyle w:val="Hyperlink"/>
          </w:rPr>
          <w:fldChar w:fldCharType="end"/>
        </w:r>
      </w:ins>
    </w:p>
    <w:p w:rsidR="00704C51" w:rsidRDefault="00704C51">
      <w:pPr>
        <w:pStyle w:val="TOC3"/>
        <w:tabs>
          <w:tab w:val="left" w:pos="1440"/>
        </w:tabs>
        <w:rPr>
          <w:ins w:id="58" w:author="Taute, Arthur" w:date="2015-08-24T07:08:00Z"/>
          <w:rFonts w:asciiTheme="minorHAnsi" w:eastAsiaTheme="minorEastAsia" w:hAnsiTheme="minorHAnsi" w:cstheme="minorBidi"/>
          <w:sz w:val="22"/>
          <w:szCs w:val="22"/>
          <w:lang w:eastAsia="en-ZA"/>
        </w:rPr>
      </w:pPr>
      <w:ins w:id="59" w:author="Taute, Arthur" w:date="2015-08-24T07:08:00Z">
        <w:r w:rsidRPr="009A2A01">
          <w:rPr>
            <w:rStyle w:val="Hyperlink"/>
          </w:rPr>
          <w:fldChar w:fldCharType="begin"/>
        </w:r>
        <w:r w:rsidRPr="009A2A01">
          <w:rPr>
            <w:rStyle w:val="Hyperlink"/>
          </w:rPr>
          <w:instrText xml:space="preserve"> </w:instrText>
        </w:r>
        <w:r>
          <w:instrText>HYPERLINK \l "_Toc428163445"</w:instrText>
        </w:r>
        <w:r w:rsidRPr="009A2A01">
          <w:rPr>
            <w:rStyle w:val="Hyperlink"/>
          </w:rPr>
          <w:instrText xml:space="preserve"> </w:instrText>
        </w:r>
        <w:r w:rsidRPr="009A2A01">
          <w:rPr>
            <w:rStyle w:val="Hyperlink"/>
          </w:rPr>
          <w:fldChar w:fldCharType="separate"/>
        </w:r>
        <w:r w:rsidRPr="009A2A01">
          <w:rPr>
            <w:rStyle w:val="Hyperlink"/>
          </w:rPr>
          <w:t>3.3.4</w:t>
        </w:r>
        <w:r>
          <w:rPr>
            <w:rFonts w:asciiTheme="minorHAnsi" w:eastAsiaTheme="minorEastAsia" w:hAnsiTheme="minorHAnsi" w:cstheme="minorBidi"/>
            <w:sz w:val="22"/>
            <w:szCs w:val="22"/>
            <w:lang w:eastAsia="en-ZA"/>
          </w:rPr>
          <w:tab/>
        </w:r>
        <w:r w:rsidRPr="009A2A01">
          <w:rPr>
            <w:rStyle w:val="Hyperlink"/>
          </w:rPr>
          <w:t>Quality Assurance System</w:t>
        </w:r>
        <w:r>
          <w:rPr>
            <w:webHidden/>
          </w:rPr>
          <w:tab/>
        </w:r>
        <w:r>
          <w:rPr>
            <w:webHidden/>
          </w:rPr>
          <w:fldChar w:fldCharType="begin"/>
        </w:r>
        <w:r>
          <w:rPr>
            <w:webHidden/>
          </w:rPr>
          <w:instrText xml:space="preserve"> PAGEREF _Toc428163445 \h </w:instrText>
        </w:r>
      </w:ins>
      <w:r>
        <w:rPr>
          <w:webHidden/>
        </w:rPr>
      </w:r>
      <w:r>
        <w:rPr>
          <w:webHidden/>
        </w:rPr>
        <w:fldChar w:fldCharType="separate"/>
      </w:r>
      <w:ins w:id="60" w:author="Taute, Arthur" w:date="2015-08-24T07:08:00Z">
        <w:r>
          <w:rPr>
            <w:webHidden/>
          </w:rPr>
          <w:t>19</w:t>
        </w:r>
        <w:r>
          <w:rPr>
            <w:webHidden/>
          </w:rPr>
          <w:fldChar w:fldCharType="end"/>
        </w:r>
        <w:r w:rsidRPr="009A2A01">
          <w:rPr>
            <w:rStyle w:val="Hyperlink"/>
          </w:rPr>
          <w:fldChar w:fldCharType="end"/>
        </w:r>
      </w:ins>
    </w:p>
    <w:p w:rsidR="00704C51" w:rsidRDefault="00704C51">
      <w:pPr>
        <w:pStyle w:val="TOC3"/>
        <w:tabs>
          <w:tab w:val="left" w:pos="1440"/>
        </w:tabs>
        <w:rPr>
          <w:ins w:id="61" w:author="Taute, Arthur" w:date="2015-08-24T07:08:00Z"/>
          <w:rFonts w:asciiTheme="minorHAnsi" w:eastAsiaTheme="minorEastAsia" w:hAnsiTheme="minorHAnsi" w:cstheme="minorBidi"/>
          <w:sz w:val="22"/>
          <w:szCs w:val="22"/>
          <w:lang w:eastAsia="en-ZA"/>
        </w:rPr>
      </w:pPr>
      <w:ins w:id="62" w:author="Taute, Arthur" w:date="2015-08-24T07:08:00Z">
        <w:r w:rsidRPr="009A2A01">
          <w:rPr>
            <w:rStyle w:val="Hyperlink"/>
          </w:rPr>
          <w:fldChar w:fldCharType="begin"/>
        </w:r>
        <w:r w:rsidRPr="009A2A01">
          <w:rPr>
            <w:rStyle w:val="Hyperlink"/>
          </w:rPr>
          <w:instrText xml:space="preserve"> </w:instrText>
        </w:r>
        <w:r>
          <w:instrText>HYPERLINK \l "_Toc428163446"</w:instrText>
        </w:r>
        <w:r w:rsidRPr="009A2A01">
          <w:rPr>
            <w:rStyle w:val="Hyperlink"/>
          </w:rPr>
          <w:instrText xml:space="preserve"> </w:instrText>
        </w:r>
        <w:r w:rsidRPr="009A2A01">
          <w:rPr>
            <w:rStyle w:val="Hyperlink"/>
          </w:rPr>
          <w:fldChar w:fldCharType="separate"/>
        </w:r>
        <w:r w:rsidRPr="009A2A01">
          <w:rPr>
            <w:rStyle w:val="Hyperlink"/>
          </w:rPr>
          <w:t>3.3.5</w:t>
        </w:r>
        <w:r>
          <w:rPr>
            <w:rFonts w:asciiTheme="minorHAnsi" w:eastAsiaTheme="minorEastAsia" w:hAnsiTheme="minorHAnsi" w:cstheme="minorBidi"/>
            <w:sz w:val="22"/>
            <w:szCs w:val="22"/>
            <w:lang w:eastAsia="en-ZA"/>
          </w:rPr>
          <w:tab/>
        </w:r>
        <w:r w:rsidRPr="009A2A01">
          <w:rPr>
            <w:rStyle w:val="Hyperlink"/>
          </w:rPr>
          <w:t>Lead Consulting Engineer</w:t>
        </w:r>
        <w:r>
          <w:rPr>
            <w:webHidden/>
          </w:rPr>
          <w:tab/>
        </w:r>
        <w:r>
          <w:rPr>
            <w:webHidden/>
          </w:rPr>
          <w:fldChar w:fldCharType="begin"/>
        </w:r>
        <w:r>
          <w:rPr>
            <w:webHidden/>
          </w:rPr>
          <w:instrText xml:space="preserve"> PAGEREF _Toc428163446 \h </w:instrText>
        </w:r>
      </w:ins>
      <w:r>
        <w:rPr>
          <w:webHidden/>
        </w:rPr>
      </w:r>
      <w:r>
        <w:rPr>
          <w:webHidden/>
        </w:rPr>
        <w:fldChar w:fldCharType="separate"/>
      </w:r>
      <w:ins w:id="63" w:author="Taute, Arthur" w:date="2015-08-24T07:08:00Z">
        <w:r>
          <w:rPr>
            <w:webHidden/>
          </w:rPr>
          <w:t>19</w:t>
        </w:r>
        <w:r>
          <w:rPr>
            <w:webHidden/>
          </w:rPr>
          <w:fldChar w:fldCharType="end"/>
        </w:r>
        <w:r w:rsidRPr="009A2A01">
          <w:rPr>
            <w:rStyle w:val="Hyperlink"/>
          </w:rPr>
          <w:fldChar w:fldCharType="end"/>
        </w:r>
      </w:ins>
    </w:p>
    <w:p w:rsidR="00704C51" w:rsidRDefault="00704C51">
      <w:pPr>
        <w:pStyle w:val="TOC3"/>
        <w:tabs>
          <w:tab w:val="left" w:pos="1440"/>
        </w:tabs>
        <w:rPr>
          <w:ins w:id="64" w:author="Taute, Arthur" w:date="2015-08-24T07:08:00Z"/>
          <w:rFonts w:asciiTheme="minorHAnsi" w:eastAsiaTheme="minorEastAsia" w:hAnsiTheme="minorHAnsi" w:cstheme="minorBidi"/>
          <w:sz w:val="22"/>
          <w:szCs w:val="22"/>
          <w:lang w:eastAsia="en-ZA"/>
        </w:rPr>
      </w:pPr>
      <w:ins w:id="65" w:author="Taute, Arthur" w:date="2015-08-24T07:08:00Z">
        <w:r w:rsidRPr="009A2A01">
          <w:rPr>
            <w:rStyle w:val="Hyperlink"/>
          </w:rPr>
          <w:fldChar w:fldCharType="begin"/>
        </w:r>
        <w:r w:rsidRPr="009A2A01">
          <w:rPr>
            <w:rStyle w:val="Hyperlink"/>
          </w:rPr>
          <w:instrText xml:space="preserve"> </w:instrText>
        </w:r>
        <w:r>
          <w:instrText>HYPERLINK \l "_Toc428163447"</w:instrText>
        </w:r>
        <w:r w:rsidRPr="009A2A01">
          <w:rPr>
            <w:rStyle w:val="Hyperlink"/>
          </w:rPr>
          <w:instrText xml:space="preserve"> </w:instrText>
        </w:r>
        <w:r w:rsidRPr="009A2A01">
          <w:rPr>
            <w:rStyle w:val="Hyperlink"/>
          </w:rPr>
          <w:fldChar w:fldCharType="separate"/>
        </w:r>
        <w:r w:rsidRPr="009A2A01">
          <w:rPr>
            <w:rStyle w:val="Hyperlink"/>
          </w:rPr>
          <w:t>3.3.6</w:t>
        </w:r>
        <w:r>
          <w:rPr>
            <w:rFonts w:asciiTheme="minorHAnsi" w:eastAsiaTheme="minorEastAsia" w:hAnsiTheme="minorHAnsi" w:cstheme="minorBidi"/>
            <w:sz w:val="22"/>
            <w:szCs w:val="22"/>
            <w:lang w:eastAsia="en-ZA"/>
          </w:rPr>
          <w:tab/>
        </w:r>
        <w:r w:rsidRPr="009A2A01">
          <w:rPr>
            <w:rStyle w:val="Hyperlink"/>
          </w:rPr>
          <w:t>Engineering Management Services (Principal Consultant)</w:t>
        </w:r>
        <w:r>
          <w:rPr>
            <w:webHidden/>
          </w:rPr>
          <w:tab/>
        </w:r>
        <w:r>
          <w:rPr>
            <w:webHidden/>
          </w:rPr>
          <w:fldChar w:fldCharType="begin"/>
        </w:r>
        <w:r>
          <w:rPr>
            <w:webHidden/>
          </w:rPr>
          <w:instrText xml:space="preserve"> PAGEREF _Toc428163447 \h </w:instrText>
        </w:r>
      </w:ins>
      <w:r>
        <w:rPr>
          <w:webHidden/>
        </w:rPr>
      </w:r>
      <w:r>
        <w:rPr>
          <w:webHidden/>
        </w:rPr>
        <w:fldChar w:fldCharType="separate"/>
      </w:r>
      <w:ins w:id="66" w:author="Taute, Arthur" w:date="2015-08-24T07:08:00Z">
        <w:r>
          <w:rPr>
            <w:webHidden/>
          </w:rPr>
          <w:t>20</w:t>
        </w:r>
        <w:r>
          <w:rPr>
            <w:webHidden/>
          </w:rPr>
          <w:fldChar w:fldCharType="end"/>
        </w:r>
        <w:r w:rsidRPr="009A2A01">
          <w:rPr>
            <w:rStyle w:val="Hyperlink"/>
          </w:rPr>
          <w:fldChar w:fldCharType="end"/>
        </w:r>
      </w:ins>
    </w:p>
    <w:p w:rsidR="00704C51" w:rsidRDefault="00704C51">
      <w:pPr>
        <w:pStyle w:val="TOC3"/>
        <w:tabs>
          <w:tab w:val="left" w:pos="1440"/>
        </w:tabs>
        <w:rPr>
          <w:ins w:id="67" w:author="Taute, Arthur" w:date="2015-08-24T07:08:00Z"/>
          <w:rFonts w:asciiTheme="minorHAnsi" w:eastAsiaTheme="minorEastAsia" w:hAnsiTheme="minorHAnsi" w:cstheme="minorBidi"/>
          <w:sz w:val="22"/>
          <w:szCs w:val="22"/>
          <w:lang w:eastAsia="en-ZA"/>
        </w:rPr>
      </w:pPr>
      <w:ins w:id="68" w:author="Taute, Arthur" w:date="2015-08-24T07:08:00Z">
        <w:r w:rsidRPr="009A2A01">
          <w:rPr>
            <w:rStyle w:val="Hyperlink"/>
          </w:rPr>
          <w:fldChar w:fldCharType="begin"/>
        </w:r>
        <w:r w:rsidRPr="009A2A01">
          <w:rPr>
            <w:rStyle w:val="Hyperlink"/>
          </w:rPr>
          <w:instrText xml:space="preserve"> </w:instrText>
        </w:r>
        <w:r>
          <w:instrText>HYPERLINK \l "_Toc428163448"</w:instrText>
        </w:r>
        <w:r w:rsidRPr="009A2A01">
          <w:rPr>
            <w:rStyle w:val="Hyperlink"/>
          </w:rPr>
          <w:instrText xml:space="preserve"> </w:instrText>
        </w:r>
        <w:r w:rsidRPr="009A2A01">
          <w:rPr>
            <w:rStyle w:val="Hyperlink"/>
          </w:rPr>
          <w:fldChar w:fldCharType="separate"/>
        </w:r>
        <w:r w:rsidRPr="009A2A01">
          <w:rPr>
            <w:rStyle w:val="Hyperlink"/>
          </w:rPr>
          <w:t>3.3.7</w:t>
        </w:r>
        <w:r>
          <w:rPr>
            <w:rFonts w:asciiTheme="minorHAnsi" w:eastAsiaTheme="minorEastAsia" w:hAnsiTheme="minorHAnsi" w:cstheme="minorBidi"/>
            <w:sz w:val="22"/>
            <w:szCs w:val="22"/>
            <w:lang w:eastAsia="en-ZA"/>
          </w:rPr>
          <w:tab/>
        </w:r>
        <w:r w:rsidRPr="009A2A01">
          <w:rPr>
            <w:rStyle w:val="Hyperlink"/>
          </w:rPr>
          <w:t>Mediation, Arbitration and Litigation proceedings and similar Services</w:t>
        </w:r>
        <w:r>
          <w:rPr>
            <w:webHidden/>
          </w:rPr>
          <w:tab/>
        </w:r>
        <w:r>
          <w:rPr>
            <w:webHidden/>
          </w:rPr>
          <w:fldChar w:fldCharType="begin"/>
        </w:r>
        <w:r>
          <w:rPr>
            <w:webHidden/>
          </w:rPr>
          <w:instrText xml:space="preserve"> PAGEREF _Toc428163448 \h </w:instrText>
        </w:r>
      </w:ins>
      <w:r>
        <w:rPr>
          <w:webHidden/>
        </w:rPr>
      </w:r>
      <w:r>
        <w:rPr>
          <w:webHidden/>
        </w:rPr>
        <w:fldChar w:fldCharType="separate"/>
      </w:r>
      <w:ins w:id="69" w:author="Taute, Arthur" w:date="2015-08-24T07:08:00Z">
        <w:r>
          <w:rPr>
            <w:webHidden/>
          </w:rPr>
          <w:t>23</w:t>
        </w:r>
        <w:r>
          <w:rPr>
            <w:webHidden/>
          </w:rPr>
          <w:fldChar w:fldCharType="end"/>
        </w:r>
        <w:r w:rsidRPr="009A2A01">
          <w:rPr>
            <w:rStyle w:val="Hyperlink"/>
          </w:rPr>
          <w:fldChar w:fldCharType="end"/>
        </w:r>
      </w:ins>
    </w:p>
    <w:p w:rsidR="00704C51" w:rsidRDefault="00704C51">
      <w:pPr>
        <w:pStyle w:val="TOC3"/>
        <w:tabs>
          <w:tab w:val="left" w:pos="1440"/>
        </w:tabs>
        <w:rPr>
          <w:ins w:id="70" w:author="Taute, Arthur" w:date="2015-08-24T07:08:00Z"/>
          <w:rFonts w:asciiTheme="minorHAnsi" w:eastAsiaTheme="minorEastAsia" w:hAnsiTheme="minorHAnsi" w:cstheme="minorBidi"/>
          <w:sz w:val="22"/>
          <w:szCs w:val="22"/>
          <w:lang w:eastAsia="en-ZA"/>
        </w:rPr>
      </w:pPr>
      <w:ins w:id="71" w:author="Taute, Arthur" w:date="2015-08-24T07:08:00Z">
        <w:r w:rsidRPr="009A2A01">
          <w:rPr>
            <w:rStyle w:val="Hyperlink"/>
          </w:rPr>
          <w:fldChar w:fldCharType="begin"/>
        </w:r>
        <w:r w:rsidRPr="009A2A01">
          <w:rPr>
            <w:rStyle w:val="Hyperlink"/>
          </w:rPr>
          <w:instrText xml:space="preserve"> </w:instrText>
        </w:r>
        <w:r>
          <w:instrText>HYPERLINK \l "_Toc428163449"</w:instrText>
        </w:r>
        <w:r w:rsidRPr="009A2A01">
          <w:rPr>
            <w:rStyle w:val="Hyperlink"/>
          </w:rPr>
          <w:instrText xml:space="preserve"> </w:instrText>
        </w:r>
        <w:r w:rsidRPr="009A2A01">
          <w:rPr>
            <w:rStyle w:val="Hyperlink"/>
          </w:rPr>
          <w:fldChar w:fldCharType="separate"/>
        </w:r>
        <w:r w:rsidRPr="009A2A01">
          <w:rPr>
            <w:rStyle w:val="Hyperlink"/>
          </w:rPr>
          <w:t>3.3.8</w:t>
        </w:r>
        <w:r>
          <w:rPr>
            <w:rFonts w:asciiTheme="minorHAnsi" w:eastAsiaTheme="minorEastAsia" w:hAnsiTheme="minorHAnsi" w:cstheme="minorBidi"/>
            <w:sz w:val="22"/>
            <w:szCs w:val="22"/>
            <w:lang w:eastAsia="en-ZA"/>
          </w:rPr>
          <w:tab/>
        </w:r>
        <w:r w:rsidRPr="009A2A01">
          <w:rPr>
            <w:rStyle w:val="Hyperlink"/>
          </w:rPr>
          <w:t>Principal Agent of the Client</w:t>
        </w:r>
        <w:r>
          <w:rPr>
            <w:webHidden/>
          </w:rPr>
          <w:tab/>
        </w:r>
        <w:r>
          <w:rPr>
            <w:webHidden/>
          </w:rPr>
          <w:fldChar w:fldCharType="begin"/>
        </w:r>
        <w:r>
          <w:rPr>
            <w:webHidden/>
          </w:rPr>
          <w:instrText xml:space="preserve"> PAGEREF _Toc428163449 \h </w:instrText>
        </w:r>
      </w:ins>
      <w:r>
        <w:rPr>
          <w:webHidden/>
        </w:rPr>
      </w:r>
      <w:r>
        <w:rPr>
          <w:webHidden/>
        </w:rPr>
        <w:fldChar w:fldCharType="separate"/>
      </w:r>
      <w:ins w:id="72" w:author="Taute, Arthur" w:date="2015-08-24T07:08:00Z">
        <w:r>
          <w:rPr>
            <w:webHidden/>
          </w:rPr>
          <w:t>23</w:t>
        </w:r>
        <w:r>
          <w:rPr>
            <w:webHidden/>
          </w:rPr>
          <w:fldChar w:fldCharType="end"/>
        </w:r>
        <w:r w:rsidRPr="009A2A01">
          <w:rPr>
            <w:rStyle w:val="Hyperlink"/>
          </w:rPr>
          <w:fldChar w:fldCharType="end"/>
        </w:r>
      </w:ins>
    </w:p>
    <w:p w:rsidR="00704C51" w:rsidRDefault="00704C51">
      <w:pPr>
        <w:pStyle w:val="TOC1"/>
        <w:rPr>
          <w:ins w:id="73" w:author="Taute, Arthur" w:date="2015-08-24T07:08:00Z"/>
          <w:rFonts w:asciiTheme="minorHAnsi" w:eastAsiaTheme="minorEastAsia" w:hAnsiTheme="minorHAnsi" w:cstheme="minorBidi"/>
          <w:b w:val="0"/>
          <w:bCs w:val="0"/>
          <w:caps w:val="0"/>
          <w:sz w:val="22"/>
          <w:szCs w:val="22"/>
          <w:lang w:val="en-ZA" w:eastAsia="en-ZA"/>
        </w:rPr>
      </w:pPr>
      <w:ins w:id="74" w:author="Taute, Arthur" w:date="2015-08-24T07:08:00Z">
        <w:r w:rsidRPr="009A2A01">
          <w:rPr>
            <w:rStyle w:val="Hyperlink"/>
          </w:rPr>
          <w:fldChar w:fldCharType="begin"/>
        </w:r>
        <w:r w:rsidRPr="009A2A01">
          <w:rPr>
            <w:rStyle w:val="Hyperlink"/>
          </w:rPr>
          <w:instrText xml:space="preserve"> </w:instrText>
        </w:r>
        <w:r>
          <w:instrText>HYPERLINK \l "_Toc428163450"</w:instrText>
        </w:r>
        <w:r w:rsidRPr="009A2A01">
          <w:rPr>
            <w:rStyle w:val="Hyperlink"/>
          </w:rPr>
          <w:instrText xml:space="preserve"> </w:instrText>
        </w:r>
        <w:r w:rsidRPr="009A2A01">
          <w:rPr>
            <w:rStyle w:val="Hyperlink"/>
          </w:rPr>
          <w:fldChar w:fldCharType="separate"/>
        </w:r>
        <w:r w:rsidRPr="009A2A01">
          <w:rPr>
            <w:rStyle w:val="Hyperlink"/>
          </w:rPr>
          <w:t>4.</w:t>
        </w:r>
        <w:r>
          <w:rPr>
            <w:rFonts w:asciiTheme="minorHAnsi" w:eastAsiaTheme="minorEastAsia" w:hAnsiTheme="minorHAnsi" w:cstheme="minorBidi"/>
            <w:b w:val="0"/>
            <w:bCs w:val="0"/>
            <w:caps w:val="0"/>
            <w:sz w:val="22"/>
            <w:szCs w:val="22"/>
            <w:lang w:val="en-ZA" w:eastAsia="en-ZA"/>
          </w:rPr>
          <w:tab/>
        </w:r>
        <w:r w:rsidRPr="009A2A01">
          <w:rPr>
            <w:rStyle w:val="Hyperlink"/>
            <w:lang w:val="en-GB"/>
          </w:rPr>
          <w:t xml:space="preserve">processes for estimating </w:t>
        </w:r>
        <w:r w:rsidRPr="009A2A01">
          <w:rPr>
            <w:rStyle w:val="Hyperlink"/>
          </w:rPr>
          <w:t>FEES</w:t>
        </w:r>
        <w:r>
          <w:rPr>
            <w:webHidden/>
          </w:rPr>
          <w:tab/>
        </w:r>
        <w:r>
          <w:rPr>
            <w:webHidden/>
          </w:rPr>
          <w:fldChar w:fldCharType="begin"/>
        </w:r>
        <w:r>
          <w:rPr>
            <w:webHidden/>
          </w:rPr>
          <w:instrText xml:space="preserve"> PAGEREF _Toc428163450 \h </w:instrText>
        </w:r>
      </w:ins>
      <w:r>
        <w:rPr>
          <w:webHidden/>
        </w:rPr>
      </w:r>
      <w:r>
        <w:rPr>
          <w:webHidden/>
        </w:rPr>
        <w:fldChar w:fldCharType="separate"/>
      </w:r>
      <w:ins w:id="75" w:author="Taute, Arthur" w:date="2015-08-24T07:08:00Z">
        <w:r>
          <w:rPr>
            <w:webHidden/>
          </w:rPr>
          <w:t>25</w:t>
        </w:r>
        <w:r>
          <w:rPr>
            <w:webHidden/>
          </w:rPr>
          <w:fldChar w:fldCharType="end"/>
        </w:r>
        <w:r w:rsidRPr="009A2A01">
          <w:rPr>
            <w:rStyle w:val="Hyperlink"/>
          </w:rPr>
          <w:fldChar w:fldCharType="end"/>
        </w:r>
      </w:ins>
    </w:p>
    <w:p w:rsidR="00704C51" w:rsidRDefault="00704C51">
      <w:pPr>
        <w:pStyle w:val="TOC2"/>
        <w:rPr>
          <w:ins w:id="76" w:author="Taute, Arthur" w:date="2015-08-24T07:08:00Z"/>
          <w:rFonts w:asciiTheme="minorHAnsi" w:eastAsiaTheme="minorEastAsia" w:hAnsiTheme="minorHAnsi" w:cstheme="minorBidi"/>
          <w:sz w:val="22"/>
          <w:szCs w:val="22"/>
          <w:lang w:eastAsia="en-ZA"/>
        </w:rPr>
      </w:pPr>
      <w:ins w:id="77" w:author="Taute, Arthur" w:date="2015-08-24T07:08:00Z">
        <w:r w:rsidRPr="009A2A01">
          <w:rPr>
            <w:rStyle w:val="Hyperlink"/>
          </w:rPr>
          <w:fldChar w:fldCharType="begin"/>
        </w:r>
        <w:r w:rsidRPr="009A2A01">
          <w:rPr>
            <w:rStyle w:val="Hyperlink"/>
          </w:rPr>
          <w:instrText xml:space="preserve"> </w:instrText>
        </w:r>
        <w:r>
          <w:instrText>HYPERLINK \l "_Toc428163451"</w:instrText>
        </w:r>
        <w:r w:rsidRPr="009A2A01">
          <w:rPr>
            <w:rStyle w:val="Hyperlink"/>
          </w:rPr>
          <w:instrText xml:space="preserve"> </w:instrText>
        </w:r>
        <w:r w:rsidRPr="009A2A01">
          <w:rPr>
            <w:rStyle w:val="Hyperlink"/>
          </w:rPr>
          <w:fldChar w:fldCharType="separate"/>
        </w:r>
        <w:r w:rsidRPr="009A2A01">
          <w:rPr>
            <w:rStyle w:val="Hyperlink"/>
          </w:rPr>
          <w:t>4.1</w:t>
        </w:r>
        <w:r>
          <w:rPr>
            <w:rFonts w:asciiTheme="minorHAnsi" w:eastAsiaTheme="minorEastAsia" w:hAnsiTheme="minorHAnsi" w:cstheme="minorBidi"/>
            <w:sz w:val="22"/>
            <w:szCs w:val="22"/>
            <w:lang w:eastAsia="en-ZA"/>
          </w:rPr>
          <w:tab/>
        </w:r>
        <w:r w:rsidRPr="009A2A01">
          <w:rPr>
            <w:rStyle w:val="Hyperlink"/>
          </w:rPr>
          <w:t>Application</w:t>
        </w:r>
        <w:r>
          <w:rPr>
            <w:webHidden/>
          </w:rPr>
          <w:tab/>
        </w:r>
        <w:r>
          <w:rPr>
            <w:webHidden/>
          </w:rPr>
          <w:fldChar w:fldCharType="begin"/>
        </w:r>
        <w:r>
          <w:rPr>
            <w:webHidden/>
          </w:rPr>
          <w:instrText xml:space="preserve"> PAGEREF _Toc428163451 \h </w:instrText>
        </w:r>
      </w:ins>
      <w:r>
        <w:rPr>
          <w:webHidden/>
        </w:rPr>
      </w:r>
      <w:r>
        <w:rPr>
          <w:webHidden/>
        </w:rPr>
        <w:fldChar w:fldCharType="separate"/>
      </w:r>
      <w:ins w:id="78" w:author="Taute, Arthur" w:date="2015-08-24T07:08:00Z">
        <w:r>
          <w:rPr>
            <w:webHidden/>
          </w:rPr>
          <w:t>25</w:t>
        </w:r>
        <w:r>
          <w:rPr>
            <w:webHidden/>
          </w:rPr>
          <w:fldChar w:fldCharType="end"/>
        </w:r>
        <w:r w:rsidRPr="009A2A01">
          <w:rPr>
            <w:rStyle w:val="Hyperlink"/>
          </w:rPr>
          <w:fldChar w:fldCharType="end"/>
        </w:r>
      </w:ins>
    </w:p>
    <w:p w:rsidR="00704C51" w:rsidRDefault="00704C51">
      <w:pPr>
        <w:pStyle w:val="TOC2"/>
        <w:rPr>
          <w:ins w:id="79" w:author="Taute, Arthur" w:date="2015-08-24T07:08:00Z"/>
          <w:rFonts w:asciiTheme="minorHAnsi" w:eastAsiaTheme="minorEastAsia" w:hAnsiTheme="minorHAnsi" w:cstheme="minorBidi"/>
          <w:sz w:val="22"/>
          <w:szCs w:val="22"/>
          <w:lang w:eastAsia="en-ZA"/>
        </w:rPr>
      </w:pPr>
      <w:ins w:id="80" w:author="Taute, Arthur" w:date="2015-08-24T07:08:00Z">
        <w:r w:rsidRPr="009A2A01">
          <w:rPr>
            <w:rStyle w:val="Hyperlink"/>
          </w:rPr>
          <w:fldChar w:fldCharType="begin"/>
        </w:r>
        <w:r w:rsidRPr="009A2A01">
          <w:rPr>
            <w:rStyle w:val="Hyperlink"/>
          </w:rPr>
          <w:instrText xml:space="preserve"> </w:instrText>
        </w:r>
        <w:r>
          <w:instrText>HYPERLINK \l "_Toc428163452"</w:instrText>
        </w:r>
        <w:r w:rsidRPr="009A2A01">
          <w:rPr>
            <w:rStyle w:val="Hyperlink"/>
          </w:rPr>
          <w:instrText xml:space="preserve"> </w:instrText>
        </w:r>
        <w:r w:rsidRPr="009A2A01">
          <w:rPr>
            <w:rStyle w:val="Hyperlink"/>
          </w:rPr>
          <w:fldChar w:fldCharType="separate"/>
        </w:r>
        <w:r w:rsidRPr="009A2A01">
          <w:rPr>
            <w:rStyle w:val="Hyperlink"/>
          </w:rPr>
          <w:t>4.2</w:t>
        </w:r>
        <w:r>
          <w:rPr>
            <w:rFonts w:asciiTheme="minorHAnsi" w:eastAsiaTheme="minorEastAsia" w:hAnsiTheme="minorHAnsi" w:cstheme="minorBidi"/>
            <w:sz w:val="22"/>
            <w:szCs w:val="22"/>
            <w:lang w:eastAsia="en-ZA"/>
          </w:rPr>
          <w:tab/>
        </w:r>
        <w:r w:rsidRPr="009A2A01">
          <w:rPr>
            <w:rStyle w:val="Hyperlink"/>
          </w:rPr>
          <w:t>Time Based Fees</w:t>
        </w:r>
        <w:r>
          <w:rPr>
            <w:webHidden/>
          </w:rPr>
          <w:tab/>
        </w:r>
        <w:r>
          <w:rPr>
            <w:webHidden/>
          </w:rPr>
          <w:fldChar w:fldCharType="begin"/>
        </w:r>
        <w:r>
          <w:rPr>
            <w:webHidden/>
          </w:rPr>
          <w:instrText xml:space="preserve"> PAGEREF _Toc428163452 \h </w:instrText>
        </w:r>
      </w:ins>
      <w:r>
        <w:rPr>
          <w:webHidden/>
        </w:rPr>
      </w:r>
      <w:r>
        <w:rPr>
          <w:webHidden/>
        </w:rPr>
        <w:fldChar w:fldCharType="separate"/>
      </w:r>
      <w:ins w:id="81" w:author="Taute, Arthur" w:date="2015-08-24T07:08:00Z">
        <w:r>
          <w:rPr>
            <w:webHidden/>
          </w:rPr>
          <w:t>28</w:t>
        </w:r>
        <w:r>
          <w:rPr>
            <w:webHidden/>
          </w:rPr>
          <w:fldChar w:fldCharType="end"/>
        </w:r>
        <w:r w:rsidRPr="009A2A01">
          <w:rPr>
            <w:rStyle w:val="Hyperlink"/>
          </w:rPr>
          <w:fldChar w:fldCharType="end"/>
        </w:r>
      </w:ins>
    </w:p>
    <w:p w:rsidR="00704C51" w:rsidRDefault="00704C51">
      <w:pPr>
        <w:pStyle w:val="TOC2"/>
        <w:rPr>
          <w:ins w:id="82" w:author="Taute, Arthur" w:date="2015-08-24T07:08:00Z"/>
          <w:rFonts w:asciiTheme="minorHAnsi" w:eastAsiaTheme="minorEastAsia" w:hAnsiTheme="minorHAnsi" w:cstheme="minorBidi"/>
          <w:sz w:val="22"/>
          <w:szCs w:val="22"/>
          <w:lang w:eastAsia="en-ZA"/>
        </w:rPr>
      </w:pPr>
      <w:ins w:id="83" w:author="Taute, Arthur" w:date="2015-08-24T07:08:00Z">
        <w:r w:rsidRPr="009A2A01">
          <w:rPr>
            <w:rStyle w:val="Hyperlink"/>
          </w:rPr>
          <w:fldChar w:fldCharType="begin"/>
        </w:r>
        <w:r w:rsidRPr="009A2A01">
          <w:rPr>
            <w:rStyle w:val="Hyperlink"/>
          </w:rPr>
          <w:instrText xml:space="preserve"> </w:instrText>
        </w:r>
        <w:r>
          <w:instrText>HYPERLINK \l "_Toc428163453"</w:instrText>
        </w:r>
        <w:r w:rsidRPr="009A2A01">
          <w:rPr>
            <w:rStyle w:val="Hyperlink"/>
          </w:rPr>
          <w:instrText xml:space="preserve"> </w:instrText>
        </w:r>
        <w:r w:rsidRPr="009A2A01">
          <w:rPr>
            <w:rStyle w:val="Hyperlink"/>
          </w:rPr>
          <w:fldChar w:fldCharType="separate"/>
        </w:r>
        <w:r w:rsidRPr="009A2A01">
          <w:rPr>
            <w:rStyle w:val="Hyperlink"/>
          </w:rPr>
          <w:t>4.3</w:t>
        </w:r>
        <w:r>
          <w:rPr>
            <w:rFonts w:asciiTheme="minorHAnsi" w:eastAsiaTheme="minorEastAsia" w:hAnsiTheme="minorHAnsi" w:cstheme="minorBidi"/>
            <w:sz w:val="22"/>
            <w:szCs w:val="22"/>
            <w:lang w:eastAsia="en-ZA"/>
          </w:rPr>
          <w:tab/>
        </w:r>
        <w:r w:rsidRPr="009A2A01">
          <w:rPr>
            <w:rStyle w:val="Hyperlink"/>
          </w:rPr>
          <w:t>Fees Based on Cost of the Works</w:t>
        </w:r>
        <w:r>
          <w:rPr>
            <w:webHidden/>
          </w:rPr>
          <w:tab/>
        </w:r>
        <w:r>
          <w:rPr>
            <w:webHidden/>
          </w:rPr>
          <w:fldChar w:fldCharType="begin"/>
        </w:r>
        <w:r>
          <w:rPr>
            <w:webHidden/>
          </w:rPr>
          <w:instrText xml:space="preserve"> PAGEREF _Toc428163453 \h </w:instrText>
        </w:r>
      </w:ins>
      <w:r>
        <w:rPr>
          <w:webHidden/>
        </w:rPr>
      </w:r>
      <w:r>
        <w:rPr>
          <w:webHidden/>
        </w:rPr>
        <w:fldChar w:fldCharType="separate"/>
      </w:r>
      <w:ins w:id="84" w:author="Taute, Arthur" w:date="2015-08-24T07:08:00Z">
        <w:r>
          <w:rPr>
            <w:webHidden/>
          </w:rPr>
          <w:t>29</w:t>
        </w:r>
        <w:r>
          <w:rPr>
            <w:webHidden/>
          </w:rPr>
          <w:fldChar w:fldCharType="end"/>
        </w:r>
        <w:r w:rsidRPr="009A2A01">
          <w:rPr>
            <w:rStyle w:val="Hyperlink"/>
          </w:rPr>
          <w:fldChar w:fldCharType="end"/>
        </w:r>
      </w:ins>
    </w:p>
    <w:p w:rsidR="00704C51" w:rsidRDefault="00704C51">
      <w:pPr>
        <w:pStyle w:val="TOC3"/>
        <w:tabs>
          <w:tab w:val="left" w:pos="1440"/>
        </w:tabs>
        <w:rPr>
          <w:ins w:id="85" w:author="Taute, Arthur" w:date="2015-08-24T07:08:00Z"/>
          <w:rFonts w:asciiTheme="minorHAnsi" w:eastAsiaTheme="minorEastAsia" w:hAnsiTheme="minorHAnsi" w:cstheme="minorBidi"/>
          <w:sz w:val="22"/>
          <w:szCs w:val="22"/>
          <w:lang w:eastAsia="en-ZA"/>
        </w:rPr>
      </w:pPr>
      <w:ins w:id="86" w:author="Taute, Arthur" w:date="2015-08-24T07:08:00Z">
        <w:r w:rsidRPr="009A2A01">
          <w:rPr>
            <w:rStyle w:val="Hyperlink"/>
          </w:rPr>
          <w:fldChar w:fldCharType="begin"/>
        </w:r>
        <w:r w:rsidRPr="009A2A01">
          <w:rPr>
            <w:rStyle w:val="Hyperlink"/>
          </w:rPr>
          <w:instrText xml:space="preserve"> </w:instrText>
        </w:r>
        <w:r>
          <w:instrText>HYPERLINK \l "_Toc428163454"</w:instrText>
        </w:r>
        <w:r w:rsidRPr="009A2A01">
          <w:rPr>
            <w:rStyle w:val="Hyperlink"/>
          </w:rPr>
          <w:instrText xml:space="preserve"> </w:instrText>
        </w:r>
        <w:r w:rsidRPr="009A2A01">
          <w:rPr>
            <w:rStyle w:val="Hyperlink"/>
          </w:rPr>
          <w:fldChar w:fldCharType="separate"/>
        </w:r>
        <w:r w:rsidRPr="009A2A01">
          <w:rPr>
            <w:rStyle w:val="Hyperlink"/>
          </w:rPr>
          <w:t>4.3.1</w:t>
        </w:r>
        <w:r>
          <w:rPr>
            <w:rFonts w:asciiTheme="minorHAnsi" w:eastAsiaTheme="minorEastAsia" w:hAnsiTheme="minorHAnsi" w:cstheme="minorBidi"/>
            <w:sz w:val="22"/>
            <w:szCs w:val="22"/>
            <w:lang w:eastAsia="en-ZA"/>
          </w:rPr>
          <w:tab/>
        </w:r>
        <w:r w:rsidRPr="009A2A01">
          <w:rPr>
            <w:rStyle w:val="Hyperlink"/>
          </w:rPr>
          <w:t>Project Types</w:t>
        </w:r>
        <w:r>
          <w:rPr>
            <w:webHidden/>
          </w:rPr>
          <w:tab/>
        </w:r>
        <w:r>
          <w:rPr>
            <w:webHidden/>
          </w:rPr>
          <w:fldChar w:fldCharType="begin"/>
        </w:r>
        <w:r>
          <w:rPr>
            <w:webHidden/>
          </w:rPr>
          <w:instrText xml:space="preserve"> PAGEREF _Toc428163454 \h </w:instrText>
        </w:r>
      </w:ins>
      <w:r>
        <w:rPr>
          <w:webHidden/>
        </w:rPr>
      </w:r>
      <w:r>
        <w:rPr>
          <w:webHidden/>
        </w:rPr>
        <w:fldChar w:fldCharType="separate"/>
      </w:r>
      <w:ins w:id="87" w:author="Taute, Arthur" w:date="2015-08-24T07:08:00Z">
        <w:r>
          <w:rPr>
            <w:webHidden/>
          </w:rPr>
          <w:t>30</w:t>
        </w:r>
        <w:r>
          <w:rPr>
            <w:webHidden/>
          </w:rPr>
          <w:fldChar w:fldCharType="end"/>
        </w:r>
        <w:r w:rsidRPr="009A2A01">
          <w:rPr>
            <w:rStyle w:val="Hyperlink"/>
          </w:rPr>
          <w:fldChar w:fldCharType="end"/>
        </w:r>
      </w:ins>
    </w:p>
    <w:p w:rsidR="00704C51" w:rsidRDefault="00704C51">
      <w:pPr>
        <w:pStyle w:val="TOC3"/>
        <w:tabs>
          <w:tab w:val="left" w:pos="1440"/>
        </w:tabs>
        <w:rPr>
          <w:ins w:id="88" w:author="Taute, Arthur" w:date="2015-08-24T07:08:00Z"/>
          <w:rFonts w:asciiTheme="minorHAnsi" w:eastAsiaTheme="minorEastAsia" w:hAnsiTheme="minorHAnsi" w:cstheme="minorBidi"/>
          <w:sz w:val="22"/>
          <w:szCs w:val="22"/>
          <w:lang w:eastAsia="en-ZA"/>
        </w:rPr>
      </w:pPr>
      <w:ins w:id="89" w:author="Taute, Arthur" w:date="2015-08-24T07:08:00Z">
        <w:r w:rsidRPr="009A2A01">
          <w:rPr>
            <w:rStyle w:val="Hyperlink"/>
          </w:rPr>
          <w:fldChar w:fldCharType="begin"/>
        </w:r>
        <w:r w:rsidRPr="009A2A01">
          <w:rPr>
            <w:rStyle w:val="Hyperlink"/>
          </w:rPr>
          <w:instrText xml:space="preserve"> </w:instrText>
        </w:r>
        <w:r>
          <w:instrText>HYPERLINK \l "_Toc428163455"</w:instrText>
        </w:r>
        <w:r w:rsidRPr="009A2A01">
          <w:rPr>
            <w:rStyle w:val="Hyperlink"/>
          </w:rPr>
          <w:instrText xml:space="preserve"> </w:instrText>
        </w:r>
        <w:r w:rsidRPr="009A2A01">
          <w:rPr>
            <w:rStyle w:val="Hyperlink"/>
          </w:rPr>
          <w:fldChar w:fldCharType="separate"/>
        </w:r>
        <w:r w:rsidRPr="009A2A01">
          <w:rPr>
            <w:rStyle w:val="Hyperlink"/>
          </w:rPr>
          <w:t>4.3.2</w:t>
        </w:r>
        <w:r>
          <w:rPr>
            <w:rFonts w:asciiTheme="minorHAnsi" w:eastAsiaTheme="minorEastAsia" w:hAnsiTheme="minorHAnsi" w:cstheme="minorBidi"/>
            <w:sz w:val="22"/>
            <w:szCs w:val="22"/>
            <w:lang w:eastAsia="en-ZA"/>
          </w:rPr>
          <w:tab/>
        </w:r>
        <w:r w:rsidRPr="009A2A01">
          <w:rPr>
            <w:rStyle w:val="Hyperlink"/>
          </w:rPr>
          <w:t>Fee Range for Project Categories</w:t>
        </w:r>
        <w:r>
          <w:rPr>
            <w:webHidden/>
          </w:rPr>
          <w:tab/>
        </w:r>
        <w:r>
          <w:rPr>
            <w:webHidden/>
          </w:rPr>
          <w:fldChar w:fldCharType="begin"/>
        </w:r>
        <w:r>
          <w:rPr>
            <w:webHidden/>
          </w:rPr>
          <w:instrText xml:space="preserve"> PAGEREF _Toc428163455 \h </w:instrText>
        </w:r>
      </w:ins>
      <w:r>
        <w:rPr>
          <w:webHidden/>
        </w:rPr>
      </w:r>
      <w:r>
        <w:rPr>
          <w:webHidden/>
        </w:rPr>
        <w:fldChar w:fldCharType="separate"/>
      </w:r>
      <w:ins w:id="90" w:author="Taute, Arthur" w:date="2015-08-24T07:08:00Z">
        <w:r>
          <w:rPr>
            <w:webHidden/>
          </w:rPr>
          <w:t>32</w:t>
        </w:r>
        <w:r>
          <w:rPr>
            <w:webHidden/>
          </w:rPr>
          <w:fldChar w:fldCharType="end"/>
        </w:r>
        <w:r w:rsidRPr="009A2A01">
          <w:rPr>
            <w:rStyle w:val="Hyperlink"/>
          </w:rPr>
          <w:fldChar w:fldCharType="end"/>
        </w:r>
      </w:ins>
    </w:p>
    <w:p w:rsidR="00704C51" w:rsidRDefault="00704C51">
      <w:pPr>
        <w:pStyle w:val="TOC3"/>
        <w:tabs>
          <w:tab w:val="left" w:pos="1440"/>
        </w:tabs>
        <w:rPr>
          <w:ins w:id="91" w:author="Taute, Arthur" w:date="2015-08-24T07:08:00Z"/>
          <w:rFonts w:asciiTheme="minorHAnsi" w:eastAsiaTheme="minorEastAsia" w:hAnsiTheme="minorHAnsi" w:cstheme="minorBidi"/>
          <w:sz w:val="22"/>
          <w:szCs w:val="22"/>
          <w:lang w:eastAsia="en-ZA"/>
        </w:rPr>
      </w:pPr>
      <w:ins w:id="92" w:author="Taute, Arthur" w:date="2015-08-24T07:08:00Z">
        <w:r w:rsidRPr="009A2A01">
          <w:rPr>
            <w:rStyle w:val="Hyperlink"/>
          </w:rPr>
          <w:fldChar w:fldCharType="begin"/>
        </w:r>
        <w:r w:rsidRPr="009A2A01">
          <w:rPr>
            <w:rStyle w:val="Hyperlink"/>
          </w:rPr>
          <w:instrText xml:space="preserve"> </w:instrText>
        </w:r>
        <w:r>
          <w:instrText>HYPERLINK \l "_Toc428163456"</w:instrText>
        </w:r>
        <w:r w:rsidRPr="009A2A01">
          <w:rPr>
            <w:rStyle w:val="Hyperlink"/>
          </w:rPr>
          <w:instrText xml:space="preserve"> </w:instrText>
        </w:r>
        <w:r w:rsidRPr="009A2A01">
          <w:rPr>
            <w:rStyle w:val="Hyperlink"/>
          </w:rPr>
          <w:fldChar w:fldCharType="separate"/>
        </w:r>
        <w:r w:rsidRPr="009A2A01">
          <w:rPr>
            <w:rStyle w:val="Hyperlink"/>
          </w:rPr>
          <w:t>4.3.3</w:t>
        </w:r>
        <w:r>
          <w:rPr>
            <w:rFonts w:asciiTheme="minorHAnsi" w:eastAsiaTheme="minorEastAsia" w:hAnsiTheme="minorHAnsi" w:cstheme="minorBidi"/>
            <w:sz w:val="22"/>
            <w:szCs w:val="22"/>
            <w:lang w:eastAsia="en-ZA"/>
          </w:rPr>
          <w:tab/>
        </w:r>
        <w:r w:rsidRPr="009A2A01">
          <w:rPr>
            <w:rStyle w:val="Hyperlink"/>
          </w:rPr>
          <w:t>Project Situation and Engineering Effort</w:t>
        </w:r>
        <w:r>
          <w:rPr>
            <w:webHidden/>
          </w:rPr>
          <w:tab/>
        </w:r>
        <w:r>
          <w:rPr>
            <w:webHidden/>
          </w:rPr>
          <w:fldChar w:fldCharType="begin"/>
        </w:r>
        <w:r>
          <w:rPr>
            <w:webHidden/>
          </w:rPr>
          <w:instrText xml:space="preserve"> PAGEREF _Toc428163456 \h </w:instrText>
        </w:r>
      </w:ins>
      <w:r>
        <w:rPr>
          <w:webHidden/>
        </w:rPr>
      </w:r>
      <w:r>
        <w:rPr>
          <w:webHidden/>
        </w:rPr>
        <w:fldChar w:fldCharType="separate"/>
      </w:r>
      <w:ins w:id="93" w:author="Taute, Arthur" w:date="2015-08-24T07:08:00Z">
        <w:r>
          <w:rPr>
            <w:webHidden/>
          </w:rPr>
          <w:t>33</w:t>
        </w:r>
        <w:r>
          <w:rPr>
            <w:webHidden/>
          </w:rPr>
          <w:fldChar w:fldCharType="end"/>
        </w:r>
        <w:r w:rsidRPr="009A2A01">
          <w:rPr>
            <w:rStyle w:val="Hyperlink"/>
          </w:rPr>
          <w:fldChar w:fldCharType="end"/>
        </w:r>
      </w:ins>
    </w:p>
    <w:p w:rsidR="00704C51" w:rsidRDefault="00704C51">
      <w:pPr>
        <w:pStyle w:val="TOC3"/>
        <w:tabs>
          <w:tab w:val="left" w:pos="1440"/>
        </w:tabs>
        <w:rPr>
          <w:ins w:id="94" w:author="Taute, Arthur" w:date="2015-08-24T07:08:00Z"/>
          <w:rFonts w:asciiTheme="minorHAnsi" w:eastAsiaTheme="minorEastAsia" w:hAnsiTheme="minorHAnsi" w:cstheme="minorBidi"/>
          <w:sz w:val="22"/>
          <w:szCs w:val="22"/>
          <w:lang w:eastAsia="en-ZA"/>
        </w:rPr>
      </w:pPr>
      <w:ins w:id="95" w:author="Taute, Arthur" w:date="2015-08-24T07:08:00Z">
        <w:r w:rsidRPr="009A2A01">
          <w:rPr>
            <w:rStyle w:val="Hyperlink"/>
          </w:rPr>
          <w:fldChar w:fldCharType="begin"/>
        </w:r>
        <w:r w:rsidRPr="009A2A01">
          <w:rPr>
            <w:rStyle w:val="Hyperlink"/>
          </w:rPr>
          <w:instrText xml:space="preserve"> </w:instrText>
        </w:r>
        <w:r>
          <w:instrText>HYPERLINK \l "_Toc428163457"</w:instrText>
        </w:r>
        <w:r w:rsidRPr="009A2A01">
          <w:rPr>
            <w:rStyle w:val="Hyperlink"/>
          </w:rPr>
          <w:instrText xml:space="preserve"> </w:instrText>
        </w:r>
        <w:r w:rsidRPr="009A2A01">
          <w:rPr>
            <w:rStyle w:val="Hyperlink"/>
          </w:rPr>
          <w:fldChar w:fldCharType="separate"/>
        </w:r>
        <w:r w:rsidRPr="009A2A01">
          <w:rPr>
            <w:rStyle w:val="Hyperlink"/>
          </w:rPr>
          <w:t>4.3.4</w:t>
        </w:r>
        <w:r>
          <w:rPr>
            <w:rFonts w:asciiTheme="minorHAnsi" w:eastAsiaTheme="minorEastAsia" w:hAnsiTheme="minorHAnsi" w:cstheme="minorBidi"/>
            <w:sz w:val="22"/>
            <w:szCs w:val="22"/>
            <w:lang w:eastAsia="en-ZA"/>
          </w:rPr>
          <w:tab/>
        </w:r>
        <w:r w:rsidRPr="009A2A01">
          <w:rPr>
            <w:rStyle w:val="Hyperlink"/>
          </w:rPr>
          <w:t>Adjustment for Cost of works.</w:t>
        </w:r>
        <w:r>
          <w:rPr>
            <w:webHidden/>
          </w:rPr>
          <w:tab/>
        </w:r>
        <w:r>
          <w:rPr>
            <w:webHidden/>
          </w:rPr>
          <w:fldChar w:fldCharType="begin"/>
        </w:r>
        <w:r>
          <w:rPr>
            <w:webHidden/>
          </w:rPr>
          <w:instrText xml:space="preserve"> PAGEREF _Toc428163457 \h </w:instrText>
        </w:r>
      </w:ins>
      <w:r>
        <w:rPr>
          <w:webHidden/>
        </w:rPr>
      </w:r>
      <w:r>
        <w:rPr>
          <w:webHidden/>
        </w:rPr>
        <w:fldChar w:fldCharType="separate"/>
      </w:r>
      <w:ins w:id="96" w:author="Taute, Arthur" w:date="2015-08-24T07:08:00Z">
        <w:r>
          <w:rPr>
            <w:webHidden/>
          </w:rPr>
          <w:t>37</w:t>
        </w:r>
        <w:r>
          <w:rPr>
            <w:webHidden/>
          </w:rPr>
          <w:fldChar w:fldCharType="end"/>
        </w:r>
        <w:r w:rsidRPr="009A2A01">
          <w:rPr>
            <w:rStyle w:val="Hyperlink"/>
          </w:rPr>
          <w:fldChar w:fldCharType="end"/>
        </w:r>
      </w:ins>
    </w:p>
    <w:p w:rsidR="00704C51" w:rsidRDefault="00704C51">
      <w:pPr>
        <w:pStyle w:val="TOC3"/>
        <w:tabs>
          <w:tab w:val="left" w:pos="1440"/>
        </w:tabs>
        <w:rPr>
          <w:ins w:id="97" w:author="Taute, Arthur" w:date="2015-08-24T07:08:00Z"/>
          <w:rFonts w:asciiTheme="minorHAnsi" w:eastAsiaTheme="minorEastAsia" w:hAnsiTheme="minorHAnsi" w:cstheme="minorBidi"/>
          <w:sz w:val="22"/>
          <w:szCs w:val="22"/>
          <w:lang w:eastAsia="en-ZA"/>
        </w:rPr>
      </w:pPr>
      <w:ins w:id="98" w:author="Taute, Arthur" w:date="2015-08-24T07:08:00Z">
        <w:r w:rsidRPr="009A2A01">
          <w:rPr>
            <w:rStyle w:val="Hyperlink"/>
          </w:rPr>
          <w:fldChar w:fldCharType="begin"/>
        </w:r>
        <w:r w:rsidRPr="009A2A01">
          <w:rPr>
            <w:rStyle w:val="Hyperlink"/>
          </w:rPr>
          <w:instrText xml:space="preserve"> </w:instrText>
        </w:r>
        <w:r>
          <w:instrText>HYPERLINK \l "_Toc428163458"</w:instrText>
        </w:r>
        <w:r w:rsidRPr="009A2A01">
          <w:rPr>
            <w:rStyle w:val="Hyperlink"/>
          </w:rPr>
          <w:instrText xml:space="preserve"> </w:instrText>
        </w:r>
        <w:r w:rsidRPr="009A2A01">
          <w:rPr>
            <w:rStyle w:val="Hyperlink"/>
          </w:rPr>
          <w:fldChar w:fldCharType="separate"/>
        </w:r>
        <w:r w:rsidRPr="009A2A01">
          <w:rPr>
            <w:rStyle w:val="Hyperlink"/>
          </w:rPr>
          <w:t>4.3.5</w:t>
        </w:r>
        <w:r>
          <w:rPr>
            <w:rFonts w:asciiTheme="minorHAnsi" w:eastAsiaTheme="minorEastAsia" w:hAnsiTheme="minorHAnsi" w:cstheme="minorBidi"/>
            <w:sz w:val="22"/>
            <w:szCs w:val="22"/>
            <w:lang w:eastAsia="en-ZA"/>
          </w:rPr>
          <w:tab/>
        </w:r>
        <w:r w:rsidRPr="009A2A01">
          <w:rPr>
            <w:rStyle w:val="Hyperlink"/>
          </w:rPr>
          <w:t>Examples</w:t>
        </w:r>
        <w:r>
          <w:rPr>
            <w:webHidden/>
          </w:rPr>
          <w:tab/>
        </w:r>
        <w:r>
          <w:rPr>
            <w:webHidden/>
          </w:rPr>
          <w:fldChar w:fldCharType="begin"/>
        </w:r>
        <w:r>
          <w:rPr>
            <w:webHidden/>
          </w:rPr>
          <w:instrText xml:space="preserve"> PAGEREF _Toc428163458 \h </w:instrText>
        </w:r>
      </w:ins>
      <w:r>
        <w:rPr>
          <w:webHidden/>
        </w:rPr>
      </w:r>
      <w:r>
        <w:rPr>
          <w:webHidden/>
        </w:rPr>
        <w:fldChar w:fldCharType="separate"/>
      </w:r>
      <w:ins w:id="99" w:author="Taute, Arthur" w:date="2015-08-24T07:08:00Z">
        <w:r>
          <w:rPr>
            <w:webHidden/>
          </w:rPr>
          <w:t>37</w:t>
        </w:r>
        <w:r>
          <w:rPr>
            <w:webHidden/>
          </w:rPr>
          <w:fldChar w:fldCharType="end"/>
        </w:r>
        <w:r w:rsidRPr="009A2A01">
          <w:rPr>
            <w:rStyle w:val="Hyperlink"/>
          </w:rPr>
          <w:fldChar w:fldCharType="end"/>
        </w:r>
      </w:ins>
    </w:p>
    <w:p w:rsidR="00704C51" w:rsidRDefault="00704C51">
      <w:pPr>
        <w:pStyle w:val="TOC3"/>
        <w:tabs>
          <w:tab w:val="left" w:pos="1440"/>
        </w:tabs>
        <w:rPr>
          <w:ins w:id="100" w:author="Taute, Arthur" w:date="2015-08-24T07:08:00Z"/>
          <w:rFonts w:asciiTheme="minorHAnsi" w:eastAsiaTheme="minorEastAsia" w:hAnsiTheme="minorHAnsi" w:cstheme="minorBidi"/>
          <w:sz w:val="22"/>
          <w:szCs w:val="22"/>
          <w:lang w:eastAsia="en-ZA"/>
        </w:rPr>
      </w:pPr>
      <w:ins w:id="101" w:author="Taute, Arthur" w:date="2015-08-24T07:08:00Z">
        <w:r w:rsidRPr="009A2A01">
          <w:rPr>
            <w:rStyle w:val="Hyperlink"/>
          </w:rPr>
          <w:fldChar w:fldCharType="begin"/>
        </w:r>
        <w:r w:rsidRPr="009A2A01">
          <w:rPr>
            <w:rStyle w:val="Hyperlink"/>
          </w:rPr>
          <w:instrText xml:space="preserve"> </w:instrText>
        </w:r>
        <w:r>
          <w:instrText>HYPERLINK \l "_Toc428163459"</w:instrText>
        </w:r>
        <w:r w:rsidRPr="009A2A01">
          <w:rPr>
            <w:rStyle w:val="Hyperlink"/>
          </w:rPr>
          <w:instrText xml:space="preserve"> </w:instrText>
        </w:r>
        <w:r w:rsidRPr="009A2A01">
          <w:rPr>
            <w:rStyle w:val="Hyperlink"/>
          </w:rPr>
          <w:fldChar w:fldCharType="separate"/>
        </w:r>
        <w:r w:rsidRPr="009A2A01">
          <w:rPr>
            <w:rStyle w:val="Hyperlink"/>
          </w:rPr>
          <w:t>4.3.6</w:t>
        </w:r>
        <w:r>
          <w:rPr>
            <w:rFonts w:asciiTheme="minorHAnsi" w:eastAsiaTheme="minorEastAsia" w:hAnsiTheme="minorHAnsi" w:cstheme="minorBidi"/>
            <w:sz w:val="22"/>
            <w:szCs w:val="22"/>
            <w:lang w:eastAsia="en-ZA"/>
          </w:rPr>
          <w:tab/>
        </w:r>
        <w:r w:rsidRPr="009A2A01">
          <w:rPr>
            <w:rStyle w:val="Hyperlink"/>
          </w:rPr>
          <w:t>Services provided partially or in Stages</w:t>
        </w:r>
        <w:r>
          <w:rPr>
            <w:webHidden/>
          </w:rPr>
          <w:tab/>
        </w:r>
        <w:r>
          <w:rPr>
            <w:webHidden/>
          </w:rPr>
          <w:fldChar w:fldCharType="begin"/>
        </w:r>
        <w:r>
          <w:rPr>
            <w:webHidden/>
          </w:rPr>
          <w:instrText xml:space="preserve"> PAGEREF _Toc428163459 \h </w:instrText>
        </w:r>
      </w:ins>
      <w:r>
        <w:rPr>
          <w:webHidden/>
        </w:rPr>
      </w:r>
      <w:r>
        <w:rPr>
          <w:webHidden/>
        </w:rPr>
        <w:fldChar w:fldCharType="separate"/>
      </w:r>
      <w:ins w:id="102" w:author="Taute, Arthur" w:date="2015-08-24T07:08:00Z">
        <w:r>
          <w:rPr>
            <w:webHidden/>
          </w:rPr>
          <w:t>39</w:t>
        </w:r>
        <w:r>
          <w:rPr>
            <w:webHidden/>
          </w:rPr>
          <w:fldChar w:fldCharType="end"/>
        </w:r>
        <w:r w:rsidRPr="009A2A01">
          <w:rPr>
            <w:rStyle w:val="Hyperlink"/>
          </w:rPr>
          <w:fldChar w:fldCharType="end"/>
        </w:r>
      </w:ins>
    </w:p>
    <w:p w:rsidR="00704C51" w:rsidRDefault="00704C51">
      <w:pPr>
        <w:pStyle w:val="TOC3"/>
        <w:tabs>
          <w:tab w:val="left" w:pos="1440"/>
        </w:tabs>
        <w:rPr>
          <w:ins w:id="103" w:author="Taute, Arthur" w:date="2015-08-24T07:08:00Z"/>
          <w:rFonts w:asciiTheme="minorHAnsi" w:eastAsiaTheme="minorEastAsia" w:hAnsiTheme="minorHAnsi" w:cstheme="minorBidi"/>
          <w:sz w:val="22"/>
          <w:szCs w:val="22"/>
          <w:lang w:eastAsia="en-ZA"/>
        </w:rPr>
      </w:pPr>
      <w:ins w:id="104" w:author="Taute, Arthur" w:date="2015-08-24T07:08:00Z">
        <w:r w:rsidRPr="009A2A01">
          <w:rPr>
            <w:rStyle w:val="Hyperlink"/>
          </w:rPr>
          <w:fldChar w:fldCharType="begin"/>
        </w:r>
        <w:r w:rsidRPr="009A2A01">
          <w:rPr>
            <w:rStyle w:val="Hyperlink"/>
          </w:rPr>
          <w:instrText xml:space="preserve"> </w:instrText>
        </w:r>
        <w:r>
          <w:instrText>HYPERLINK \l "_Toc428163460"</w:instrText>
        </w:r>
        <w:r w:rsidRPr="009A2A01">
          <w:rPr>
            <w:rStyle w:val="Hyperlink"/>
          </w:rPr>
          <w:instrText xml:space="preserve"> </w:instrText>
        </w:r>
        <w:r w:rsidRPr="009A2A01">
          <w:rPr>
            <w:rStyle w:val="Hyperlink"/>
          </w:rPr>
          <w:fldChar w:fldCharType="separate"/>
        </w:r>
        <w:r w:rsidRPr="009A2A01">
          <w:rPr>
            <w:rStyle w:val="Hyperlink"/>
          </w:rPr>
          <w:t>4.3.7</w:t>
        </w:r>
        <w:r>
          <w:rPr>
            <w:rFonts w:asciiTheme="minorHAnsi" w:eastAsiaTheme="minorEastAsia" w:hAnsiTheme="minorHAnsi" w:cstheme="minorBidi"/>
            <w:sz w:val="22"/>
            <w:szCs w:val="22"/>
            <w:lang w:eastAsia="en-ZA"/>
          </w:rPr>
          <w:tab/>
        </w:r>
        <w:r w:rsidRPr="009A2A01">
          <w:rPr>
            <w:rStyle w:val="Hyperlink"/>
          </w:rPr>
          <w:t>Cancellation or Abandonment</w:t>
        </w:r>
        <w:r>
          <w:rPr>
            <w:webHidden/>
          </w:rPr>
          <w:tab/>
        </w:r>
        <w:r>
          <w:rPr>
            <w:webHidden/>
          </w:rPr>
          <w:fldChar w:fldCharType="begin"/>
        </w:r>
        <w:r>
          <w:rPr>
            <w:webHidden/>
          </w:rPr>
          <w:instrText xml:space="preserve"> PAGEREF _Toc428163460 \h </w:instrText>
        </w:r>
      </w:ins>
      <w:r>
        <w:rPr>
          <w:webHidden/>
        </w:rPr>
      </w:r>
      <w:r>
        <w:rPr>
          <w:webHidden/>
        </w:rPr>
        <w:fldChar w:fldCharType="separate"/>
      </w:r>
      <w:ins w:id="105" w:author="Taute, Arthur" w:date="2015-08-24T07:08:00Z">
        <w:r>
          <w:rPr>
            <w:webHidden/>
          </w:rPr>
          <w:t>41</w:t>
        </w:r>
        <w:r>
          <w:rPr>
            <w:webHidden/>
          </w:rPr>
          <w:fldChar w:fldCharType="end"/>
        </w:r>
        <w:r w:rsidRPr="009A2A01">
          <w:rPr>
            <w:rStyle w:val="Hyperlink"/>
          </w:rPr>
          <w:fldChar w:fldCharType="end"/>
        </w:r>
      </w:ins>
    </w:p>
    <w:p w:rsidR="00704C51" w:rsidRDefault="00704C51">
      <w:pPr>
        <w:pStyle w:val="TOC2"/>
        <w:rPr>
          <w:ins w:id="106" w:author="Taute, Arthur" w:date="2015-08-24T07:08:00Z"/>
          <w:rFonts w:asciiTheme="minorHAnsi" w:eastAsiaTheme="minorEastAsia" w:hAnsiTheme="minorHAnsi" w:cstheme="minorBidi"/>
          <w:sz w:val="22"/>
          <w:szCs w:val="22"/>
          <w:lang w:eastAsia="en-ZA"/>
        </w:rPr>
      </w:pPr>
      <w:ins w:id="107" w:author="Taute, Arthur" w:date="2015-08-24T07:08:00Z">
        <w:r w:rsidRPr="009A2A01">
          <w:rPr>
            <w:rStyle w:val="Hyperlink"/>
          </w:rPr>
          <w:fldChar w:fldCharType="begin"/>
        </w:r>
        <w:r w:rsidRPr="009A2A01">
          <w:rPr>
            <w:rStyle w:val="Hyperlink"/>
          </w:rPr>
          <w:instrText xml:space="preserve"> </w:instrText>
        </w:r>
        <w:r>
          <w:instrText>HYPERLINK \l "_Toc428163461"</w:instrText>
        </w:r>
        <w:r w:rsidRPr="009A2A01">
          <w:rPr>
            <w:rStyle w:val="Hyperlink"/>
          </w:rPr>
          <w:instrText xml:space="preserve"> </w:instrText>
        </w:r>
        <w:r w:rsidRPr="009A2A01">
          <w:rPr>
            <w:rStyle w:val="Hyperlink"/>
          </w:rPr>
          <w:fldChar w:fldCharType="separate"/>
        </w:r>
        <w:r w:rsidRPr="009A2A01">
          <w:rPr>
            <w:rStyle w:val="Hyperlink"/>
          </w:rPr>
          <w:t>4.4</w:t>
        </w:r>
        <w:r>
          <w:rPr>
            <w:rFonts w:asciiTheme="minorHAnsi" w:eastAsiaTheme="minorEastAsia" w:hAnsiTheme="minorHAnsi" w:cstheme="minorBidi"/>
            <w:sz w:val="22"/>
            <w:szCs w:val="22"/>
            <w:lang w:eastAsia="en-ZA"/>
          </w:rPr>
          <w:tab/>
        </w:r>
        <w:r w:rsidRPr="009A2A01">
          <w:rPr>
            <w:rStyle w:val="Hyperlink"/>
          </w:rPr>
          <w:t>Fees for Additional Services</w:t>
        </w:r>
        <w:r>
          <w:rPr>
            <w:webHidden/>
          </w:rPr>
          <w:tab/>
        </w:r>
        <w:r>
          <w:rPr>
            <w:webHidden/>
          </w:rPr>
          <w:fldChar w:fldCharType="begin"/>
        </w:r>
        <w:r>
          <w:rPr>
            <w:webHidden/>
          </w:rPr>
          <w:instrText xml:space="preserve"> PAGEREF _Toc428163461 \h </w:instrText>
        </w:r>
      </w:ins>
      <w:r>
        <w:rPr>
          <w:webHidden/>
        </w:rPr>
      </w:r>
      <w:r>
        <w:rPr>
          <w:webHidden/>
        </w:rPr>
        <w:fldChar w:fldCharType="separate"/>
      </w:r>
      <w:ins w:id="108" w:author="Taute, Arthur" w:date="2015-08-24T07:08:00Z">
        <w:r>
          <w:rPr>
            <w:webHidden/>
          </w:rPr>
          <w:t>41</w:t>
        </w:r>
        <w:r>
          <w:rPr>
            <w:webHidden/>
          </w:rPr>
          <w:fldChar w:fldCharType="end"/>
        </w:r>
        <w:r w:rsidRPr="009A2A01">
          <w:rPr>
            <w:rStyle w:val="Hyperlink"/>
          </w:rPr>
          <w:fldChar w:fldCharType="end"/>
        </w:r>
      </w:ins>
    </w:p>
    <w:p w:rsidR="00704C51" w:rsidRDefault="00704C51">
      <w:pPr>
        <w:pStyle w:val="TOC2"/>
        <w:rPr>
          <w:ins w:id="109" w:author="Taute, Arthur" w:date="2015-08-24T07:08:00Z"/>
          <w:rFonts w:asciiTheme="minorHAnsi" w:eastAsiaTheme="minorEastAsia" w:hAnsiTheme="minorHAnsi" w:cstheme="minorBidi"/>
          <w:sz w:val="22"/>
          <w:szCs w:val="22"/>
          <w:lang w:eastAsia="en-ZA"/>
        </w:rPr>
      </w:pPr>
      <w:ins w:id="110" w:author="Taute, Arthur" w:date="2015-08-24T07:08:00Z">
        <w:r w:rsidRPr="009A2A01">
          <w:rPr>
            <w:rStyle w:val="Hyperlink"/>
          </w:rPr>
          <w:fldChar w:fldCharType="begin"/>
        </w:r>
        <w:r w:rsidRPr="009A2A01">
          <w:rPr>
            <w:rStyle w:val="Hyperlink"/>
          </w:rPr>
          <w:instrText xml:space="preserve"> </w:instrText>
        </w:r>
        <w:r>
          <w:instrText>HYPERLINK \l "_Toc428163462"</w:instrText>
        </w:r>
        <w:r w:rsidRPr="009A2A01">
          <w:rPr>
            <w:rStyle w:val="Hyperlink"/>
          </w:rPr>
          <w:instrText xml:space="preserve"> </w:instrText>
        </w:r>
        <w:r w:rsidRPr="009A2A01">
          <w:rPr>
            <w:rStyle w:val="Hyperlink"/>
          </w:rPr>
          <w:fldChar w:fldCharType="separate"/>
        </w:r>
        <w:r w:rsidRPr="009A2A01">
          <w:rPr>
            <w:rStyle w:val="Hyperlink"/>
          </w:rPr>
          <w:t>4.5</w:t>
        </w:r>
        <w:r>
          <w:rPr>
            <w:rFonts w:asciiTheme="minorHAnsi" w:eastAsiaTheme="minorEastAsia" w:hAnsiTheme="minorHAnsi" w:cstheme="minorBidi"/>
            <w:sz w:val="22"/>
            <w:szCs w:val="22"/>
            <w:lang w:eastAsia="en-ZA"/>
          </w:rPr>
          <w:tab/>
        </w:r>
        <w:r w:rsidRPr="009A2A01">
          <w:rPr>
            <w:rStyle w:val="Hyperlink"/>
          </w:rPr>
          <w:t>Value Based Fees</w:t>
        </w:r>
        <w:r>
          <w:rPr>
            <w:webHidden/>
          </w:rPr>
          <w:tab/>
        </w:r>
        <w:r>
          <w:rPr>
            <w:webHidden/>
          </w:rPr>
          <w:fldChar w:fldCharType="begin"/>
        </w:r>
        <w:r>
          <w:rPr>
            <w:webHidden/>
          </w:rPr>
          <w:instrText xml:space="preserve"> PAGEREF _Toc428163462 \h </w:instrText>
        </w:r>
      </w:ins>
      <w:r>
        <w:rPr>
          <w:webHidden/>
        </w:rPr>
      </w:r>
      <w:r>
        <w:rPr>
          <w:webHidden/>
        </w:rPr>
        <w:fldChar w:fldCharType="separate"/>
      </w:r>
      <w:ins w:id="111" w:author="Taute, Arthur" w:date="2015-08-24T07:08:00Z">
        <w:r>
          <w:rPr>
            <w:webHidden/>
          </w:rPr>
          <w:t>42</w:t>
        </w:r>
        <w:r>
          <w:rPr>
            <w:webHidden/>
          </w:rPr>
          <w:fldChar w:fldCharType="end"/>
        </w:r>
        <w:r w:rsidRPr="009A2A01">
          <w:rPr>
            <w:rStyle w:val="Hyperlink"/>
          </w:rPr>
          <w:fldChar w:fldCharType="end"/>
        </w:r>
      </w:ins>
    </w:p>
    <w:p w:rsidR="00704C51" w:rsidRDefault="00704C51">
      <w:pPr>
        <w:pStyle w:val="TOC2"/>
        <w:rPr>
          <w:ins w:id="112" w:author="Taute, Arthur" w:date="2015-08-24T07:08:00Z"/>
          <w:rFonts w:asciiTheme="minorHAnsi" w:eastAsiaTheme="minorEastAsia" w:hAnsiTheme="minorHAnsi" w:cstheme="minorBidi"/>
          <w:sz w:val="22"/>
          <w:szCs w:val="22"/>
          <w:lang w:eastAsia="en-ZA"/>
        </w:rPr>
      </w:pPr>
      <w:ins w:id="113" w:author="Taute, Arthur" w:date="2015-08-24T07:08:00Z">
        <w:r w:rsidRPr="009A2A01">
          <w:rPr>
            <w:rStyle w:val="Hyperlink"/>
          </w:rPr>
          <w:fldChar w:fldCharType="begin"/>
        </w:r>
        <w:r w:rsidRPr="009A2A01">
          <w:rPr>
            <w:rStyle w:val="Hyperlink"/>
          </w:rPr>
          <w:instrText xml:space="preserve"> </w:instrText>
        </w:r>
        <w:r>
          <w:instrText>HYPERLINK \l "_Toc428163463"</w:instrText>
        </w:r>
        <w:r w:rsidRPr="009A2A01">
          <w:rPr>
            <w:rStyle w:val="Hyperlink"/>
          </w:rPr>
          <w:instrText xml:space="preserve"> </w:instrText>
        </w:r>
        <w:r w:rsidRPr="009A2A01">
          <w:rPr>
            <w:rStyle w:val="Hyperlink"/>
          </w:rPr>
          <w:fldChar w:fldCharType="separate"/>
        </w:r>
        <w:r w:rsidRPr="009A2A01">
          <w:rPr>
            <w:rStyle w:val="Hyperlink"/>
          </w:rPr>
          <w:t>4.6</w:t>
        </w:r>
        <w:r>
          <w:rPr>
            <w:rFonts w:asciiTheme="minorHAnsi" w:eastAsiaTheme="minorEastAsia" w:hAnsiTheme="minorHAnsi" w:cstheme="minorBidi"/>
            <w:sz w:val="22"/>
            <w:szCs w:val="22"/>
            <w:lang w:eastAsia="en-ZA"/>
          </w:rPr>
          <w:tab/>
        </w:r>
        <w:r w:rsidRPr="009A2A01">
          <w:rPr>
            <w:rStyle w:val="Hyperlink"/>
          </w:rPr>
          <w:t>Expenses and Costs</w:t>
        </w:r>
        <w:r>
          <w:rPr>
            <w:webHidden/>
          </w:rPr>
          <w:tab/>
        </w:r>
        <w:r>
          <w:rPr>
            <w:webHidden/>
          </w:rPr>
          <w:fldChar w:fldCharType="begin"/>
        </w:r>
        <w:r>
          <w:rPr>
            <w:webHidden/>
          </w:rPr>
          <w:instrText xml:space="preserve"> PAGEREF _Toc428163463 \h </w:instrText>
        </w:r>
      </w:ins>
      <w:r>
        <w:rPr>
          <w:webHidden/>
        </w:rPr>
      </w:r>
      <w:r>
        <w:rPr>
          <w:webHidden/>
        </w:rPr>
        <w:fldChar w:fldCharType="separate"/>
      </w:r>
      <w:ins w:id="114" w:author="Taute, Arthur" w:date="2015-08-24T07:08:00Z">
        <w:r>
          <w:rPr>
            <w:webHidden/>
          </w:rPr>
          <w:t>42</w:t>
        </w:r>
        <w:r>
          <w:rPr>
            <w:webHidden/>
          </w:rPr>
          <w:fldChar w:fldCharType="end"/>
        </w:r>
        <w:r w:rsidRPr="009A2A01">
          <w:rPr>
            <w:rStyle w:val="Hyperlink"/>
          </w:rPr>
          <w:fldChar w:fldCharType="end"/>
        </w:r>
      </w:ins>
    </w:p>
    <w:p w:rsidR="001633FC" w:rsidDel="00704C51" w:rsidRDefault="001633FC">
      <w:pPr>
        <w:pStyle w:val="TOC1"/>
        <w:rPr>
          <w:del w:id="115" w:author="Taute, Arthur" w:date="2015-08-24T07:08:00Z"/>
          <w:rFonts w:asciiTheme="minorHAnsi" w:eastAsiaTheme="minorEastAsia" w:hAnsiTheme="minorHAnsi" w:cstheme="minorBidi"/>
          <w:b w:val="0"/>
          <w:bCs w:val="0"/>
          <w:caps w:val="0"/>
          <w:sz w:val="22"/>
          <w:szCs w:val="22"/>
          <w:lang w:val="en-ZA" w:eastAsia="en-ZA"/>
        </w:rPr>
      </w:pPr>
      <w:del w:id="116" w:author="Taute, Arthur" w:date="2015-08-24T07:08:00Z">
        <w:r w:rsidRPr="00704C51" w:rsidDel="00704C51">
          <w:rPr>
            <w:rPrChange w:id="117" w:author="Taute, Arthur" w:date="2015-08-24T07:08:00Z">
              <w:rPr>
                <w:rStyle w:val="Hyperlink"/>
              </w:rPr>
            </w:rPrChange>
          </w:rPr>
          <w:delText>1.</w:delText>
        </w:r>
        <w:r w:rsidDel="00704C51">
          <w:rPr>
            <w:rFonts w:asciiTheme="minorHAnsi" w:eastAsiaTheme="minorEastAsia" w:hAnsiTheme="minorHAnsi" w:cstheme="minorBidi"/>
            <w:b w:val="0"/>
            <w:bCs w:val="0"/>
            <w:caps w:val="0"/>
            <w:sz w:val="22"/>
            <w:szCs w:val="22"/>
            <w:lang w:val="en-ZA" w:eastAsia="en-ZA"/>
          </w:rPr>
          <w:tab/>
        </w:r>
        <w:r w:rsidRPr="00704C51" w:rsidDel="00704C51">
          <w:rPr>
            <w:rPrChange w:id="118" w:author="Taute, Arthur" w:date="2015-08-24T07:08:00Z">
              <w:rPr>
                <w:rStyle w:val="Hyperlink"/>
              </w:rPr>
            </w:rPrChange>
          </w:rPr>
          <w:delText>preamble</w:delText>
        </w:r>
        <w:r w:rsidDel="00704C51">
          <w:rPr>
            <w:webHidden/>
          </w:rPr>
          <w:tab/>
          <w:delText>4</w:delText>
        </w:r>
      </w:del>
    </w:p>
    <w:p w:rsidR="001633FC" w:rsidDel="00704C51" w:rsidRDefault="001633FC">
      <w:pPr>
        <w:pStyle w:val="TOC1"/>
        <w:rPr>
          <w:del w:id="119" w:author="Taute, Arthur" w:date="2015-08-24T07:08:00Z"/>
          <w:rFonts w:asciiTheme="minorHAnsi" w:eastAsiaTheme="minorEastAsia" w:hAnsiTheme="minorHAnsi" w:cstheme="minorBidi"/>
          <w:b w:val="0"/>
          <w:bCs w:val="0"/>
          <w:caps w:val="0"/>
          <w:sz w:val="22"/>
          <w:szCs w:val="22"/>
          <w:lang w:val="en-ZA" w:eastAsia="en-ZA"/>
        </w:rPr>
      </w:pPr>
      <w:del w:id="120" w:author="Taute, Arthur" w:date="2015-08-24T07:08:00Z">
        <w:r w:rsidRPr="00704C51" w:rsidDel="00704C51">
          <w:rPr>
            <w:rPrChange w:id="121" w:author="Taute, Arthur" w:date="2015-08-24T07:08:00Z">
              <w:rPr>
                <w:rStyle w:val="Hyperlink"/>
              </w:rPr>
            </w:rPrChange>
          </w:rPr>
          <w:delText>2.</w:delText>
        </w:r>
        <w:r w:rsidDel="00704C51">
          <w:rPr>
            <w:rFonts w:asciiTheme="minorHAnsi" w:eastAsiaTheme="minorEastAsia" w:hAnsiTheme="minorHAnsi" w:cstheme="minorBidi"/>
            <w:b w:val="0"/>
            <w:bCs w:val="0"/>
            <w:caps w:val="0"/>
            <w:sz w:val="22"/>
            <w:szCs w:val="22"/>
            <w:lang w:val="en-ZA" w:eastAsia="en-ZA"/>
          </w:rPr>
          <w:tab/>
        </w:r>
        <w:r w:rsidRPr="00704C51" w:rsidDel="00704C51">
          <w:rPr>
            <w:rPrChange w:id="122" w:author="Taute, Arthur" w:date="2015-08-24T07:08:00Z">
              <w:rPr>
                <w:rStyle w:val="Hyperlink"/>
              </w:rPr>
            </w:rPrChange>
          </w:rPr>
          <w:delText>General Provisions</w:delText>
        </w:r>
        <w:r w:rsidDel="00704C51">
          <w:rPr>
            <w:webHidden/>
          </w:rPr>
          <w:tab/>
          <w:delText>6</w:delText>
        </w:r>
      </w:del>
    </w:p>
    <w:p w:rsidR="001633FC" w:rsidDel="00704C51" w:rsidRDefault="001633FC">
      <w:pPr>
        <w:pStyle w:val="TOC2"/>
        <w:rPr>
          <w:del w:id="123" w:author="Taute, Arthur" w:date="2015-08-24T07:08:00Z"/>
          <w:rFonts w:asciiTheme="minorHAnsi" w:eastAsiaTheme="minorEastAsia" w:hAnsiTheme="minorHAnsi" w:cstheme="minorBidi"/>
          <w:sz w:val="22"/>
          <w:szCs w:val="22"/>
          <w:lang w:eastAsia="en-ZA"/>
        </w:rPr>
      </w:pPr>
      <w:del w:id="124" w:author="Taute, Arthur" w:date="2015-08-24T07:08:00Z">
        <w:r w:rsidRPr="00704C51" w:rsidDel="00704C51">
          <w:rPr>
            <w:rPrChange w:id="125" w:author="Taute, Arthur" w:date="2015-08-24T07:08:00Z">
              <w:rPr>
                <w:rStyle w:val="Hyperlink"/>
              </w:rPr>
            </w:rPrChange>
          </w:rPr>
          <w:delText>2.1</w:delText>
        </w:r>
        <w:r w:rsidDel="00704C51">
          <w:rPr>
            <w:rFonts w:asciiTheme="minorHAnsi" w:eastAsiaTheme="minorEastAsia" w:hAnsiTheme="minorHAnsi" w:cstheme="minorBidi"/>
            <w:sz w:val="22"/>
            <w:szCs w:val="22"/>
            <w:lang w:eastAsia="en-ZA"/>
          </w:rPr>
          <w:tab/>
        </w:r>
        <w:r w:rsidRPr="00704C51" w:rsidDel="00704C51">
          <w:rPr>
            <w:rPrChange w:id="126" w:author="Taute, Arthur" w:date="2015-08-24T07:08:00Z">
              <w:rPr>
                <w:rStyle w:val="Hyperlink"/>
              </w:rPr>
            </w:rPrChange>
          </w:rPr>
          <w:delText>Repeal and Transition</w:delText>
        </w:r>
        <w:r w:rsidDel="00704C51">
          <w:rPr>
            <w:webHidden/>
          </w:rPr>
          <w:tab/>
          <w:delText>6</w:delText>
        </w:r>
      </w:del>
    </w:p>
    <w:p w:rsidR="001633FC" w:rsidDel="00704C51" w:rsidRDefault="001633FC">
      <w:pPr>
        <w:pStyle w:val="TOC2"/>
        <w:rPr>
          <w:del w:id="127" w:author="Taute, Arthur" w:date="2015-08-24T07:08:00Z"/>
          <w:rFonts w:asciiTheme="minorHAnsi" w:eastAsiaTheme="minorEastAsia" w:hAnsiTheme="minorHAnsi" w:cstheme="minorBidi"/>
          <w:sz w:val="22"/>
          <w:szCs w:val="22"/>
          <w:lang w:eastAsia="en-ZA"/>
        </w:rPr>
      </w:pPr>
      <w:del w:id="128" w:author="Taute, Arthur" w:date="2015-08-24T07:08:00Z">
        <w:r w:rsidRPr="00704C51" w:rsidDel="00704C51">
          <w:rPr>
            <w:rPrChange w:id="129" w:author="Taute, Arthur" w:date="2015-08-24T07:08:00Z">
              <w:rPr>
                <w:rStyle w:val="Hyperlink"/>
              </w:rPr>
            </w:rPrChange>
          </w:rPr>
          <w:delText>2.2</w:delText>
        </w:r>
        <w:r w:rsidDel="00704C51">
          <w:rPr>
            <w:rFonts w:asciiTheme="minorHAnsi" w:eastAsiaTheme="minorEastAsia" w:hAnsiTheme="minorHAnsi" w:cstheme="minorBidi"/>
            <w:sz w:val="22"/>
            <w:szCs w:val="22"/>
            <w:lang w:eastAsia="en-ZA"/>
          </w:rPr>
          <w:tab/>
        </w:r>
        <w:r w:rsidRPr="00704C51" w:rsidDel="00704C51">
          <w:rPr>
            <w:rPrChange w:id="130" w:author="Taute, Arthur" w:date="2015-08-24T07:08:00Z">
              <w:rPr>
                <w:rStyle w:val="Hyperlink"/>
              </w:rPr>
            </w:rPrChange>
          </w:rPr>
          <w:delText>Generality of Terms</w:delText>
        </w:r>
        <w:r w:rsidDel="00704C51">
          <w:rPr>
            <w:webHidden/>
          </w:rPr>
          <w:tab/>
          <w:delText>6</w:delText>
        </w:r>
      </w:del>
    </w:p>
    <w:p w:rsidR="001633FC" w:rsidDel="00704C51" w:rsidRDefault="001633FC">
      <w:pPr>
        <w:pStyle w:val="TOC2"/>
        <w:rPr>
          <w:del w:id="131" w:author="Taute, Arthur" w:date="2015-08-24T07:08:00Z"/>
          <w:rFonts w:asciiTheme="minorHAnsi" w:eastAsiaTheme="minorEastAsia" w:hAnsiTheme="minorHAnsi" w:cstheme="minorBidi"/>
          <w:sz w:val="22"/>
          <w:szCs w:val="22"/>
          <w:lang w:eastAsia="en-ZA"/>
        </w:rPr>
      </w:pPr>
      <w:del w:id="132" w:author="Taute, Arthur" w:date="2015-08-24T07:08:00Z">
        <w:r w:rsidRPr="00704C51" w:rsidDel="00704C51">
          <w:rPr>
            <w:rPrChange w:id="133" w:author="Taute, Arthur" w:date="2015-08-24T07:08:00Z">
              <w:rPr>
                <w:rStyle w:val="Hyperlink"/>
              </w:rPr>
            </w:rPrChange>
          </w:rPr>
          <w:delText>2.3</w:delText>
        </w:r>
        <w:r w:rsidDel="00704C51">
          <w:rPr>
            <w:rFonts w:asciiTheme="minorHAnsi" w:eastAsiaTheme="minorEastAsia" w:hAnsiTheme="minorHAnsi" w:cstheme="minorBidi"/>
            <w:sz w:val="22"/>
            <w:szCs w:val="22"/>
            <w:lang w:eastAsia="en-ZA"/>
          </w:rPr>
          <w:tab/>
        </w:r>
        <w:r w:rsidRPr="00704C51" w:rsidDel="00704C51">
          <w:rPr>
            <w:rPrChange w:id="134" w:author="Taute, Arthur" w:date="2015-08-24T07:08:00Z">
              <w:rPr>
                <w:rStyle w:val="Hyperlink"/>
              </w:rPr>
            </w:rPrChange>
          </w:rPr>
          <w:delText>Definitions</w:delText>
        </w:r>
        <w:r w:rsidDel="00704C51">
          <w:rPr>
            <w:webHidden/>
          </w:rPr>
          <w:tab/>
          <w:delText>6</w:delText>
        </w:r>
      </w:del>
    </w:p>
    <w:p w:rsidR="001633FC" w:rsidDel="00704C51" w:rsidRDefault="001633FC">
      <w:pPr>
        <w:pStyle w:val="TOC2"/>
        <w:rPr>
          <w:del w:id="135" w:author="Taute, Arthur" w:date="2015-08-24T07:08:00Z"/>
          <w:rFonts w:asciiTheme="minorHAnsi" w:eastAsiaTheme="minorEastAsia" w:hAnsiTheme="minorHAnsi" w:cstheme="minorBidi"/>
          <w:sz w:val="22"/>
          <w:szCs w:val="22"/>
          <w:lang w:eastAsia="en-ZA"/>
        </w:rPr>
      </w:pPr>
      <w:del w:id="136" w:author="Taute, Arthur" w:date="2015-08-24T07:08:00Z">
        <w:r w:rsidRPr="00704C51" w:rsidDel="00704C51">
          <w:rPr>
            <w:rPrChange w:id="137" w:author="Taute, Arthur" w:date="2015-08-24T07:08:00Z">
              <w:rPr>
                <w:rStyle w:val="Hyperlink"/>
              </w:rPr>
            </w:rPrChange>
          </w:rPr>
          <w:delText>2.4</w:delText>
        </w:r>
        <w:r w:rsidDel="00704C51">
          <w:rPr>
            <w:rFonts w:asciiTheme="minorHAnsi" w:eastAsiaTheme="minorEastAsia" w:hAnsiTheme="minorHAnsi" w:cstheme="minorBidi"/>
            <w:sz w:val="22"/>
            <w:szCs w:val="22"/>
            <w:lang w:eastAsia="en-ZA"/>
          </w:rPr>
          <w:tab/>
        </w:r>
        <w:r w:rsidRPr="00704C51" w:rsidDel="00704C51">
          <w:rPr>
            <w:rPrChange w:id="138" w:author="Taute, Arthur" w:date="2015-08-24T07:08:00Z">
              <w:rPr>
                <w:rStyle w:val="Hyperlink"/>
              </w:rPr>
            </w:rPrChange>
          </w:rPr>
          <w:delText>Short Title</w:delText>
        </w:r>
        <w:r w:rsidDel="00704C51">
          <w:rPr>
            <w:webHidden/>
          </w:rPr>
          <w:tab/>
          <w:delText>8</w:delText>
        </w:r>
      </w:del>
    </w:p>
    <w:p w:rsidR="001633FC" w:rsidDel="00704C51" w:rsidRDefault="001633FC">
      <w:pPr>
        <w:pStyle w:val="TOC1"/>
        <w:rPr>
          <w:del w:id="139" w:author="Taute, Arthur" w:date="2015-08-24T07:08:00Z"/>
          <w:rFonts w:asciiTheme="minorHAnsi" w:eastAsiaTheme="minorEastAsia" w:hAnsiTheme="minorHAnsi" w:cstheme="minorBidi"/>
          <w:b w:val="0"/>
          <w:bCs w:val="0"/>
          <w:caps w:val="0"/>
          <w:sz w:val="22"/>
          <w:szCs w:val="22"/>
          <w:lang w:val="en-ZA" w:eastAsia="en-ZA"/>
        </w:rPr>
      </w:pPr>
      <w:del w:id="140" w:author="Taute, Arthur" w:date="2015-08-24T07:08:00Z">
        <w:r w:rsidRPr="00704C51" w:rsidDel="00704C51">
          <w:rPr>
            <w:rPrChange w:id="141" w:author="Taute, Arthur" w:date="2015-08-24T07:08:00Z">
              <w:rPr>
                <w:rStyle w:val="Hyperlink"/>
              </w:rPr>
            </w:rPrChange>
          </w:rPr>
          <w:delText>3.</w:delText>
        </w:r>
        <w:r w:rsidDel="00704C51">
          <w:rPr>
            <w:rFonts w:asciiTheme="minorHAnsi" w:eastAsiaTheme="minorEastAsia" w:hAnsiTheme="minorHAnsi" w:cstheme="minorBidi"/>
            <w:b w:val="0"/>
            <w:bCs w:val="0"/>
            <w:caps w:val="0"/>
            <w:sz w:val="22"/>
            <w:szCs w:val="22"/>
            <w:lang w:val="en-ZA" w:eastAsia="en-ZA"/>
          </w:rPr>
          <w:tab/>
        </w:r>
        <w:r w:rsidRPr="00704C51" w:rsidDel="00704C51">
          <w:rPr>
            <w:rPrChange w:id="142" w:author="Taute, Arthur" w:date="2015-08-24T07:08:00Z">
              <w:rPr>
                <w:rStyle w:val="Hyperlink"/>
              </w:rPr>
            </w:rPrChange>
          </w:rPr>
          <w:delText>GUIDELINE scope of SERVICES</w:delText>
        </w:r>
        <w:r w:rsidDel="00704C51">
          <w:rPr>
            <w:webHidden/>
          </w:rPr>
          <w:tab/>
          <w:delText>9</w:delText>
        </w:r>
      </w:del>
    </w:p>
    <w:p w:rsidR="001633FC" w:rsidDel="00704C51" w:rsidRDefault="001633FC">
      <w:pPr>
        <w:pStyle w:val="TOC2"/>
        <w:rPr>
          <w:del w:id="143" w:author="Taute, Arthur" w:date="2015-08-24T07:08:00Z"/>
          <w:rFonts w:asciiTheme="minorHAnsi" w:eastAsiaTheme="minorEastAsia" w:hAnsiTheme="minorHAnsi" w:cstheme="minorBidi"/>
          <w:sz w:val="22"/>
          <w:szCs w:val="22"/>
          <w:lang w:eastAsia="en-ZA"/>
        </w:rPr>
      </w:pPr>
      <w:del w:id="144" w:author="Taute, Arthur" w:date="2015-08-24T07:08:00Z">
        <w:r w:rsidRPr="00704C51" w:rsidDel="00704C51">
          <w:rPr>
            <w:rPrChange w:id="145" w:author="Taute, Arthur" w:date="2015-08-24T07:08:00Z">
              <w:rPr>
                <w:rStyle w:val="Hyperlink"/>
              </w:rPr>
            </w:rPrChange>
          </w:rPr>
          <w:delText>3.1</w:delText>
        </w:r>
        <w:r w:rsidDel="00704C51">
          <w:rPr>
            <w:rFonts w:asciiTheme="minorHAnsi" w:eastAsiaTheme="minorEastAsia" w:hAnsiTheme="minorHAnsi" w:cstheme="minorBidi"/>
            <w:sz w:val="22"/>
            <w:szCs w:val="22"/>
            <w:lang w:eastAsia="en-ZA"/>
          </w:rPr>
          <w:tab/>
        </w:r>
        <w:r w:rsidRPr="00704C51" w:rsidDel="00704C51">
          <w:rPr>
            <w:rPrChange w:id="146" w:author="Taute, Arthur" w:date="2015-08-24T07:08:00Z">
              <w:rPr>
                <w:rStyle w:val="Hyperlink"/>
              </w:rPr>
            </w:rPrChange>
          </w:rPr>
          <w:delText>Planning, Studies, Investigations and Assessments</w:delText>
        </w:r>
        <w:r w:rsidDel="00704C51">
          <w:rPr>
            <w:webHidden/>
          </w:rPr>
          <w:tab/>
          <w:delText>9</w:delText>
        </w:r>
      </w:del>
    </w:p>
    <w:p w:rsidR="001633FC" w:rsidDel="00704C51" w:rsidRDefault="001633FC">
      <w:pPr>
        <w:pStyle w:val="TOC2"/>
        <w:rPr>
          <w:del w:id="147" w:author="Taute, Arthur" w:date="2015-08-24T07:08:00Z"/>
          <w:rFonts w:asciiTheme="minorHAnsi" w:eastAsiaTheme="minorEastAsia" w:hAnsiTheme="minorHAnsi" w:cstheme="minorBidi"/>
          <w:sz w:val="22"/>
          <w:szCs w:val="22"/>
          <w:lang w:eastAsia="en-ZA"/>
        </w:rPr>
      </w:pPr>
      <w:del w:id="148" w:author="Taute, Arthur" w:date="2015-08-24T07:08:00Z">
        <w:r w:rsidRPr="00704C51" w:rsidDel="00704C51">
          <w:rPr>
            <w:rPrChange w:id="149" w:author="Taute, Arthur" w:date="2015-08-24T07:08:00Z">
              <w:rPr>
                <w:rStyle w:val="Hyperlink"/>
              </w:rPr>
            </w:rPrChange>
          </w:rPr>
          <w:delText>3.2</w:delText>
        </w:r>
        <w:r w:rsidDel="00704C51">
          <w:rPr>
            <w:rFonts w:asciiTheme="minorHAnsi" w:eastAsiaTheme="minorEastAsia" w:hAnsiTheme="minorHAnsi" w:cstheme="minorBidi"/>
            <w:sz w:val="22"/>
            <w:szCs w:val="22"/>
            <w:lang w:eastAsia="en-ZA"/>
          </w:rPr>
          <w:tab/>
        </w:r>
        <w:r w:rsidRPr="00704C51" w:rsidDel="00704C51">
          <w:rPr>
            <w:rPrChange w:id="150" w:author="Taute, Arthur" w:date="2015-08-24T07:08:00Z">
              <w:rPr>
                <w:rStyle w:val="Hyperlink"/>
              </w:rPr>
            </w:rPrChange>
          </w:rPr>
          <w:delText>Normal Services</w:delText>
        </w:r>
        <w:r w:rsidDel="00704C51">
          <w:rPr>
            <w:webHidden/>
          </w:rPr>
          <w:tab/>
          <w:delText>9</w:delText>
        </w:r>
      </w:del>
    </w:p>
    <w:p w:rsidR="001633FC" w:rsidDel="00704C51" w:rsidRDefault="001633FC">
      <w:pPr>
        <w:pStyle w:val="TOC3"/>
        <w:tabs>
          <w:tab w:val="left" w:pos="1440"/>
        </w:tabs>
        <w:rPr>
          <w:del w:id="151" w:author="Taute, Arthur" w:date="2015-08-24T07:08:00Z"/>
          <w:rFonts w:asciiTheme="minorHAnsi" w:eastAsiaTheme="minorEastAsia" w:hAnsiTheme="minorHAnsi" w:cstheme="minorBidi"/>
          <w:sz w:val="22"/>
          <w:szCs w:val="22"/>
          <w:lang w:eastAsia="en-ZA"/>
        </w:rPr>
      </w:pPr>
      <w:del w:id="152" w:author="Taute, Arthur" w:date="2015-08-24T07:08:00Z">
        <w:r w:rsidRPr="00704C51" w:rsidDel="00704C51">
          <w:rPr>
            <w:rPrChange w:id="153" w:author="Taute, Arthur" w:date="2015-08-24T07:08:00Z">
              <w:rPr>
                <w:rStyle w:val="Hyperlink"/>
              </w:rPr>
            </w:rPrChange>
          </w:rPr>
          <w:delText>3.2.1</w:delText>
        </w:r>
        <w:r w:rsidDel="00704C51">
          <w:rPr>
            <w:rFonts w:asciiTheme="minorHAnsi" w:eastAsiaTheme="minorEastAsia" w:hAnsiTheme="minorHAnsi" w:cstheme="minorBidi"/>
            <w:sz w:val="22"/>
            <w:szCs w:val="22"/>
            <w:lang w:eastAsia="en-ZA"/>
          </w:rPr>
          <w:tab/>
        </w:r>
        <w:r w:rsidRPr="00704C51" w:rsidDel="00704C51">
          <w:rPr>
            <w:rPrChange w:id="154" w:author="Taute, Arthur" w:date="2015-08-24T07:08:00Z">
              <w:rPr>
                <w:rStyle w:val="Hyperlink"/>
              </w:rPr>
            </w:rPrChange>
          </w:rPr>
          <w:delText>Stage 1 – Inception</w:delText>
        </w:r>
        <w:r w:rsidDel="00704C51">
          <w:rPr>
            <w:webHidden/>
          </w:rPr>
          <w:tab/>
          <w:delText>10</w:delText>
        </w:r>
      </w:del>
    </w:p>
    <w:p w:rsidR="001633FC" w:rsidDel="00704C51" w:rsidRDefault="001633FC">
      <w:pPr>
        <w:pStyle w:val="TOC3"/>
        <w:tabs>
          <w:tab w:val="left" w:pos="1440"/>
        </w:tabs>
        <w:rPr>
          <w:del w:id="155" w:author="Taute, Arthur" w:date="2015-08-24T07:08:00Z"/>
          <w:rFonts w:asciiTheme="minorHAnsi" w:eastAsiaTheme="minorEastAsia" w:hAnsiTheme="minorHAnsi" w:cstheme="minorBidi"/>
          <w:sz w:val="22"/>
          <w:szCs w:val="22"/>
          <w:lang w:eastAsia="en-ZA"/>
        </w:rPr>
      </w:pPr>
      <w:del w:id="156" w:author="Taute, Arthur" w:date="2015-08-24T07:08:00Z">
        <w:r w:rsidRPr="00704C51" w:rsidDel="00704C51">
          <w:rPr>
            <w:rPrChange w:id="157" w:author="Taute, Arthur" w:date="2015-08-24T07:08:00Z">
              <w:rPr>
                <w:rStyle w:val="Hyperlink"/>
              </w:rPr>
            </w:rPrChange>
          </w:rPr>
          <w:delText>3.2.2</w:delText>
        </w:r>
        <w:r w:rsidDel="00704C51">
          <w:rPr>
            <w:rFonts w:asciiTheme="minorHAnsi" w:eastAsiaTheme="minorEastAsia" w:hAnsiTheme="minorHAnsi" w:cstheme="minorBidi"/>
            <w:sz w:val="22"/>
            <w:szCs w:val="22"/>
            <w:lang w:eastAsia="en-ZA"/>
          </w:rPr>
          <w:tab/>
        </w:r>
        <w:r w:rsidRPr="00704C51" w:rsidDel="00704C51">
          <w:rPr>
            <w:rPrChange w:id="158" w:author="Taute, Arthur" w:date="2015-08-24T07:08:00Z">
              <w:rPr>
                <w:rStyle w:val="Hyperlink"/>
              </w:rPr>
            </w:rPrChange>
          </w:rPr>
          <w:delText>Stage 2 – Concept and Viability (Often called Preliminary Design)</w:delText>
        </w:r>
        <w:r w:rsidDel="00704C51">
          <w:rPr>
            <w:webHidden/>
          </w:rPr>
          <w:tab/>
          <w:delText>10</w:delText>
        </w:r>
      </w:del>
    </w:p>
    <w:p w:rsidR="001633FC" w:rsidDel="00704C51" w:rsidRDefault="001633FC">
      <w:pPr>
        <w:pStyle w:val="TOC3"/>
        <w:tabs>
          <w:tab w:val="left" w:pos="1440"/>
        </w:tabs>
        <w:rPr>
          <w:del w:id="159" w:author="Taute, Arthur" w:date="2015-08-24T07:08:00Z"/>
          <w:rFonts w:asciiTheme="minorHAnsi" w:eastAsiaTheme="minorEastAsia" w:hAnsiTheme="minorHAnsi" w:cstheme="minorBidi"/>
          <w:sz w:val="22"/>
          <w:szCs w:val="22"/>
          <w:lang w:eastAsia="en-ZA"/>
        </w:rPr>
      </w:pPr>
      <w:del w:id="160" w:author="Taute, Arthur" w:date="2015-08-24T07:08:00Z">
        <w:r w:rsidRPr="00704C51" w:rsidDel="00704C51">
          <w:rPr>
            <w:rPrChange w:id="161" w:author="Taute, Arthur" w:date="2015-08-24T07:08:00Z">
              <w:rPr>
                <w:rStyle w:val="Hyperlink"/>
              </w:rPr>
            </w:rPrChange>
          </w:rPr>
          <w:delText>3.2.3</w:delText>
        </w:r>
        <w:r w:rsidDel="00704C51">
          <w:rPr>
            <w:rFonts w:asciiTheme="minorHAnsi" w:eastAsiaTheme="minorEastAsia" w:hAnsiTheme="minorHAnsi" w:cstheme="minorBidi"/>
            <w:sz w:val="22"/>
            <w:szCs w:val="22"/>
            <w:lang w:eastAsia="en-ZA"/>
          </w:rPr>
          <w:tab/>
        </w:r>
        <w:r w:rsidRPr="00704C51" w:rsidDel="00704C51">
          <w:rPr>
            <w:rPrChange w:id="162" w:author="Taute, Arthur" w:date="2015-08-24T07:08:00Z">
              <w:rPr>
                <w:rStyle w:val="Hyperlink"/>
              </w:rPr>
            </w:rPrChange>
          </w:rPr>
          <w:delText>Stage 3 – Design Development (also termed Detail Design)</w:delText>
        </w:r>
        <w:r w:rsidDel="00704C51">
          <w:rPr>
            <w:webHidden/>
          </w:rPr>
          <w:tab/>
          <w:delText>11</w:delText>
        </w:r>
      </w:del>
    </w:p>
    <w:p w:rsidR="001633FC" w:rsidDel="00704C51" w:rsidRDefault="001633FC">
      <w:pPr>
        <w:pStyle w:val="TOC3"/>
        <w:tabs>
          <w:tab w:val="left" w:pos="1440"/>
        </w:tabs>
        <w:rPr>
          <w:del w:id="163" w:author="Taute, Arthur" w:date="2015-08-24T07:08:00Z"/>
          <w:rFonts w:asciiTheme="minorHAnsi" w:eastAsiaTheme="minorEastAsia" w:hAnsiTheme="minorHAnsi" w:cstheme="minorBidi"/>
          <w:sz w:val="22"/>
          <w:szCs w:val="22"/>
          <w:lang w:eastAsia="en-ZA"/>
        </w:rPr>
      </w:pPr>
      <w:del w:id="164" w:author="Taute, Arthur" w:date="2015-08-24T07:08:00Z">
        <w:r w:rsidRPr="00704C51" w:rsidDel="00704C51">
          <w:rPr>
            <w:rPrChange w:id="165" w:author="Taute, Arthur" w:date="2015-08-24T07:08:00Z">
              <w:rPr>
                <w:rStyle w:val="Hyperlink"/>
              </w:rPr>
            </w:rPrChange>
          </w:rPr>
          <w:delText>3.2.4</w:delText>
        </w:r>
        <w:r w:rsidDel="00704C51">
          <w:rPr>
            <w:rFonts w:asciiTheme="minorHAnsi" w:eastAsiaTheme="minorEastAsia" w:hAnsiTheme="minorHAnsi" w:cstheme="minorBidi"/>
            <w:sz w:val="22"/>
            <w:szCs w:val="22"/>
            <w:lang w:eastAsia="en-ZA"/>
          </w:rPr>
          <w:tab/>
        </w:r>
        <w:r w:rsidRPr="00704C51" w:rsidDel="00704C51">
          <w:rPr>
            <w:rPrChange w:id="166" w:author="Taute, Arthur" w:date="2015-08-24T07:08:00Z">
              <w:rPr>
                <w:rStyle w:val="Hyperlink"/>
              </w:rPr>
            </w:rPrChange>
          </w:rPr>
          <w:delText>Stage 4 – Documentation and Procurement</w:delText>
        </w:r>
        <w:r w:rsidDel="00704C51">
          <w:rPr>
            <w:webHidden/>
          </w:rPr>
          <w:tab/>
          <w:delText>12</w:delText>
        </w:r>
      </w:del>
    </w:p>
    <w:p w:rsidR="001633FC" w:rsidDel="00704C51" w:rsidRDefault="001633FC">
      <w:pPr>
        <w:pStyle w:val="TOC3"/>
        <w:tabs>
          <w:tab w:val="left" w:pos="1440"/>
        </w:tabs>
        <w:rPr>
          <w:del w:id="167" w:author="Taute, Arthur" w:date="2015-08-24T07:08:00Z"/>
          <w:rFonts w:asciiTheme="minorHAnsi" w:eastAsiaTheme="minorEastAsia" w:hAnsiTheme="minorHAnsi" w:cstheme="minorBidi"/>
          <w:sz w:val="22"/>
          <w:szCs w:val="22"/>
          <w:lang w:eastAsia="en-ZA"/>
        </w:rPr>
      </w:pPr>
      <w:del w:id="168" w:author="Taute, Arthur" w:date="2015-08-24T07:08:00Z">
        <w:r w:rsidRPr="00704C51" w:rsidDel="00704C51">
          <w:rPr>
            <w:rPrChange w:id="169" w:author="Taute, Arthur" w:date="2015-08-24T07:08:00Z">
              <w:rPr>
                <w:rStyle w:val="Hyperlink"/>
              </w:rPr>
            </w:rPrChange>
          </w:rPr>
          <w:delText>3.2.5</w:delText>
        </w:r>
        <w:r w:rsidDel="00704C51">
          <w:rPr>
            <w:rFonts w:asciiTheme="minorHAnsi" w:eastAsiaTheme="minorEastAsia" w:hAnsiTheme="minorHAnsi" w:cstheme="minorBidi"/>
            <w:sz w:val="22"/>
            <w:szCs w:val="22"/>
            <w:lang w:eastAsia="en-ZA"/>
          </w:rPr>
          <w:tab/>
        </w:r>
        <w:r w:rsidRPr="00704C51" w:rsidDel="00704C51">
          <w:rPr>
            <w:rPrChange w:id="170" w:author="Taute, Arthur" w:date="2015-08-24T07:08:00Z">
              <w:rPr>
                <w:rStyle w:val="Hyperlink"/>
              </w:rPr>
            </w:rPrChange>
          </w:rPr>
          <w:delText>Stage 5 – Contract Administration and Inspection</w:delText>
        </w:r>
        <w:r w:rsidDel="00704C51">
          <w:rPr>
            <w:webHidden/>
          </w:rPr>
          <w:tab/>
          <w:delText>13</w:delText>
        </w:r>
      </w:del>
    </w:p>
    <w:p w:rsidR="001633FC" w:rsidDel="00704C51" w:rsidRDefault="001633FC">
      <w:pPr>
        <w:pStyle w:val="TOC3"/>
        <w:tabs>
          <w:tab w:val="left" w:pos="1440"/>
        </w:tabs>
        <w:rPr>
          <w:del w:id="171" w:author="Taute, Arthur" w:date="2015-08-24T07:08:00Z"/>
          <w:rFonts w:asciiTheme="minorHAnsi" w:eastAsiaTheme="minorEastAsia" w:hAnsiTheme="minorHAnsi" w:cstheme="minorBidi"/>
          <w:sz w:val="22"/>
          <w:szCs w:val="22"/>
          <w:lang w:eastAsia="en-ZA"/>
        </w:rPr>
      </w:pPr>
      <w:del w:id="172" w:author="Taute, Arthur" w:date="2015-08-24T07:08:00Z">
        <w:r w:rsidRPr="00704C51" w:rsidDel="00704C51">
          <w:rPr>
            <w:rPrChange w:id="173" w:author="Taute, Arthur" w:date="2015-08-24T07:08:00Z">
              <w:rPr>
                <w:rStyle w:val="Hyperlink"/>
              </w:rPr>
            </w:rPrChange>
          </w:rPr>
          <w:delText>3.2.6</w:delText>
        </w:r>
        <w:r w:rsidDel="00704C51">
          <w:rPr>
            <w:rFonts w:asciiTheme="minorHAnsi" w:eastAsiaTheme="minorEastAsia" w:hAnsiTheme="minorHAnsi" w:cstheme="minorBidi"/>
            <w:sz w:val="22"/>
            <w:szCs w:val="22"/>
            <w:lang w:eastAsia="en-ZA"/>
          </w:rPr>
          <w:tab/>
        </w:r>
        <w:r w:rsidRPr="00704C51" w:rsidDel="00704C51">
          <w:rPr>
            <w:rPrChange w:id="174" w:author="Taute, Arthur" w:date="2015-08-24T07:08:00Z">
              <w:rPr>
                <w:rStyle w:val="Hyperlink"/>
              </w:rPr>
            </w:rPrChange>
          </w:rPr>
          <w:delText>Stage 6 – Close-Out</w:delText>
        </w:r>
        <w:r w:rsidDel="00704C51">
          <w:rPr>
            <w:webHidden/>
          </w:rPr>
          <w:tab/>
          <w:delText>14</w:delText>
        </w:r>
      </w:del>
    </w:p>
    <w:p w:rsidR="001633FC" w:rsidDel="00704C51" w:rsidRDefault="001633FC">
      <w:pPr>
        <w:pStyle w:val="TOC2"/>
        <w:rPr>
          <w:del w:id="175" w:author="Taute, Arthur" w:date="2015-08-24T07:08:00Z"/>
          <w:rFonts w:asciiTheme="minorHAnsi" w:eastAsiaTheme="minorEastAsia" w:hAnsiTheme="minorHAnsi" w:cstheme="minorBidi"/>
          <w:sz w:val="22"/>
          <w:szCs w:val="22"/>
          <w:lang w:eastAsia="en-ZA"/>
        </w:rPr>
      </w:pPr>
      <w:del w:id="176" w:author="Taute, Arthur" w:date="2015-08-24T07:08:00Z">
        <w:r w:rsidRPr="00704C51" w:rsidDel="00704C51">
          <w:rPr>
            <w:rPrChange w:id="177" w:author="Taute, Arthur" w:date="2015-08-24T07:08:00Z">
              <w:rPr>
                <w:rStyle w:val="Hyperlink"/>
              </w:rPr>
            </w:rPrChange>
          </w:rPr>
          <w:delText>3.3</w:delText>
        </w:r>
        <w:r w:rsidDel="00704C51">
          <w:rPr>
            <w:rFonts w:asciiTheme="minorHAnsi" w:eastAsiaTheme="minorEastAsia" w:hAnsiTheme="minorHAnsi" w:cstheme="minorBidi"/>
            <w:sz w:val="22"/>
            <w:szCs w:val="22"/>
            <w:lang w:eastAsia="en-ZA"/>
          </w:rPr>
          <w:tab/>
        </w:r>
        <w:r w:rsidRPr="00704C51" w:rsidDel="00704C51">
          <w:rPr>
            <w:rPrChange w:id="178" w:author="Taute, Arthur" w:date="2015-08-24T07:08:00Z">
              <w:rPr>
                <w:rStyle w:val="Hyperlink"/>
              </w:rPr>
            </w:rPrChange>
          </w:rPr>
          <w:delText>Additional Services</w:delText>
        </w:r>
        <w:r w:rsidDel="00704C51">
          <w:rPr>
            <w:webHidden/>
          </w:rPr>
          <w:tab/>
          <w:delText>14</w:delText>
        </w:r>
      </w:del>
    </w:p>
    <w:p w:rsidR="001633FC" w:rsidDel="00704C51" w:rsidRDefault="001633FC">
      <w:pPr>
        <w:pStyle w:val="TOC3"/>
        <w:tabs>
          <w:tab w:val="left" w:pos="1440"/>
        </w:tabs>
        <w:rPr>
          <w:del w:id="179" w:author="Taute, Arthur" w:date="2015-08-24T07:08:00Z"/>
          <w:rFonts w:asciiTheme="minorHAnsi" w:eastAsiaTheme="minorEastAsia" w:hAnsiTheme="minorHAnsi" w:cstheme="minorBidi"/>
          <w:sz w:val="22"/>
          <w:szCs w:val="22"/>
          <w:lang w:eastAsia="en-ZA"/>
        </w:rPr>
      </w:pPr>
      <w:del w:id="180" w:author="Taute, Arthur" w:date="2015-08-24T07:08:00Z">
        <w:r w:rsidRPr="00704C51" w:rsidDel="00704C51">
          <w:rPr>
            <w:rPrChange w:id="181" w:author="Taute, Arthur" w:date="2015-08-24T07:08:00Z">
              <w:rPr>
                <w:rStyle w:val="Hyperlink"/>
              </w:rPr>
            </w:rPrChange>
          </w:rPr>
          <w:delText>3.3.1</w:delText>
        </w:r>
        <w:r w:rsidDel="00704C51">
          <w:rPr>
            <w:rFonts w:asciiTheme="minorHAnsi" w:eastAsiaTheme="minorEastAsia" w:hAnsiTheme="minorHAnsi" w:cstheme="minorBidi"/>
            <w:sz w:val="22"/>
            <w:szCs w:val="22"/>
            <w:lang w:eastAsia="en-ZA"/>
          </w:rPr>
          <w:tab/>
        </w:r>
        <w:r w:rsidRPr="00704C51" w:rsidDel="00704C51">
          <w:rPr>
            <w:rPrChange w:id="182" w:author="Taute, Arthur" w:date="2015-08-24T07:08:00Z">
              <w:rPr>
                <w:rStyle w:val="Hyperlink"/>
              </w:rPr>
            </w:rPrChange>
          </w:rPr>
          <w:delText>Additional Services pertaining to all Stages of the Project</w:delText>
        </w:r>
        <w:r w:rsidDel="00704C51">
          <w:rPr>
            <w:webHidden/>
          </w:rPr>
          <w:tab/>
          <w:delText>14</w:delText>
        </w:r>
      </w:del>
    </w:p>
    <w:p w:rsidR="001633FC" w:rsidDel="00704C51" w:rsidRDefault="001633FC">
      <w:pPr>
        <w:pStyle w:val="TOC3"/>
        <w:tabs>
          <w:tab w:val="left" w:pos="1440"/>
        </w:tabs>
        <w:rPr>
          <w:del w:id="183" w:author="Taute, Arthur" w:date="2015-08-24T07:08:00Z"/>
          <w:rFonts w:asciiTheme="minorHAnsi" w:eastAsiaTheme="minorEastAsia" w:hAnsiTheme="minorHAnsi" w:cstheme="minorBidi"/>
          <w:sz w:val="22"/>
          <w:szCs w:val="22"/>
          <w:lang w:eastAsia="en-ZA"/>
        </w:rPr>
      </w:pPr>
      <w:del w:id="184" w:author="Taute, Arthur" w:date="2015-08-24T07:08:00Z">
        <w:r w:rsidRPr="00704C51" w:rsidDel="00704C51">
          <w:rPr>
            <w:rPrChange w:id="185" w:author="Taute, Arthur" w:date="2015-08-24T07:08:00Z">
              <w:rPr>
                <w:rStyle w:val="Hyperlink"/>
              </w:rPr>
            </w:rPrChange>
          </w:rPr>
          <w:delText>3.3.2</w:delText>
        </w:r>
        <w:r w:rsidDel="00704C51">
          <w:rPr>
            <w:rFonts w:asciiTheme="minorHAnsi" w:eastAsiaTheme="minorEastAsia" w:hAnsiTheme="minorHAnsi" w:cstheme="minorBidi"/>
            <w:sz w:val="22"/>
            <w:szCs w:val="22"/>
            <w:lang w:eastAsia="en-ZA"/>
          </w:rPr>
          <w:tab/>
        </w:r>
        <w:r w:rsidRPr="00704C51" w:rsidDel="00704C51">
          <w:rPr>
            <w:rPrChange w:id="186" w:author="Taute, Arthur" w:date="2015-08-24T07:08:00Z">
              <w:rPr>
                <w:rStyle w:val="Hyperlink"/>
              </w:rPr>
            </w:rPrChange>
          </w:rPr>
          <w:delText>Construction Monitoring</w:delText>
        </w:r>
        <w:r w:rsidDel="00704C51">
          <w:rPr>
            <w:webHidden/>
          </w:rPr>
          <w:tab/>
          <w:delText>16</w:delText>
        </w:r>
      </w:del>
    </w:p>
    <w:p w:rsidR="001633FC" w:rsidDel="00704C51" w:rsidRDefault="001633FC">
      <w:pPr>
        <w:pStyle w:val="TOC3"/>
        <w:tabs>
          <w:tab w:val="left" w:pos="1440"/>
        </w:tabs>
        <w:rPr>
          <w:del w:id="187" w:author="Taute, Arthur" w:date="2015-08-24T07:08:00Z"/>
          <w:rFonts w:asciiTheme="minorHAnsi" w:eastAsiaTheme="minorEastAsia" w:hAnsiTheme="minorHAnsi" w:cstheme="minorBidi"/>
          <w:sz w:val="22"/>
          <w:szCs w:val="22"/>
          <w:lang w:eastAsia="en-ZA"/>
        </w:rPr>
      </w:pPr>
      <w:del w:id="188" w:author="Taute, Arthur" w:date="2015-08-24T07:08:00Z">
        <w:r w:rsidRPr="00704C51" w:rsidDel="00704C51">
          <w:rPr>
            <w:rPrChange w:id="189" w:author="Taute, Arthur" w:date="2015-08-24T07:08:00Z">
              <w:rPr>
                <w:rStyle w:val="Hyperlink"/>
              </w:rPr>
            </w:rPrChange>
          </w:rPr>
          <w:delText>3.3.3</w:delText>
        </w:r>
        <w:r w:rsidDel="00704C51">
          <w:rPr>
            <w:rFonts w:asciiTheme="minorHAnsi" w:eastAsiaTheme="minorEastAsia" w:hAnsiTheme="minorHAnsi" w:cstheme="minorBidi"/>
            <w:sz w:val="22"/>
            <w:szCs w:val="22"/>
            <w:lang w:eastAsia="en-ZA"/>
          </w:rPr>
          <w:tab/>
        </w:r>
        <w:r w:rsidRPr="00704C51" w:rsidDel="00704C51">
          <w:rPr>
            <w:rPrChange w:id="190" w:author="Taute, Arthur" w:date="2015-08-24T07:08:00Z">
              <w:rPr>
                <w:rStyle w:val="Hyperlink"/>
              </w:rPr>
            </w:rPrChange>
          </w:rPr>
          <w:delText>Occupational Health and Safety Act, 1993 (Act No.85 of 1993).</w:delText>
        </w:r>
        <w:r w:rsidDel="00704C51">
          <w:rPr>
            <w:webHidden/>
          </w:rPr>
          <w:tab/>
          <w:delText>18</w:delText>
        </w:r>
      </w:del>
    </w:p>
    <w:p w:rsidR="001633FC" w:rsidDel="00704C51" w:rsidRDefault="001633FC">
      <w:pPr>
        <w:pStyle w:val="TOC3"/>
        <w:tabs>
          <w:tab w:val="left" w:pos="1440"/>
        </w:tabs>
        <w:rPr>
          <w:del w:id="191" w:author="Taute, Arthur" w:date="2015-08-24T07:08:00Z"/>
          <w:rFonts w:asciiTheme="minorHAnsi" w:eastAsiaTheme="minorEastAsia" w:hAnsiTheme="minorHAnsi" w:cstheme="minorBidi"/>
          <w:sz w:val="22"/>
          <w:szCs w:val="22"/>
          <w:lang w:eastAsia="en-ZA"/>
        </w:rPr>
      </w:pPr>
      <w:del w:id="192" w:author="Taute, Arthur" w:date="2015-08-24T07:08:00Z">
        <w:r w:rsidRPr="00704C51" w:rsidDel="00704C51">
          <w:rPr>
            <w:rPrChange w:id="193" w:author="Taute, Arthur" w:date="2015-08-24T07:08:00Z">
              <w:rPr>
                <w:rStyle w:val="Hyperlink"/>
              </w:rPr>
            </w:rPrChange>
          </w:rPr>
          <w:delText>3.3.4</w:delText>
        </w:r>
        <w:r w:rsidDel="00704C51">
          <w:rPr>
            <w:rFonts w:asciiTheme="minorHAnsi" w:eastAsiaTheme="minorEastAsia" w:hAnsiTheme="minorHAnsi" w:cstheme="minorBidi"/>
            <w:sz w:val="22"/>
            <w:szCs w:val="22"/>
            <w:lang w:eastAsia="en-ZA"/>
          </w:rPr>
          <w:tab/>
        </w:r>
        <w:r w:rsidRPr="00704C51" w:rsidDel="00704C51">
          <w:rPr>
            <w:rPrChange w:id="194" w:author="Taute, Arthur" w:date="2015-08-24T07:08:00Z">
              <w:rPr>
                <w:rStyle w:val="Hyperlink"/>
              </w:rPr>
            </w:rPrChange>
          </w:rPr>
          <w:delText>Quality Assurance System</w:delText>
        </w:r>
        <w:r w:rsidDel="00704C51">
          <w:rPr>
            <w:webHidden/>
          </w:rPr>
          <w:tab/>
          <w:delText>18</w:delText>
        </w:r>
      </w:del>
    </w:p>
    <w:p w:rsidR="001633FC" w:rsidDel="00704C51" w:rsidRDefault="001633FC">
      <w:pPr>
        <w:pStyle w:val="TOC3"/>
        <w:tabs>
          <w:tab w:val="left" w:pos="1440"/>
        </w:tabs>
        <w:rPr>
          <w:del w:id="195" w:author="Taute, Arthur" w:date="2015-08-24T07:08:00Z"/>
          <w:rFonts w:asciiTheme="minorHAnsi" w:eastAsiaTheme="minorEastAsia" w:hAnsiTheme="minorHAnsi" w:cstheme="minorBidi"/>
          <w:sz w:val="22"/>
          <w:szCs w:val="22"/>
          <w:lang w:eastAsia="en-ZA"/>
        </w:rPr>
      </w:pPr>
      <w:del w:id="196" w:author="Taute, Arthur" w:date="2015-08-24T07:08:00Z">
        <w:r w:rsidRPr="00704C51" w:rsidDel="00704C51">
          <w:rPr>
            <w:rPrChange w:id="197" w:author="Taute, Arthur" w:date="2015-08-24T07:08:00Z">
              <w:rPr>
                <w:rStyle w:val="Hyperlink"/>
              </w:rPr>
            </w:rPrChange>
          </w:rPr>
          <w:delText>3.3.5</w:delText>
        </w:r>
        <w:r w:rsidDel="00704C51">
          <w:rPr>
            <w:rFonts w:asciiTheme="minorHAnsi" w:eastAsiaTheme="minorEastAsia" w:hAnsiTheme="minorHAnsi" w:cstheme="minorBidi"/>
            <w:sz w:val="22"/>
            <w:szCs w:val="22"/>
            <w:lang w:eastAsia="en-ZA"/>
          </w:rPr>
          <w:tab/>
        </w:r>
        <w:r w:rsidRPr="00704C51" w:rsidDel="00704C51">
          <w:rPr>
            <w:rPrChange w:id="198" w:author="Taute, Arthur" w:date="2015-08-24T07:08:00Z">
              <w:rPr>
                <w:rStyle w:val="Hyperlink"/>
              </w:rPr>
            </w:rPrChange>
          </w:rPr>
          <w:delText>Lead Consulting Engineer</w:delText>
        </w:r>
        <w:r w:rsidDel="00704C51">
          <w:rPr>
            <w:webHidden/>
          </w:rPr>
          <w:tab/>
          <w:delText>18</w:delText>
        </w:r>
      </w:del>
    </w:p>
    <w:p w:rsidR="001633FC" w:rsidDel="00704C51" w:rsidRDefault="001633FC">
      <w:pPr>
        <w:pStyle w:val="TOC3"/>
        <w:tabs>
          <w:tab w:val="left" w:pos="1440"/>
        </w:tabs>
        <w:rPr>
          <w:del w:id="199" w:author="Taute, Arthur" w:date="2015-08-24T07:08:00Z"/>
          <w:rFonts w:asciiTheme="minorHAnsi" w:eastAsiaTheme="minorEastAsia" w:hAnsiTheme="minorHAnsi" w:cstheme="minorBidi"/>
          <w:sz w:val="22"/>
          <w:szCs w:val="22"/>
          <w:lang w:eastAsia="en-ZA"/>
        </w:rPr>
      </w:pPr>
      <w:del w:id="200" w:author="Taute, Arthur" w:date="2015-08-24T07:08:00Z">
        <w:r w:rsidRPr="00704C51" w:rsidDel="00704C51">
          <w:rPr>
            <w:rPrChange w:id="201" w:author="Taute, Arthur" w:date="2015-08-24T07:08:00Z">
              <w:rPr>
                <w:rStyle w:val="Hyperlink"/>
              </w:rPr>
            </w:rPrChange>
          </w:rPr>
          <w:delText>3.3.6</w:delText>
        </w:r>
        <w:r w:rsidDel="00704C51">
          <w:rPr>
            <w:rFonts w:asciiTheme="minorHAnsi" w:eastAsiaTheme="minorEastAsia" w:hAnsiTheme="minorHAnsi" w:cstheme="minorBidi"/>
            <w:sz w:val="22"/>
            <w:szCs w:val="22"/>
            <w:lang w:eastAsia="en-ZA"/>
          </w:rPr>
          <w:tab/>
        </w:r>
        <w:r w:rsidRPr="00704C51" w:rsidDel="00704C51">
          <w:rPr>
            <w:rPrChange w:id="202" w:author="Taute, Arthur" w:date="2015-08-24T07:08:00Z">
              <w:rPr>
                <w:rStyle w:val="Hyperlink"/>
              </w:rPr>
            </w:rPrChange>
          </w:rPr>
          <w:delText>Engineering Management Services (Principal Consultant)</w:delText>
        </w:r>
        <w:r w:rsidDel="00704C51">
          <w:rPr>
            <w:webHidden/>
          </w:rPr>
          <w:tab/>
          <w:delText>19</w:delText>
        </w:r>
      </w:del>
    </w:p>
    <w:p w:rsidR="001633FC" w:rsidDel="00704C51" w:rsidRDefault="001633FC">
      <w:pPr>
        <w:pStyle w:val="TOC3"/>
        <w:tabs>
          <w:tab w:val="left" w:pos="1440"/>
        </w:tabs>
        <w:rPr>
          <w:del w:id="203" w:author="Taute, Arthur" w:date="2015-08-24T07:08:00Z"/>
          <w:rFonts w:asciiTheme="minorHAnsi" w:eastAsiaTheme="minorEastAsia" w:hAnsiTheme="minorHAnsi" w:cstheme="minorBidi"/>
          <w:sz w:val="22"/>
          <w:szCs w:val="22"/>
          <w:lang w:eastAsia="en-ZA"/>
        </w:rPr>
      </w:pPr>
      <w:del w:id="204" w:author="Taute, Arthur" w:date="2015-08-24T07:08:00Z">
        <w:r w:rsidRPr="00704C51" w:rsidDel="00704C51">
          <w:rPr>
            <w:rPrChange w:id="205" w:author="Taute, Arthur" w:date="2015-08-24T07:08:00Z">
              <w:rPr>
                <w:rStyle w:val="Hyperlink"/>
              </w:rPr>
            </w:rPrChange>
          </w:rPr>
          <w:delText>3.3.7</w:delText>
        </w:r>
        <w:r w:rsidDel="00704C51">
          <w:rPr>
            <w:rFonts w:asciiTheme="minorHAnsi" w:eastAsiaTheme="minorEastAsia" w:hAnsiTheme="minorHAnsi" w:cstheme="minorBidi"/>
            <w:sz w:val="22"/>
            <w:szCs w:val="22"/>
            <w:lang w:eastAsia="en-ZA"/>
          </w:rPr>
          <w:tab/>
        </w:r>
        <w:r w:rsidRPr="00704C51" w:rsidDel="00704C51">
          <w:rPr>
            <w:rPrChange w:id="206" w:author="Taute, Arthur" w:date="2015-08-24T07:08:00Z">
              <w:rPr>
                <w:rStyle w:val="Hyperlink"/>
              </w:rPr>
            </w:rPrChange>
          </w:rPr>
          <w:delText>Mediation, Arbitration and Litigation proceedings and similar Services</w:delText>
        </w:r>
        <w:r w:rsidDel="00704C51">
          <w:rPr>
            <w:webHidden/>
          </w:rPr>
          <w:tab/>
          <w:delText>22</w:delText>
        </w:r>
      </w:del>
    </w:p>
    <w:p w:rsidR="001633FC" w:rsidDel="00704C51" w:rsidRDefault="001633FC">
      <w:pPr>
        <w:pStyle w:val="TOC3"/>
        <w:tabs>
          <w:tab w:val="left" w:pos="1440"/>
        </w:tabs>
        <w:rPr>
          <w:del w:id="207" w:author="Taute, Arthur" w:date="2015-08-24T07:08:00Z"/>
          <w:rFonts w:asciiTheme="minorHAnsi" w:eastAsiaTheme="minorEastAsia" w:hAnsiTheme="minorHAnsi" w:cstheme="minorBidi"/>
          <w:sz w:val="22"/>
          <w:szCs w:val="22"/>
          <w:lang w:eastAsia="en-ZA"/>
        </w:rPr>
      </w:pPr>
      <w:del w:id="208" w:author="Taute, Arthur" w:date="2015-08-24T07:08:00Z">
        <w:r w:rsidRPr="00704C51" w:rsidDel="00704C51">
          <w:rPr>
            <w:rPrChange w:id="209" w:author="Taute, Arthur" w:date="2015-08-24T07:08:00Z">
              <w:rPr>
                <w:rStyle w:val="Hyperlink"/>
              </w:rPr>
            </w:rPrChange>
          </w:rPr>
          <w:delText>3.3.8</w:delText>
        </w:r>
        <w:r w:rsidDel="00704C51">
          <w:rPr>
            <w:rFonts w:asciiTheme="minorHAnsi" w:eastAsiaTheme="minorEastAsia" w:hAnsiTheme="minorHAnsi" w:cstheme="minorBidi"/>
            <w:sz w:val="22"/>
            <w:szCs w:val="22"/>
            <w:lang w:eastAsia="en-ZA"/>
          </w:rPr>
          <w:tab/>
        </w:r>
        <w:r w:rsidRPr="00704C51" w:rsidDel="00704C51">
          <w:rPr>
            <w:rPrChange w:id="210" w:author="Taute, Arthur" w:date="2015-08-24T07:08:00Z">
              <w:rPr>
                <w:rStyle w:val="Hyperlink"/>
              </w:rPr>
            </w:rPrChange>
          </w:rPr>
          <w:delText>Principal Agent of the Client</w:delText>
        </w:r>
        <w:r w:rsidDel="00704C51">
          <w:rPr>
            <w:webHidden/>
          </w:rPr>
          <w:tab/>
          <w:delText>22</w:delText>
        </w:r>
      </w:del>
    </w:p>
    <w:p w:rsidR="001633FC" w:rsidDel="00704C51" w:rsidRDefault="001633FC">
      <w:pPr>
        <w:pStyle w:val="TOC1"/>
        <w:rPr>
          <w:del w:id="211" w:author="Taute, Arthur" w:date="2015-08-24T07:08:00Z"/>
          <w:rFonts w:asciiTheme="minorHAnsi" w:eastAsiaTheme="minorEastAsia" w:hAnsiTheme="minorHAnsi" w:cstheme="minorBidi"/>
          <w:b w:val="0"/>
          <w:bCs w:val="0"/>
          <w:caps w:val="0"/>
          <w:sz w:val="22"/>
          <w:szCs w:val="22"/>
          <w:lang w:val="en-ZA" w:eastAsia="en-ZA"/>
        </w:rPr>
      </w:pPr>
      <w:del w:id="212" w:author="Taute, Arthur" w:date="2015-08-24T07:08:00Z">
        <w:r w:rsidRPr="00704C51" w:rsidDel="00704C51">
          <w:rPr>
            <w:rPrChange w:id="213" w:author="Taute, Arthur" w:date="2015-08-24T07:08:00Z">
              <w:rPr>
                <w:rStyle w:val="Hyperlink"/>
              </w:rPr>
            </w:rPrChange>
          </w:rPr>
          <w:delText>4.</w:delText>
        </w:r>
        <w:r w:rsidDel="00704C51">
          <w:rPr>
            <w:rFonts w:asciiTheme="minorHAnsi" w:eastAsiaTheme="minorEastAsia" w:hAnsiTheme="minorHAnsi" w:cstheme="minorBidi"/>
            <w:b w:val="0"/>
            <w:bCs w:val="0"/>
            <w:caps w:val="0"/>
            <w:sz w:val="22"/>
            <w:szCs w:val="22"/>
            <w:lang w:val="en-ZA" w:eastAsia="en-ZA"/>
          </w:rPr>
          <w:tab/>
        </w:r>
        <w:r w:rsidRPr="00704C51" w:rsidDel="00704C51">
          <w:rPr>
            <w:rPrChange w:id="214" w:author="Taute, Arthur" w:date="2015-08-24T07:08:00Z">
              <w:rPr>
                <w:rStyle w:val="Hyperlink"/>
                <w:lang w:val="en-GB"/>
              </w:rPr>
            </w:rPrChange>
          </w:rPr>
          <w:delText>processes for estimating FEES</w:delText>
        </w:r>
        <w:r w:rsidDel="00704C51">
          <w:rPr>
            <w:webHidden/>
          </w:rPr>
          <w:tab/>
          <w:delText>24</w:delText>
        </w:r>
      </w:del>
    </w:p>
    <w:p w:rsidR="001633FC" w:rsidDel="00704C51" w:rsidRDefault="001633FC">
      <w:pPr>
        <w:pStyle w:val="TOC2"/>
        <w:rPr>
          <w:del w:id="215" w:author="Taute, Arthur" w:date="2015-08-24T07:08:00Z"/>
          <w:rFonts w:asciiTheme="minorHAnsi" w:eastAsiaTheme="minorEastAsia" w:hAnsiTheme="minorHAnsi" w:cstheme="minorBidi"/>
          <w:sz w:val="22"/>
          <w:szCs w:val="22"/>
          <w:lang w:eastAsia="en-ZA"/>
        </w:rPr>
      </w:pPr>
      <w:del w:id="216" w:author="Taute, Arthur" w:date="2015-08-24T07:08:00Z">
        <w:r w:rsidRPr="00704C51" w:rsidDel="00704C51">
          <w:rPr>
            <w:rPrChange w:id="217" w:author="Taute, Arthur" w:date="2015-08-24T07:08:00Z">
              <w:rPr>
                <w:rStyle w:val="Hyperlink"/>
              </w:rPr>
            </w:rPrChange>
          </w:rPr>
          <w:delText>4.1</w:delText>
        </w:r>
        <w:r w:rsidDel="00704C51">
          <w:rPr>
            <w:rFonts w:asciiTheme="minorHAnsi" w:eastAsiaTheme="minorEastAsia" w:hAnsiTheme="minorHAnsi" w:cstheme="minorBidi"/>
            <w:sz w:val="22"/>
            <w:szCs w:val="22"/>
            <w:lang w:eastAsia="en-ZA"/>
          </w:rPr>
          <w:tab/>
        </w:r>
        <w:r w:rsidRPr="00704C51" w:rsidDel="00704C51">
          <w:rPr>
            <w:rPrChange w:id="218" w:author="Taute, Arthur" w:date="2015-08-24T07:08:00Z">
              <w:rPr>
                <w:rStyle w:val="Hyperlink"/>
              </w:rPr>
            </w:rPrChange>
          </w:rPr>
          <w:delText>Application</w:delText>
        </w:r>
        <w:r w:rsidDel="00704C51">
          <w:rPr>
            <w:webHidden/>
          </w:rPr>
          <w:tab/>
          <w:delText>24</w:delText>
        </w:r>
      </w:del>
    </w:p>
    <w:p w:rsidR="001633FC" w:rsidDel="00704C51" w:rsidRDefault="001633FC">
      <w:pPr>
        <w:pStyle w:val="TOC2"/>
        <w:rPr>
          <w:del w:id="219" w:author="Taute, Arthur" w:date="2015-08-24T07:08:00Z"/>
          <w:rFonts w:asciiTheme="minorHAnsi" w:eastAsiaTheme="minorEastAsia" w:hAnsiTheme="minorHAnsi" w:cstheme="minorBidi"/>
          <w:sz w:val="22"/>
          <w:szCs w:val="22"/>
          <w:lang w:eastAsia="en-ZA"/>
        </w:rPr>
      </w:pPr>
      <w:del w:id="220" w:author="Taute, Arthur" w:date="2015-08-24T07:08:00Z">
        <w:r w:rsidRPr="00704C51" w:rsidDel="00704C51">
          <w:rPr>
            <w:rPrChange w:id="221" w:author="Taute, Arthur" w:date="2015-08-24T07:08:00Z">
              <w:rPr>
                <w:rStyle w:val="Hyperlink"/>
              </w:rPr>
            </w:rPrChange>
          </w:rPr>
          <w:delText>4.2</w:delText>
        </w:r>
        <w:r w:rsidDel="00704C51">
          <w:rPr>
            <w:rFonts w:asciiTheme="minorHAnsi" w:eastAsiaTheme="minorEastAsia" w:hAnsiTheme="minorHAnsi" w:cstheme="minorBidi"/>
            <w:sz w:val="22"/>
            <w:szCs w:val="22"/>
            <w:lang w:eastAsia="en-ZA"/>
          </w:rPr>
          <w:tab/>
        </w:r>
        <w:r w:rsidRPr="00704C51" w:rsidDel="00704C51">
          <w:rPr>
            <w:rPrChange w:id="222" w:author="Taute, Arthur" w:date="2015-08-24T07:08:00Z">
              <w:rPr>
                <w:rStyle w:val="Hyperlink"/>
              </w:rPr>
            </w:rPrChange>
          </w:rPr>
          <w:delText>Time Based Fees</w:delText>
        </w:r>
        <w:r w:rsidDel="00704C51">
          <w:rPr>
            <w:webHidden/>
          </w:rPr>
          <w:tab/>
          <w:delText>27</w:delText>
        </w:r>
      </w:del>
    </w:p>
    <w:p w:rsidR="001633FC" w:rsidDel="00704C51" w:rsidRDefault="001633FC">
      <w:pPr>
        <w:pStyle w:val="TOC2"/>
        <w:rPr>
          <w:del w:id="223" w:author="Taute, Arthur" w:date="2015-08-24T07:08:00Z"/>
          <w:rFonts w:asciiTheme="minorHAnsi" w:eastAsiaTheme="minorEastAsia" w:hAnsiTheme="minorHAnsi" w:cstheme="minorBidi"/>
          <w:sz w:val="22"/>
          <w:szCs w:val="22"/>
          <w:lang w:eastAsia="en-ZA"/>
        </w:rPr>
      </w:pPr>
      <w:del w:id="224" w:author="Taute, Arthur" w:date="2015-08-24T07:08:00Z">
        <w:r w:rsidRPr="00704C51" w:rsidDel="00704C51">
          <w:rPr>
            <w:rPrChange w:id="225" w:author="Taute, Arthur" w:date="2015-08-24T07:08:00Z">
              <w:rPr>
                <w:rStyle w:val="Hyperlink"/>
              </w:rPr>
            </w:rPrChange>
          </w:rPr>
          <w:delText>4.3</w:delText>
        </w:r>
        <w:r w:rsidDel="00704C51">
          <w:rPr>
            <w:rFonts w:asciiTheme="minorHAnsi" w:eastAsiaTheme="minorEastAsia" w:hAnsiTheme="minorHAnsi" w:cstheme="minorBidi"/>
            <w:sz w:val="22"/>
            <w:szCs w:val="22"/>
            <w:lang w:eastAsia="en-ZA"/>
          </w:rPr>
          <w:tab/>
        </w:r>
        <w:r w:rsidRPr="00704C51" w:rsidDel="00704C51">
          <w:rPr>
            <w:rPrChange w:id="226" w:author="Taute, Arthur" w:date="2015-08-24T07:08:00Z">
              <w:rPr>
                <w:rStyle w:val="Hyperlink"/>
              </w:rPr>
            </w:rPrChange>
          </w:rPr>
          <w:delText>Fees Based on Cost of the Works</w:delText>
        </w:r>
        <w:r w:rsidDel="00704C51">
          <w:rPr>
            <w:webHidden/>
          </w:rPr>
          <w:tab/>
          <w:delText>28</w:delText>
        </w:r>
      </w:del>
    </w:p>
    <w:p w:rsidR="001633FC" w:rsidDel="00704C51" w:rsidRDefault="001633FC">
      <w:pPr>
        <w:pStyle w:val="TOC3"/>
        <w:tabs>
          <w:tab w:val="left" w:pos="1440"/>
        </w:tabs>
        <w:rPr>
          <w:del w:id="227" w:author="Taute, Arthur" w:date="2015-08-24T07:08:00Z"/>
          <w:rFonts w:asciiTheme="minorHAnsi" w:eastAsiaTheme="minorEastAsia" w:hAnsiTheme="minorHAnsi" w:cstheme="minorBidi"/>
          <w:sz w:val="22"/>
          <w:szCs w:val="22"/>
          <w:lang w:eastAsia="en-ZA"/>
        </w:rPr>
      </w:pPr>
      <w:del w:id="228" w:author="Taute, Arthur" w:date="2015-08-24T07:08:00Z">
        <w:r w:rsidRPr="00704C51" w:rsidDel="00704C51">
          <w:rPr>
            <w:rPrChange w:id="229" w:author="Taute, Arthur" w:date="2015-08-24T07:08:00Z">
              <w:rPr>
                <w:rStyle w:val="Hyperlink"/>
              </w:rPr>
            </w:rPrChange>
          </w:rPr>
          <w:delText>4.3.1</w:delText>
        </w:r>
        <w:r w:rsidDel="00704C51">
          <w:rPr>
            <w:rFonts w:asciiTheme="minorHAnsi" w:eastAsiaTheme="minorEastAsia" w:hAnsiTheme="minorHAnsi" w:cstheme="minorBidi"/>
            <w:sz w:val="22"/>
            <w:szCs w:val="22"/>
            <w:lang w:eastAsia="en-ZA"/>
          </w:rPr>
          <w:tab/>
        </w:r>
        <w:r w:rsidRPr="00704C51" w:rsidDel="00704C51">
          <w:rPr>
            <w:rPrChange w:id="230" w:author="Taute, Arthur" w:date="2015-08-24T07:08:00Z">
              <w:rPr>
                <w:rStyle w:val="Hyperlink"/>
              </w:rPr>
            </w:rPrChange>
          </w:rPr>
          <w:delText>Project Types</w:delText>
        </w:r>
        <w:r w:rsidDel="00704C51">
          <w:rPr>
            <w:webHidden/>
          </w:rPr>
          <w:tab/>
          <w:delText>29</w:delText>
        </w:r>
      </w:del>
    </w:p>
    <w:p w:rsidR="001633FC" w:rsidDel="00704C51" w:rsidRDefault="001633FC">
      <w:pPr>
        <w:pStyle w:val="TOC3"/>
        <w:tabs>
          <w:tab w:val="left" w:pos="1440"/>
        </w:tabs>
        <w:rPr>
          <w:del w:id="231" w:author="Taute, Arthur" w:date="2015-08-24T07:08:00Z"/>
          <w:rFonts w:asciiTheme="minorHAnsi" w:eastAsiaTheme="minorEastAsia" w:hAnsiTheme="minorHAnsi" w:cstheme="minorBidi"/>
          <w:sz w:val="22"/>
          <w:szCs w:val="22"/>
          <w:lang w:eastAsia="en-ZA"/>
        </w:rPr>
      </w:pPr>
      <w:del w:id="232" w:author="Taute, Arthur" w:date="2015-08-24T07:08:00Z">
        <w:r w:rsidRPr="00704C51" w:rsidDel="00704C51">
          <w:rPr>
            <w:rPrChange w:id="233" w:author="Taute, Arthur" w:date="2015-08-24T07:08:00Z">
              <w:rPr>
                <w:rStyle w:val="Hyperlink"/>
              </w:rPr>
            </w:rPrChange>
          </w:rPr>
          <w:delText>4.3.2</w:delText>
        </w:r>
        <w:r w:rsidDel="00704C51">
          <w:rPr>
            <w:rFonts w:asciiTheme="minorHAnsi" w:eastAsiaTheme="minorEastAsia" w:hAnsiTheme="minorHAnsi" w:cstheme="minorBidi"/>
            <w:sz w:val="22"/>
            <w:szCs w:val="22"/>
            <w:lang w:eastAsia="en-ZA"/>
          </w:rPr>
          <w:tab/>
        </w:r>
        <w:r w:rsidRPr="00704C51" w:rsidDel="00704C51">
          <w:rPr>
            <w:rPrChange w:id="234" w:author="Taute, Arthur" w:date="2015-08-24T07:08:00Z">
              <w:rPr>
                <w:rStyle w:val="Hyperlink"/>
              </w:rPr>
            </w:rPrChange>
          </w:rPr>
          <w:delText>Fee Range for Project Categories</w:delText>
        </w:r>
        <w:r w:rsidDel="00704C51">
          <w:rPr>
            <w:webHidden/>
          </w:rPr>
          <w:tab/>
          <w:delText>31</w:delText>
        </w:r>
      </w:del>
    </w:p>
    <w:p w:rsidR="001633FC" w:rsidDel="00704C51" w:rsidRDefault="001633FC">
      <w:pPr>
        <w:pStyle w:val="TOC3"/>
        <w:tabs>
          <w:tab w:val="left" w:pos="1440"/>
        </w:tabs>
        <w:rPr>
          <w:del w:id="235" w:author="Taute, Arthur" w:date="2015-08-24T07:08:00Z"/>
          <w:rFonts w:asciiTheme="minorHAnsi" w:eastAsiaTheme="minorEastAsia" w:hAnsiTheme="minorHAnsi" w:cstheme="minorBidi"/>
          <w:sz w:val="22"/>
          <w:szCs w:val="22"/>
          <w:lang w:eastAsia="en-ZA"/>
        </w:rPr>
      </w:pPr>
      <w:del w:id="236" w:author="Taute, Arthur" w:date="2015-08-24T07:08:00Z">
        <w:r w:rsidRPr="00704C51" w:rsidDel="00704C51">
          <w:rPr>
            <w:rPrChange w:id="237" w:author="Taute, Arthur" w:date="2015-08-24T07:08:00Z">
              <w:rPr>
                <w:rStyle w:val="Hyperlink"/>
              </w:rPr>
            </w:rPrChange>
          </w:rPr>
          <w:delText>4.3.3</w:delText>
        </w:r>
        <w:r w:rsidDel="00704C51">
          <w:rPr>
            <w:rFonts w:asciiTheme="minorHAnsi" w:eastAsiaTheme="minorEastAsia" w:hAnsiTheme="minorHAnsi" w:cstheme="minorBidi"/>
            <w:sz w:val="22"/>
            <w:szCs w:val="22"/>
            <w:lang w:eastAsia="en-ZA"/>
          </w:rPr>
          <w:tab/>
        </w:r>
        <w:r w:rsidRPr="00704C51" w:rsidDel="00704C51">
          <w:rPr>
            <w:rPrChange w:id="238" w:author="Taute, Arthur" w:date="2015-08-24T07:08:00Z">
              <w:rPr>
                <w:rStyle w:val="Hyperlink"/>
              </w:rPr>
            </w:rPrChange>
          </w:rPr>
          <w:delText>Project Situation and Engineering Effort</w:delText>
        </w:r>
        <w:r w:rsidDel="00704C51">
          <w:rPr>
            <w:webHidden/>
          </w:rPr>
          <w:tab/>
          <w:delText>32</w:delText>
        </w:r>
      </w:del>
    </w:p>
    <w:p w:rsidR="001633FC" w:rsidDel="00704C51" w:rsidRDefault="001633FC">
      <w:pPr>
        <w:pStyle w:val="TOC3"/>
        <w:tabs>
          <w:tab w:val="left" w:pos="1440"/>
        </w:tabs>
        <w:rPr>
          <w:del w:id="239" w:author="Taute, Arthur" w:date="2015-08-24T07:08:00Z"/>
          <w:rFonts w:asciiTheme="minorHAnsi" w:eastAsiaTheme="minorEastAsia" w:hAnsiTheme="minorHAnsi" w:cstheme="minorBidi"/>
          <w:sz w:val="22"/>
          <w:szCs w:val="22"/>
          <w:lang w:eastAsia="en-ZA"/>
        </w:rPr>
      </w:pPr>
      <w:del w:id="240" w:author="Taute, Arthur" w:date="2015-08-24T07:08:00Z">
        <w:r w:rsidRPr="00704C51" w:rsidDel="00704C51">
          <w:rPr>
            <w:rPrChange w:id="241" w:author="Taute, Arthur" w:date="2015-08-24T07:08:00Z">
              <w:rPr>
                <w:rStyle w:val="Hyperlink"/>
              </w:rPr>
            </w:rPrChange>
          </w:rPr>
          <w:delText>4.3.4</w:delText>
        </w:r>
        <w:r w:rsidDel="00704C51">
          <w:rPr>
            <w:rFonts w:asciiTheme="minorHAnsi" w:eastAsiaTheme="minorEastAsia" w:hAnsiTheme="minorHAnsi" w:cstheme="minorBidi"/>
            <w:sz w:val="22"/>
            <w:szCs w:val="22"/>
            <w:lang w:eastAsia="en-ZA"/>
          </w:rPr>
          <w:tab/>
        </w:r>
        <w:r w:rsidRPr="00704C51" w:rsidDel="00704C51">
          <w:rPr>
            <w:rPrChange w:id="242" w:author="Taute, Arthur" w:date="2015-08-24T07:08:00Z">
              <w:rPr>
                <w:rStyle w:val="Hyperlink"/>
              </w:rPr>
            </w:rPrChange>
          </w:rPr>
          <w:delText>Adjustment for Cost of works.</w:delText>
        </w:r>
        <w:r w:rsidDel="00704C51">
          <w:rPr>
            <w:webHidden/>
          </w:rPr>
          <w:tab/>
          <w:delText>36</w:delText>
        </w:r>
      </w:del>
    </w:p>
    <w:p w:rsidR="001633FC" w:rsidDel="00704C51" w:rsidRDefault="001633FC">
      <w:pPr>
        <w:pStyle w:val="TOC3"/>
        <w:tabs>
          <w:tab w:val="left" w:pos="1440"/>
        </w:tabs>
        <w:rPr>
          <w:del w:id="243" w:author="Taute, Arthur" w:date="2015-08-24T07:08:00Z"/>
          <w:rFonts w:asciiTheme="minorHAnsi" w:eastAsiaTheme="minorEastAsia" w:hAnsiTheme="minorHAnsi" w:cstheme="minorBidi"/>
          <w:sz w:val="22"/>
          <w:szCs w:val="22"/>
          <w:lang w:eastAsia="en-ZA"/>
        </w:rPr>
      </w:pPr>
      <w:del w:id="244" w:author="Taute, Arthur" w:date="2015-08-24T07:08:00Z">
        <w:r w:rsidRPr="00704C51" w:rsidDel="00704C51">
          <w:rPr>
            <w:rPrChange w:id="245" w:author="Taute, Arthur" w:date="2015-08-24T07:08:00Z">
              <w:rPr>
                <w:rStyle w:val="Hyperlink"/>
              </w:rPr>
            </w:rPrChange>
          </w:rPr>
          <w:delText>4.3.5</w:delText>
        </w:r>
        <w:r w:rsidDel="00704C51">
          <w:rPr>
            <w:rFonts w:asciiTheme="minorHAnsi" w:eastAsiaTheme="minorEastAsia" w:hAnsiTheme="minorHAnsi" w:cstheme="minorBidi"/>
            <w:sz w:val="22"/>
            <w:szCs w:val="22"/>
            <w:lang w:eastAsia="en-ZA"/>
          </w:rPr>
          <w:tab/>
        </w:r>
        <w:r w:rsidRPr="00704C51" w:rsidDel="00704C51">
          <w:rPr>
            <w:rPrChange w:id="246" w:author="Taute, Arthur" w:date="2015-08-24T07:08:00Z">
              <w:rPr>
                <w:rStyle w:val="Hyperlink"/>
              </w:rPr>
            </w:rPrChange>
          </w:rPr>
          <w:delText>Examples</w:delText>
        </w:r>
        <w:r w:rsidDel="00704C51">
          <w:rPr>
            <w:webHidden/>
          </w:rPr>
          <w:tab/>
          <w:delText>36</w:delText>
        </w:r>
      </w:del>
    </w:p>
    <w:p w:rsidR="001633FC" w:rsidDel="00704C51" w:rsidRDefault="001633FC">
      <w:pPr>
        <w:pStyle w:val="TOC3"/>
        <w:tabs>
          <w:tab w:val="left" w:pos="1440"/>
        </w:tabs>
        <w:rPr>
          <w:del w:id="247" w:author="Taute, Arthur" w:date="2015-08-24T07:08:00Z"/>
          <w:rFonts w:asciiTheme="minorHAnsi" w:eastAsiaTheme="minorEastAsia" w:hAnsiTheme="minorHAnsi" w:cstheme="minorBidi"/>
          <w:sz w:val="22"/>
          <w:szCs w:val="22"/>
          <w:lang w:eastAsia="en-ZA"/>
        </w:rPr>
      </w:pPr>
      <w:del w:id="248" w:author="Taute, Arthur" w:date="2015-08-24T07:08:00Z">
        <w:r w:rsidRPr="00704C51" w:rsidDel="00704C51">
          <w:rPr>
            <w:rPrChange w:id="249" w:author="Taute, Arthur" w:date="2015-08-24T07:08:00Z">
              <w:rPr>
                <w:rStyle w:val="Hyperlink"/>
              </w:rPr>
            </w:rPrChange>
          </w:rPr>
          <w:delText>4.3.6</w:delText>
        </w:r>
        <w:r w:rsidDel="00704C51">
          <w:rPr>
            <w:rFonts w:asciiTheme="minorHAnsi" w:eastAsiaTheme="minorEastAsia" w:hAnsiTheme="minorHAnsi" w:cstheme="minorBidi"/>
            <w:sz w:val="22"/>
            <w:szCs w:val="22"/>
            <w:lang w:eastAsia="en-ZA"/>
          </w:rPr>
          <w:tab/>
        </w:r>
        <w:r w:rsidRPr="00704C51" w:rsidDel="00704C51">
          <w:rPr>
            <w:rPrChange w:id="250" w:author="Taute, Arthur" w:date="2015-08-24T07:08:00Z">
              <w:rPr>
                <w:rStyle w:val="Hyperlink"/>
              </w:rPr>
            </w:rPrChange>
          </w:rPr>
          <w:delText>Services provided partially or in Stages</w:delText>
        </w:r>
        <w:r w:rsidDel="00704C51">
          <w:rPr>
            <w:webHidden/>
          </w:rPr>
          <w:tab/>
          <w:delText>38</w:delText>
        </w:r>
      </w:del>
    </w:p>
    <w:p w:rsidR="001633FC" w:rsidDel="00704C51" w:rsidRDefault="001633FC">
      <w:pPr>
        <w:pStyle w:val="TOC3"/>
        <w:tabs>
          <w:tab w:val="left" w:pos="1440"/>
        </w:tabs>
        <w:rPr>
          <w:del w:id="251" w:author="Taute, Arthur" w:date="2015-08-24T07:08:00Z"/>
          <w:rFonts w:asciiTheme="minorHAnsi" w:eastAsiaTheme="minorEastAsia" w:hAnsiTheme="minorHAnsi" w:cstheme="minorBidi"/>
          <w:sz w:val="22"/>
          <w:szCs w:val="22"/>
          <w:lang w:eastAsia="en-ZA"/>
        </w:rPr>
      </w:pPr>
      <w:del w:id="252" w:author="Taute, Arthur" w:date="2015-08-24T07:08:00Z">
        <w:r w:rsidRPr="00704C51" w:rsidDel="00704C51">
          <w:rPr>
            <w:rPrChange w:id="253" w:author="Taute, Arthur" w:date="2015-08-24T07:08:00Z">
              <w:rPr>
                <w:rStyle w:val="Hyperlink"/>
              </w:rPr>
            </w:rPrChange>
          </w:rPr>
          <w:delText>4.3.7</w:delText>
        </w:r>
        <w:r w:rsidDel="00704C51">
          <w:rPr>
            <w:rFonts w:asciiTheme="minorHAnsi" w:eastAsiaTheme="minorEastAsia" w:hAnsiTheme="minorHAnsi" w:cstheme="minorBidi"/>
            <w:sz w:val="22"/>
            <w:szCs w:val="22"/>
            <w:lang w:eastAsia="en-ZA"/>
          </w:rPr>
          <w:tab/>
        </w:r>
        <w:r w:rsidRPr="00704C51" w:rsidDel="00704C51">
          <w:rPr>
            <w:rPrChange w:id="254" w:author="Taute, Arthur" w:date="2015-08-24T07:08:00Z">
              <w:rPr>
                <w:rStyle w:val="Hyperlink"/>
              </w:rPr>
            </w:rPrChange>
          </w:rPr>
          <w:delText>Cancellation or Abandonment</w:delText>
        </w:r>
        <w:r w:rsidDel="00704C51">
          <w:rPr>
            <w:webHidden/>
          </w:rPr>
          <w:tab/>
          <w:delText>39</w:delText>
        </w:r>
      </w:del>
    </w:p>
    <w:p w:rsidR="001633FC" w:rsidDel="00704C51" w:rsidRDefault="001633FC">
      <w:pPr>
        <w:pStyle w:val="TOC2"/>
        <w:rPr>
          <w:del w:id="255" w:author="Taute, Arthur" w:date="2015-08-24T07:08:00Z"/>
          <w:rFonts w:asciiTheme="minorHAnsi" w:eastAsiaTheme="minorEastAsia" w:hAnsiTheme="minorHAnsi" w:cstheme="minorBidi"/>
          <w:sz w:val="22"/>
          <w:szCs w:val="22"/>
          <w:lang w:eastAsia="en-ZA"/>
        </w:rPr>
      </w:pPr>
      <w:del w:id="256" w:author="Taute, Arthur" w:date="2015-08-24T07:08:00Z">
        <w:r w:rsidRPr="00704C51" w:rsidDel="00704C51">
          <w:rPr>
            <w:rPrChange w:id="257" w:author="Taute, Arthur" w:date="2015-08-24T07:08:00Z">
              <w:rPr>
                <w:rStyle w:val="Hyperlink"/>
              </w:rPr>
            </w:rPrChange>
          </w:rPr>
          <w:delText>4.4</w:delText>
        </w:r>
        <w:r w:rsidDel="00704C51">
          <w:rPr>
            <w:rFonts w:asciiTheme="minorHAnsi" w:eastAsiaTheme="minorEastAsia" w:hAnsiTheme="minorHAnsi" w:cstheme="minorBidi"/>
            <w:sz w:val="22"/>
            <w:szCs w:val="22"/>
            <w:lang w:eastAsia="en-ZA"/>
          </w:rPr>
          <w:tab/>
        </w:r>
        <w:r w:rsidRPr="00704C51" w:rsidDel="00704C51">
          <w:rPr>
            <w:rPrChange w:id="258" w:author="Taute, Arthur" w:date="2015-08-24T07:08:00Z">
              <w:rPr>
                <w:rStyle w:val="Hyperlink"/>
              </w:rPr>
            </w:rPrChange>
          </w:rPr>
          <w:delText>Fees for Additional Services</w:delText>
        </w:r>
        <w:r w:rsidDel="00704C51">
          <w:rPr>
            <w:webHidden/>
          </w:rPr>
          <w:tab/>
          <w:delText>39</w:delText>
        </w:r>
      </w:del>
    </w:p>
    <w:p w:rsidR="001633FC" w:rsidDel="00704C51" w:rsidRDefault="001633FC">
      <w:pPr>
        <w:pStyle w:val="TOC2"/>
        <w:rPr>
          <w:del w:id="259" w:author="Taute, Arthur" w:date="2015-08-24T07:08:00Z"/>
          <w:rFonts w:asciiTheme="minorHAnsi" w:eastAsiaTheme="minorEastAsia" w:hAnsiTheme="minorHAnsi" w:cstheme="minorBidi"/>
          <w:sz w:val="22"/>
          <w:szCs w:val="22"/>
          <w:lang w:eastAsia="en-ZA"/>
        </w:rPr>
      </w:pPr>
      <w:del w:id="260" w:author="Taute, Arthur" w:date="2015-08-24T07:08:00Z">
        <w:r w:rsidRPr="00704C51" w:rsidDel="00704C51">
          <w:rPr>
            <w:rPrChange w:id="261" w:author="Taute, Arthur" w:date="2015-08-24T07:08:00Z">
              <w:rPr>
                <w:rStyle w:val="Hyperlink"/>
              </w:rPr>
            </w:rPrChange>
          </w:rPr>
          <w:delText>4.5</w:delText>
        </w:r>
        <w:r w:rsidDel="00704C51">
          <w:rPr>
            <w:rFonts w:asciiTheme="minorHAnsi" w:eastAsiaTheme="minorEastAsia" w:hAnsiTheme="minorHAnsi" w:cstheme="minorBidi"/>
            <w:sz w:val="22"/>
            <w:szCs w:val="22"/>
            <w:lang w:eastAsia="en-ZA"/>
          </w:rPr>
          <w:tab/>
        </w:r>
        <w:r w:rsidRPr="00704C51" w:rsidDel="00704C51">
          <w:rPr>
            <w:rPrChange w:id="262" w:author="Taute, Arthur" w:date="2015-08-24T07:08:00Z">
              <w:rPr>
                <w:rStyle w:val="Hyperlink"/>
              </w:rPr>
            </w:rPrChange>
          </w:rPr>
          <w:delText>Value Based Fees</w:delText>
        </w:r>
        <w:r w:rsidDel="00704C51">
          <w:rPr>
            <w:webHidden/>
          </w:rPr>
          <w:tab/>
          <w:delText>40</w:delText>
        </w:r>
      </w:del>
    </w:p>
    <w:p w:rsidR="001633FC" w:rsidDel="00704C51" w:rsidRDefault="001633FC">
      <w:pPr>
        <w:pStyle w:val="TOC2"/>
        <w:rPr>
          <w:del w:id="263" w:author="Taute, Arthur" w:date="2015-08-24T07:08:00Z"/>
          <w:rFonts w:asciiTheme="minorHAnsi" w:eastAsiaTheme="minorEastAsia" w:hAnsiTheme="minorHAnsi" w:cstheme="minorBidi"/>
          <w:sz w:val="22"/>
          <w:szCs w:val="22"/>
          <w:lang w:eastAsia="en-ZA"/>
        </w:rPr>
      </w:pPr>
      <w:del w:id="264" w:author="Taute, Arthur" w:date="2015-08-24T07:08:00Z">
        <w:r w:rsidRPr="00704C51" w:rsidDel="00704C51">
          <w:rPr>
            <w:rPrChange w:id="265" w:author="Taute, Arthur" w:date="2015-08-24T07:08:00Z">
              <w:rPr>
                <w:rStyle w:val="Hyperlink"/>
              </w:rPr>
            </w:rPrChange>
          </w:rPr>
          <w:delText>4.6</w:delText>
        </w:r>
        <w:r w:rsidDel="00704C51">
          <w:rPr>
            <w:rFonts w:asciiTheme="minorHAnsi" w:eastAsiaTheme="minorEastAsia" w:hAnsiTheme="minorHAnsi" w:cstheme="minorBidi"/>
            <w:sz w:val="22"/>
            <w:szCs w:val="22"/>
            <w:lang w:eastAsia="en-ZA"/>
          </w:rPr>
          <w:tab/>
        </w:r>
        <w:r w:rsidRPr="00704C51" w:rsidDel="00704C51">
          <w:rPr>
            <w:rPrChange w:id="266" w:author="Taute, Arthur" w:date="2015-08-24T07:08:00Z">
              <w:rPr>
                <w:rStyle w:val="Hyperlink"/>
              </w:rPr>
            </w:rPrChange>
          </w:rPr>
          <w:delText>Expenses and Costs</w:delText>
        </w:r>
        <w:r w:rsidDel="00704C51">
          <w:rPr>
            <w:webHidden/>
          </w:rPr>
          <w:tab/>
          <w:delText>40</w:delText>
        </w:r>
      </w:del>
    </w:p>
    <w:p w:rsidR="0017782F" w:rsidRDefault="00626832">
      <w:pPr>
        <w:spacing w:before="0" w:after="0"/>
      </w:pPr>
      <w:r>
        <w:rPr>
          <w:b/>
          <w:bCs/>
          <w:caps/>
        </w:rPr>
        <w:fldChar w:fldCharType="end"/>
      </w:r>
    </w:p>
    <w:p w:rsidR="00704C51" w:rsidRDefault="00626832">
      <w:pPr>
        <w:pStyle w:val="TableofFigures"/>
        <w:tabs>
          <w:tab w:val="right" w:leader="dot" w:pos="9345"/>
        </w:tabs>
        <w:rPr>
          <w:ins w:id="267" w:author="Taute, Arthur" w:date="2015-08-24T07:08:00Z"/>
          <w:rFonts w:asciiTheme="minorHAnsi" w:eastAsiaTheme="minorEastAsia" w:hAnsiTheme="minorHAnsi" w:cstheme="minorBidi"/>
          <w:noProof/>
          <w:sz w:val="22"/>
          <w:szCs w:val="22"/>
          <w:lang w:eastAsia="en-ZA"/>
        </w:rPr>
      </w:pPr>
      <w:r>
        <w:fldChar w:fldCharType="begin"/>
      </w:r>
      <w:r w:rsidR="00472B86">
        <w:instrText xml:space="preserve"> TOC \h \z \c "Table" </w:instrText>
      </w:r>
      <w:r>
        <w:fldChar w:fldCharType="separate"/>
      </w:r>
      <w:ins w:id="268" w:author="Taute, Arthur" w:date="2015-08-24T07:08:00Z">
        <w:r w:rsidR="00704C51" w:rsidRPr="00356034">
          <w:rPr>
            <w:rStyle w:val="Hyperlink"/>
            <w:noProof/>
          </w:rPr>
          <w:fldChar w:fldCharType="begin"/>
        </w:r>
        <w:r w:rsidR="00704C51" w:rsidRPr="00356034">
          <w:rPr>
            <w:rStyle w:val="Hyperlink"/>
            <w:noProof/>
          </w:rPr>
          <w:instrText xml:space="preserve"> </w:instrText>
        </w:r>
        <w:r w:rsidR="00704C51">
          <w:rPr>
            <w:noProof/>
          </w:rPr>
          <w:instrText>HYPERLINK \l "_Toc428163464"</w:instrText>
        </w:r>
        <w:r w:rsidR="00704C51" w:rsidRPr="00356034">
          <w:rPr>
            <w:rStyle w:val="Hyperlink"/>
            <w:noProof/>
          </w:rPr>
          <w:instrText xml:space="preserve"> </w:instrText>
        </w:r>
        <w:r w:rsidR="00704C51" w:rsidRPr="00356034">
          <w:rPr>
            <w:rStyle w:val="Hyperlink"/>
            <w:noProof/>
          </w:rPr>
          <w:fldChar w:fldCharType="separate"/>
        </w:r>
        <w:r w:rsidR="00704C51" w:rsidRPr="00356034">
          <w:rPr>
            <w:rStyle w:val="Hyperlink"/>
            <w:noProof/>
          </w:rPr>
          <w:t>Table 4</w:t>
        </w:r>
        <w:r w:rsidR="00704C51" w:rsidRPr="00356034">
          <w:rPr>
            <w:rStyle w:val="Hyperlink"/>
            <w:noProof/>
          </w:rPr>
          <w:noBreakHyphen/>
          <w:t>1:  Work Types and Fee Categories for Civil, Agricultural and Structural Engineering Services</w:t>
        </w:r>
        <w:r w:rsidR="00704C51">
          <w:rPr>
            <w:noProof/>
            <w:webHidden/>
          </w:rPr>
          <w:tab/>
        </w:r>
        <w:r w:rsidR="00704C51">
          <w:rPr>
            <w:noProof/>
            <w:webHidden/>
          </w:rPr>
          <w:fldChar w:fldCharType="begin"/>
        </w:r>
        <w:r w:rsidR="00704C51">
          <w:rPr>
            <w:noProof/>
            <w:webHidden/>
          </w:rPr>
          <w:instrText xml:space="preserve"> PAGEREF _Toc428163464 \h </w:instrText>
        </w:r>
      </w:ins>
      <w:r w:rsidR="00704C51">
        <w:rPr>
          <w:noProof/>
          <w:webHidden/>
        </w:rPr>
      </w:r>
      <w:r w:rsidR="00704C51">
        <w:rPr>
          <w:noProof/>
          <w:webHidden/>
        </w:rPr>
        <w:fldChar w:fldCharType="separate"/>
      </w:r>
      <w:ins w:id="269" w:author="Taute, Arthur" w:date="2015-08-24T07:08:00Z">
        <w:r w:rsidR="00704C51">
          <w:rPr>
            <w:noProof/>
            <w:webHidden/>
          </w:rPr>
          <w:t>30</w:t>
        </w:r>
        <w:r w:rsidR="00704C51">
          <w:rPr>
            <w:noProof/>
            <w:webHidden/>
          </w:rPr>
          <w:fldChar w:fldCharType="end"/>
        </w:r>
        <w:r w:rsidR="00704C51" w:rsidRPr="00356034">
          <w:rPr>
            <w:rStyle w:val="Hyperlink"/>
            <w:noProof/>
          </w:rPr>
          <w:fldChar w:fldCharType="end"/>
        </w:r>
      </w:ins>
    </w:p>
    <w:p w:rsidR="00704C51" w:rsidRDefault="00704C51">
      <w:pPr>
        <w:pStyle w:val="TableofFigures"/>
        <w:tabs>
          <w:tab w:val="right" w:leader="dot" w:pos="9345"/>
        </w:tabs>
        <w:rPr>
          <w:ins w:id="270" w:author="Taute, Arthur" w:date="2015-08-24T07:08:00Z"/>
          <w:rFonts w:asciiTheme="minorHAnsi" w:eastAsiaTheme="minorEastAsia" w:hAnsiTheme="minorHAnsi" w:cstheme="minorBidi"/>
          <w:noProof/>
          <w:sz w:val="22"/>
          <w:szCs w:val="22"/>
          <w:lang w:eastAsia="en-ZA"/>
        </w:rPr>
      </w:pPr>
      <w:ins w:id="271"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"_Toc428163465"</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2:  Work Types and Fee Categories for Mechanical Engineering Services</w:t>
        </w:r>
        <w:r>
          <w:rPr>
            <w:noProof/>
            <w:webHidden/>
          </w:rPr>
          <w:tab/>
        </w:r>
        <w:r>
          <w:rPr>
            <w:noProof/>
            <w:webHidden/>
          </w:rPr>
          <w:fldChar w:fldCharType="begin"/>
        </w:r>
        <w:r>
          <w:rPr>
            <w:noProof/>
            <w:webHidden/>
          </w:rPr>
          <w:instrText xml:space="preserve"> PAGEREF _Toc428163465 \h </w:instrText>
        </w:r>
      </w:ins>
      <w:r>
        <w:rPr>
          <w:noProof/>
          <w:webHidden/>
        </w:rPr>
      </w:r>
      <w:r>
        <w:rPr>
          <w:noProof/>
          <w:webHidden/>
        </w:rPr>
        <w:fldChar w:fldCharType="separate"/>
      </w:r>
      <w:ins w:id="272" w:author="Taute, Arthur" w:date="2015-08-24T07:08:00Z">
        <w:r>
          <w:rPr>
            <w:noProof/>
            <w:webHidden/>
          </w:rPr>
          <w:t>31</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73" w:author="Taute, Arthur" w:date="2015-08-24T07:08:00Z"/>
          <w:rFonts w:asciiTheme="minorHAnsi" w:eastAsiaTheme="minorEastAsia" w:hAnsiTheme="minorHAnsi" w:cstheme="minorBidi"/>
          <w:noProof/>
          <w:sz w:val="22"/>
          <w:szCs w:val="22"/>
          <w:lang w:eastAsia="en-ZA"/>
        </w:rPr>
      </w:pPr>
      <w:ins w:id="274"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"_Toc428163466"</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3: Work Types and Fee Categories for Electrical Engineering Services</w:t>
        </w:r>
        <w:r>
          <w:rPr>
            <w:noProof/>
            <w:webHidden/>
          </w:rPr>
          <w:tab/>
        </w:r>
        <w:r>
          <w:rPr>
            <w:noProof/>
            <w:webHidden/>
          </w:rPr>
          <w:fldChar w:fldCharType="begin"/>
        </w:r>
        <w:r>
          <w:rPr>
            <w:noProof/>
            <w:webHidden/>
          </w:rPr>
          <w:instrText xml:space="preserve"> PAGEREF _Toc428163466 \h </w:instrText>
        </w:r>
      </w:ins>
      <w:r>
        <w:rPr>
          <w:noProof/>
          <w:webHidden/>
        </w:rPr>
      </w:r>
      <w:r>
        <w:rPr>
          <w:noProof/>
          <w:webHidden/>
        </w:rPr>
        <w:fldChar w:fldCharType="separate"/>
      </w:r>
      <w:ins w:id="275" w:author="Taute, Arthur" w:date="2015-08-24T07:08:00Z">
        <w:r>
          <w:rPr>
            <w:noProof/>
            <w:webHidden/>
          </w:rPr>
          <w:t>31</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76" w:author="Taute, Arthur" w:date="2015-08-24T07:08:00Z"/>
          <w:rFonts w:asciiTheme="minorHAnsi" w:eastAsiaTheme="minorEastAsia" w:hAnsiTheme="minorHAnsi" w:cstheme="minorBidi"/>
          <w:noProof/>
          <w:sz w:val="22"/>
          <w:szCs w:val="22"/>
          <w:lang w:eastAsia="en-ZA"/>
        </w:rPr>
      </w:pPr>
      <w:ins w:id="277"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"_Toc428163467"</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4:  Work Types and Fee Categories for Miscellaneous Services</w:t>
        </w:r>
        <w:r>
          <w:rPr>
            <w:noProof/>
            <w:webHidden/>
          </w:rPr>
          <w:tab/>
        </w:r>
        <w:r>
          <w:rPr>
            <w:noProof/>
            <w:webHidden/>
          </w:rPr>
          <w:fldChar w:fldCharType="begin"/>
        </w:r>
        <w:r>
          <w:rPr>
            <w:noProof/>
            <w:webHidden/>
          </w:rPr>
          <w:instrText xml:space="preserve"> PAGEREF _Toc428163467 \h </w:instrText>
        </w:r>
      </w:ins>
      <w:r>
        <w:rPr>
          <w:noProof/>
          <w:webHidden/>
        </w:rPr>
      </w:r>
      <w:r>
        <w:rPr>
          <w:noProof/>
          <w:webHidden/>
        </w:rPr>
        <w:fldChar w:fldCharType="separate"/>
      </w:r>
      <w:ins w:id="278" w:author="Taute, Arthur" w:date="2015-08-24T07:08:00Z">
        <w:r>
          <w:rPr>
            <w:noProof/>
            <w:webHidden/>
          </w:rPr>
          <w:t>32</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79" w:author="Taute, Arthur" w:date="2015-08-24T07:08:00Z"/>
          <w:rFonts w:asciiTheme="minorHAnsi" w:eastAsiaTheme="minorEastAsia" w:hAnsiTheme="minorHAnsi" w:cstheme="minorBidi"/>
          <w:noProof/>
          <w:sz w:val="22"/>
          <w:szCs w:val="22"/>
          <w:lang w:eastAsia="en-ZA"/>
        </w:rPr>
      </w:pPr>
      <w:ins w:id="280"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"_Toc428163468"</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5:  Guideline Fee for different Project Categories for a R11.5 million works value</w:t>
        </w:r>
        <w:r>
          <w:rPr>
            <w:noProof/>
            <w:webHidden/>
          </w:rPr>
          <w:tab/>
        </w:r>
        <w:r>
          <w:rPr>
            <w:noProof/>
            <w:webHidden/>
          </w:rPr>
          <w:fldChar w:fldCharType="begin"/>
        </w:r>
        <w:r>
          <w:rPr>
            <w:noProof/>
            <w:webHidden/>
          </w:rPr>
          <w:instrText xml:space="preserve"> PAGEREF _Toc428163468 \h </w:instrText>
        </w:r>
      </w:ins>
      <w:r>
        <w:rPr>
          <w:noProof/>
          <w:webHidden/>
        </w:rPr>
      </w:r>
      <w:r>
        <w:rPr>
          <w:noProof/>
          <w:webHidden/>
        </w:rPr>
        <w:fldChar w:fldCharType="separate"/>
      </w:r>
      <w:ins w:id="281" w:author="Taute, Arthur" w:date="2015-08-24T07:08:00Z">
        <w:r>
          <w:rPr>
            <w:noProof/>
            <w:webHidden/>
          </w:rPr>
          <w:t>32</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82" w:author="Taute, Arthur" w:date="2015-08-24T07:08:00Z"/>
          <w:rFonts w:asciiTheme="minorHAnsi" w:eastAsiaTheme="minorEastAsia" w:hAnsiTheme="minorHAnsi" w:cstheme="minorBidi"/>
          <w:noProof/>
          <w:sz w:val="22"/>
          <w:szCs w:val="22"/>
          <w:lang w:eastAsia="en-ZA"/>
        </w:rPr>
      </w:pPr>
      <w:ins w:id="283"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"_Toc428163469"</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6:  General Factors Influencing Fees</w:t>
        </w:r>
        <w:r>
          <w:rPr>
            <w:noProof/>
            <w:webHidden/>
          </w:rPr>
          <w:tab/>
        </w:r>
        <w:r>
          <w:rPr>
            <w:noProof/>
            <w:webHidden/>
          </w:rPr>
          <w:fldChar w:fldCharType="begin"/>
        </w:r>
        <w:r>
          <w:rPr>
            <w:noProof/>
            <w:webHidden/>
          </w:rPr>
          <w:instrText xml:space="preserve"> PAGEREF _Toc428163469 \h </w:instrText>
        </w:r>
      </w:ins>
      <w:r>
        <w:rPr>
          <w:noProof/>
          <w:webHidden/>
        </w:rPr>
      </w:r>
      <w:r>
        <w:rPr>
          <w:noProof/>
          <w:webHidden/>
        </w:rPr>
        <w:fldChar w:fldCharType="separate"/>
      </w:r>
      <w:ins w:id="284" w:author="Taute, Arthur" w:date="2015-08-24T07:08:00Z">
        <w:r>
          <w:rPr>
            <w:noProof/>
            <w:webHidden/>
          </w:rPr>
          <w:t>33</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85" w:author="Taute, Arthur" w:date="2015-08-24T07:08:00Z"/>
          <w:rFonts w:asciiTheme="minorHAnsi" w:eastAsiaTheme="minorEastAsia" w:hAnsiTheme="minorHAnsi" w:cstheme="minorBidi"/>
          <w:noProof/>
          <w:sz w:val="22"/>
          <w:szCs w:val="22"/>
          <w:lang w:eastAsia="en-ZA"/>
        </w:rPr>
      </w:pPr>
      <w:ins w:id="286"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"_Toc428163470"</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7:  Civil Projects - Influencing Factors</w:t>
        </w:r>
        <w:r>
          <w:rPr>
            <w:noProof/>
            <w:webHidden/>
          </w:rPr>
          <w:tab/>
        </w:r>
        <w:r>
          <w:rPr>
            <w:noProof/>
            <w:webHidden/>
          </w:rPr>
          <w:fldChar w:fldCharType="begin"/>
        </w:r>
        <w:r>
          <w:rPr>
            <w:noProof/>
            <w:webHidden/>
          </w:rPr>
          <w:instrText xml:space="preserve"> PAGEREF _Toc428163470 \h </w:instrText>
        </w:r>
      </w:ins>
      <w:r>
        <w:rPr>
          <w:noProof/>
          <w:webHidden/>
        </w:rPr>
      </w:r>
      <w:r>
        <w:rPr>
          <w:noProof/>
          <w:webHidden/>
        </w:rPr>
        <w:fldChar w:fldCharType="separate"/>
      </w:r>
      <w:ins w:id="287" w:author="Taute, Arthur" w:date="2015-08-24T07:08:00Z">
        <w:r>
          <w:rPr>
            <w:noProof/>
            <w:webHidden/>
          </w:rPr>
          <w:t>34</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88" w:author="Taute, Arthur" w:date="2015-08-24T07:08:00Z"/>
          <w:rFonts w:asciiTheme="minorHAnsi" w:eastAsiaTheme="minorEastAsia" w:hAnsiTheme="minorHAnsi" w:cstheme="minorBidi"/>
          <w:noProof/>
          <w:sz w:val="22"/>
          <w:szCs w:val="22"/>
          <w:lang w:eastAsia="en-ZA"/>
        </w:rPr>
      </w:pPr>
      <w:ins w:id="289"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"_Toc428163471"</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8:  Mechanical Projects - Influencing Factors</w:t>
        </w:r>
        <w:r>
          <w:rPr>
            <w:noProof/>
            <w:webHidden/>
          </w:rPr>
          <w:tab/>
        </w:r>
        <w:r>
          <w:rPr>
            <w:noProof/>
            <w:webHidden/>
          </w:rPr>
          <w:fldChar w:fldCharType="begin"/>
        </w:r>
        <w:r>
          <w:rPr>
            <w:noProof/>
            <w:webHidden/>
          </w:rPr>
          <w:instrText xml:space="preserve"> PAGEREF _Toc428163471 \h </w:instrText>
        </w:r>
      </w:ins>
      <w:r>
        <w:rPr>
          <w:noProof/>
          <w:webHidden/>
        </w:rPr>
      </w:r>
      <w:r>
        <w:rPr>
          <w:noProof/>
          <w:webHidden/>
        </w:rPr>
        <w:fldChar w:fldCharType="separate"/>
      </w:r>
      <w:ins w:id="290" w:author="Taute, Arthur" w:date="2015-08-24T07:08:00Z">
        <w:r>
          <w:rPr>
            <w:noProof/>
            <w:webHidden/>
          </w:rPr>
          <w:t>35</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91" w:author="Taute, Arthur" w:date="2015-08-24T07:08:00Z"/>
          <w:rFonts w:asciiTheme="minorHAnsi" w:eastAsiaTheme="minorEastAsia" w:hAnsiTheme="minorHAnsi" w:cstheme="minorBidi"/>
          <w:noProof/>
          <w:sz w:val="22"/>
          <w:szCs w:val="22"/>
          <w:lang w:eastAsia="en-ZA"/>
        </w:rPr>
      </w:pPr>
      <w:ins w:id="292"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"_Toc428163472"</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9: Electrical Projects - Influencing Factors</w:t>
        </w:r>
        <w:r>
          <w:rPr>
            <w:noProof/>
            <w:webHidden/>
          </w:rPr>
          <w:tab/>
        </w:r>
        <w:r>
          <w:rPr>
            <w:noProof/>
            <w:webHidden/>
          </w:rPr>
          <w:fldChar w:fldCharType="begin"/>
        </w:r>
        <w:r>
          <w:rPr>
            <w:noProof/>
            <w:webHidden/>
          </w:rPr>
          <w:instrText xml:space="preserve"> PAGEREF _Toc428163472 \h </w:instrText>
        </w:r>
      </w:ins>
      <w:r>
        <w:rPr>
          <w:noProof/>
          <w:webHidden/>
        </w:rPr>
      </w:r>
      <w:r>
        <w:rPr>
          <w:noProof/>
          <w:webHidden/>
        </w:rPr>
        <w:fldChar w:fldCharType="separate"/>
      </w:r>
      <w:ins w:id="293" w:author="Taute, Arthur" w:date="2015-08-24T07:08:00Z">
        <w:r>
          <w:rPr>
            <w:noProof/>
            <w:webHidden/>
          </w:rPr>
          <w:t>36</w:t>
        </w:r>
        <w:r>
          <w:rPr>
            <w:noProof/>
            <w:webHidden/>
          </w:rPr>
          <w:fldChar w:fldCharType="end"/>
        </w:r>
        <w:r w:rsidRPr="00356034">
          <w:rPr>
            <w:rStyle w:val="Hyperlink"/>
            <w:noProof/>
          </w:rPr>
          <w:fldChar w:fldCharType="end"/>
        </w:r>
      </w:ins>
    </w:p>
    <w:p w:rsidR="00704C51" w:rsidRDefault="00704C51">
      <w:pPr>
        <w:pStyle w:val="TableofFigures"/>
        <w:tabs>
          <w:tab w:val="right" w:leader="dot" w:pos="9345"/>
        </w:tabs>
        <w:rPr>
          <w:ins w:id="294" w:author="Taute, Arthur" w:date="2015-08-24T07:08:00Z"/>
          <w:rFonts w:asciiTheme="minorHAnsi" w:eastAsiaTheme="minorEastAsia" w:hAnsiTheme="minorHAnsi" w:cstheme="minorBidi"/>
          <w:noProof/>
          <w:sz w:val="22"/>
          <w:szCs w:val="22"/>
          <w:lang w:eastAsia="en-ZA"/>
        </w:rPr>
      </w:pPr>
      <w:ins w:id="295" w:author="Taute, Arthur" w:date="2015-08-24T07:08:00Z">
        <w:r w:rsidRPr="00356034">
          <w:rPr>
            <w:rStyle w:val="Hyperlink"/>
            <w:noProof/>
          </w:rPr>
          <w:fldChar w:fldCharType="begin"/>
        </w:r>
        <w:r w:rsidRPr="00356034">
          <w:rPr>
            <w:rStyle w:val="Hyperlink"/>
            <w:noProof/>
          </w:rPr>
          <w:instrText xml:space="preserve"> </w:instrText>
        </w:r>
        <w:r>
          <w:rPr>
            <w:noProof/>
          </w:rPr>
          <w:instrText>HYPERLINK \l "_Toc428163473"</w:instrText>
        </w:r>
        <w:r w:rsidRPr="00356034">
          <w:rPr>
            <w:rStyle w:val="Hyperlink"/>
            <w:noProof/>
          </w:rPr>
          <w:instrText xml:space="preserve"> </w:instrText>
        </w:r>
        <w:r w:rsidRPr="00356034">
          <w:rPr>
            <w:rStyle w:val="Hyperlink"/>
            <w:noProof/>
          </w:rPr>
          <w:fldChar w:fldCharType="separate"/>
        </w:r>
        <w:r w:rsidRPr="00356034">
          <w:rPr>
            <w:rStyle w:val="Hyperlink"/>
            <w:noProof/>
          </w:rPr>
          <w:t>Table 4</w:t>
        </w:r>
        <w:r w:rsidRPr="00356034">
          <w:rPr>
            <w:rStyle w:val="Hyperlink"/>
            <w:noProof/>
          </w:rPr>
          <w:noBreakHyphen/>
          <w:t>10: Stage fees for Engineering Management etc</w:t>
        </w:r>
        <w:r>
          <w:rPr>
            <w:noProof/>
            <w:webHidden/>
          </w:rPr>
          <w:tab/>
        </w:r>
        <w:r>
          <w:rPr>
            <w:noProof/>
            <w:webHidden/>
          </w:rPr>
          <w:fldChar w:fldCharType="begin"/>
        </w:r>
        <w:r>
          <w:rPr>
            <w:noProof/>
            <w:webHidden/>
          </w:rPr>
          <w:instrText xml:space="preserve"> PAGEREF _Toc428163473 \h </w:instrText>
        </w:r>
      </w:ins>
      <w:r>
        <w:rPr>
          <w:noProof/>
          <w:webHidden/>
        </w:rPr>
      </w:r>
      <w:r>
        <w:rPr>
          <w:noProof/>
          <w:webHidden/>
        </w:rPr>
        <w:fldChar w:fldCharType="separate"/>
      </w:r>
      <w:ins w:id="296" w:author="Taute, Arthur" w:date="2015-08-24T07:08:00Z">
        <w:r>
          <w:rPr>
            <w:noProof/>
            <w:webHidden/>
          </w:rPr>
          <w:t>42</w:t>
        </w:r>
        <w:r>
          <w:rPr>
            <w:noProof/>
            <w:webHidden/>
          </w:rPr>
          <w:fldChar w:fldCharType="end"/>
        </w:r>
        <w:r w:rsidRPr="00356034">
          <w:rPr>
            <w:rStyle w:val="Hyperlink"/>
            <w:noProof/>
          </w:rPr>
          <w:fldChar w:fldCharType="end"/>
        </w:r>
      </w:ins>
    </w:p>
    <w:p w:rsidR="001633FC" w:rsidDel="00704C51" w:rsidRDefault="001633FC">
      <w:pPr>
        <w:pStyle w:val="TableofFigures"/>
        <w:tabs>
          <w:tab w:val="right" w:leader="dot" w:pos="9345"/>
        </w:tabs>
        <w:rPr>
          <w:del w:id="297" w:author="Taute, Arthur" w:date="2015-08-24T07:08:00Z"/>
          <w:rFonts w:asciiTheme="minorHAnsi" w:eastAsiaTheme="minorEastAsia" w:hAnsiTheme="minorHAnsi" w:cstheme="minorBidi"/>
          <w:noProof/>
          <w:sz w:val="22"/>
          <w:szCs w:val="22"/>
          <w:lang w:eastAsia="en-ZA"/>
        </w:rPr>
      </w:pPr>
      <w:del w:id="298" w:author="Taute, Arthur" w:date="2015-08-24T07:08:00Z">
        <w:r w:rsidRPr="00704C51" w:rsidDel="00704C51">
          <w:rPr>
            <w:rPrChange w:id="299" w:author="Taute, Arthur" w:date="2015-08-24T07:08:00Z">
              <w:rPr>
                <w:rStyle w:val="Hyperlink"/>
                <w:noProof/>
              </w:rPr>
            </w:rPrChange>
          </w:rPr>
          <w:delText>Table 4</w:delText>
        </w:r>
        <w:r w:rsidRPr="00704C51" w:rsidDel="00704C51">
          <w:rPr>
            <w:rPrChange w:id="300" w:author="Taute, Arthur" w:date="2015-08-24T07:08:00Z">
              <w:rPr>
                <w:rStyle w:val="Hyperlink"/>
                <w:noProof/>
              </w:rPr>
            </w:rPrChange>
          </w:rPr>
          <w:noBreakHyphen/>
          <w:delText>1:  Work Types and Fee Categories for Civil, Agricultural and Structural Engineering Services</w:delText>
        </w:r>
        <w:r w:rsidDel="00704C51">
          <w:rPr>
            <w:noProof/>
            <w:webHidden/>
          </w:rPr>
          <w:tab/>
          <w:delText>29</w:delText>
        </w:r>
      </w:del>
    </w:p>
    <w:p w:rsidR="001633FC" w:rsidDel="00704C51" w:rsidRDefault="001633FC">
      <w:pPr>
        <w:pStyle w:val="TableofFigures"/>
        <w:tabs>
          <w:tab w:val="right" w:leader="dot" w:pos="9345"/>
        </w:tabs>
        <w:rPr>
          <w:del w:id="301" w:author="Taute, Arthur" w:date="2015-08-24T07:08:00Z"/>
          <w:rFonts w:asciiTheme="minorHAnsi" w:eastAsiaTheme="minorEastAsia" w:hAnsiTheme="minorHAnsi" w:cstheme="minorBidi"/>
          <w:noProof/>
          <w:sz w:val="22"/>
          <w:szCs w:val="22"/>
          <w:lang w:eastAsia="en-ZA"/>
        </w:rPr>
      </w:pPr>
      <w:del w:id="302" w:author="Taute, Arthur" w:date="2015-08-24T07:08:00Z">
        <w:r w:rsidRPr="00704C51" w:rsidDel="00704C51">
          <w:rPr>
            <w:rPrChange w:id="303" w:author="Taute, Arthur" w:date="2015-08-24T07:08:00Z">
              <w:rPr>
                <w:rStyle w:val="Hyperlink"/>
                <w:noProof/>
              </w:rPr>
            </w:rPrChange>
          </w:rPr>
          <w:delText>Table 4</w:delText>
        </w:r>
        <w:r w:rsidRPr="00704C51" w:rsidDel="00704C51">
          <w:rPr>
            <w:rPrChange w:id="304" w:author="Taute, Arthur" w:date="2015-08-24T07:08:00Z">
              <w:rPr>
                <w:rStyle w:val="Hyperlink"/>
                <w:noProof/>
              </w:rPr>
            </w:rPrChange>
          </w:rPr>
          <w:noBreakHyphen/>
          <w:delText>2:  Work Types and Fee Categories for Mechanical Engineering Services</w:delText>
        </w:r>
        <w:r w:rsidDel="00704C51">
          <w:rPr>
            <w:noProof/>
            <w:webHidden/>
          </w:rPr>
          <w:tab/>
          <w:delText>30</w:delText>
        </w:r>
      </w:del>
    </w:p>
    <w:p w:rsidR="001633FC" w:rsidDel="00704C51" w:rsidRDefault="001633FC">
      <w:pPr>
        <w:pStyle w:val="TableofFigures"/>
        <w:tabs>
          <w:tab w:val="right" w:leader="dot" w:pos="9345"/>
        </w:tabs>
        <w:rPr>
          <w:del w:id="305" w:author="Taute, Arthur" w:date="2015-08-24T07:08:00Z"/>
          <w:rFonts w:asciiTheme="minorHAnsi" w:eastAsiaTheme="minorEastAsia" w:hAnsiTheme="minorHAnsi" w:cstheme="minorBidi"/>
          <w:noProof/>
          <w:sz w:val="22"/>
          <w:szCs w:val="22"/>
          <w:lang w:eastAsia="en-ZA"/>
        </w:rPr>
      </w:pPr>
      <w:del w:id="306" w:author="Taute, Arthur" w:date="2015-08-24T07:08:00Z">
        <w:r w:rsidRPr="00704C51" w:rsidDel="00704C51">
          <w:rPr>
            <w:rPrChange w:id="307" w:author="Taute, Arthur" w:date="2015-08-24T07:08:00Z">
              <w:rPr>
                <w:rStyle w:val="Hyperlink"/>
                <w:noProof/>
              </w:rPr>
            </w:rPrChange>
          </w:rPr>
          <w:delText>Table 4</w:delText>
        </w:r>
        <w:r w:rsidRPr="00704C51" w:rsidDel="00704C51">
          <w:rPr>
            <w:rPrChange w:id="308" w:author="Taute, Arthur" w:date="2015-08-24T07:08:00Z">
              <w:rPr>
                <w:rStyle w:val="Hyperlink"/>
                <w:noProof/>
              </w:rPr>
            </w:rPrChange>
          </w:rPr>
          <w:noBreakHyphen/>
          <w:delText>3: Work Types and Fee Categories for Electrical Engineering Services</w:delText>
        </w:r>
        <w:r w:rsidDel="00704C51">
          <w:rPr>
            <w:noProof/>
            <w:webHidden/>
          </w:rPr>
          <w:tab/>
          <w:delText>30</w:delText>
        </w:r>
      </w:del>
    </w:p>
    <w:p w:rsidR="001633FC" w:rsidDel="00704C51" w:rsidRDefault="001633FC">
      <w:pPr>
        <w:pStyle w:val="TableofFigures"/>
        <w:tabs>
          <w:tab w:val="right" w:leader="dot" w:pos="9345"/>
        </w:tabs>
        <w:rPr>
          <w:del w:id="309" w:author="Taute, Arthur" w:date="2015-08-24T07:08:00Z"/>
          <w:rFonts w:asciiTheme="minorHAnsi" w:eastAsiaTheme="minorEastAsia" w:hAnsiTheme="minorHAnsi" w:cstheme="minorBidi"/>
          <w:noProof/>
          <w:sz w:val="22"/>
          <w:szCs w:val="22"/>
          <w:lang w:eastAsia="en-ZA"/>
        </w:rPr>
      </w:pPr>
      <w:del w:id="310" w:author="Taute, Arthur" w:date="2015-08-24T07:08:00Z">
        <w:r w:rsidRPr="00704C51" w:rsidDel="00704C51">
          <w:rPr>
            <w:rPrChange w:id="311" w:author="Taute, Arthur" w:date="2015-08-24T07:08:00Z">
              <w:rPr>
                <w:rStyle w:val="Hyperlink"/>
                <w:noProof/>
              </w:rPr>
            </w:rPrChange>
          </w:rPr>
          <w:delText>Table 4</w:delText>
        </w:r>
        <w:r w:rsidRPr="00704C51" w:rsidDel="00704C51">
          <w:rPr>
            <w:rPrChange w:id="312" w:author="Taute, Arthur" w:date="2015-08-24T07:08:00Z">
              <w:rPr>
                <w:rStyle w:val="Hyperlink"/>
                <w:noProof/>
              </w:rPr>
            </w:rPrChange>
          </w:rPr>
          <w:noBreakHyphen/>
          <w:delText>4:  Work Types and Fee Categories for Miscellaneous Services</w:delText>
        </w:r>
        <w:r w:rsidDel="00704C51">
          <w:rPr>
            <w:noProof/>
            <w:webHidden/>
          </w:rPr>
          <w:tab/>
          <w:delText>31</w:delText>
        </w:r>
      </w:del>
    </w:p>
    <w:p w:rsidR="001633FC" w:rsidDel="00704C51" w:rsidRDefault="001633FC">
      <w:pPr>
        <w:pStyle w:val="TableofFigures"/>
        <w:tabs>
          <w:tab w:val="right" w:leader="dot" w:pos="9345"/>
        </w:tabs>
        <w:rPr>
          <w:del w:id="313" w:author="Taute, Arthur" w:date="2015-08-24T07:08:00Z"/>
          <w:rFonts w:asciiTheme="minorHAnsi" w:eastAsiaTheme="minorEastAsia" w:hAnsiTheme="minorHAnsi" w:cstheme="minorBidi"/>
          <w:noProof/>
          <w:sz w:val="22"/>
          <w:szCs w:val="22"/>
          <w:lang w:eastAsia="en-ZA"/>
        </w:rPr>
      </w:pPr>
      <w:del w:id="314" w:author="Taute, Arthur" w:date="2015-08-24T07:08:00Z">
        <w:r w:rsidRPr="00704C51" w:rsidDel="00704C51">
          <w:rPr>
            <w:rPrChange w:id="315" w:author="Taute, Arthur" w:date="2015-08-24T07:08:00Z">
              <w:rPr>
                <w:rStyle w:val="Hyperlink"/>
                <w:noProof/>
              </w:rPr>
            </w:rPrChange>
          </w:rPr>
          <w:delText>Table 4</w:delText>
        </w:r>
        <w:r w:rsidRPr="00704C51" w:rsidDel="00704C51">
          <w:rPr>
            <w:rPrChange w:id="316" w:author="Taute, Arthur" w:date="2015-08-24T07:08:00Z">
              <w:rPr>
                <w:rStyle w:val="Hyperlink"/>
                <w:noProof/>
              </w:rPr>
            </w:rPrChange>
          </w:rPr>
          <w:noBreakHyphen/>
          <w:delText>5:  Guideline Fee for different Project Categories for a R10million works value</w:delText>
        </w:r>
        <w:r w:rsidDel="00704C51">
          <w:rPr>
            <w:noProof/>
            <w:webHidden/>
          </w:rPr>
          <w:tab/>
          <w:delText>31</w:delText>
        </w:r>
      </w:del>
    </w:p>
    <w:p w:rsidR="001633FC" w:rsidDel="00704C51" w:rsidRDefault="001633FC">
      <w:pPr>
        <w:pStyle w:val="TableofFigures"/>
        <w:tabs>
          <w:tab w:val="right" w:leader="dot" w:pos="9345"/>
        </w:tabs>
        <w:rPr>
          <w:del w:id="317" w:author="Taute, Arthur" w:date="2015-08-24T07:08:00Z"/>
          <w:rFonts w:asciiTheme="minorHAnsi" w:eastAsiaTheme="minorEastAsia" w:hAnsiTheme="minorHAnsi" w:cstheme="minorBidi"/>
          <w:noProof/>
          <w:sz w:val="22"/>
          <w:szCs w:val="22"/>
          <w:lang w:eastAsia="en-ZA"/>
        </w:rPr>
      </w:pPr>
      <w:del w:id="318" w:author="Taute, Arthur" w:date="2015-08-24T07:08:00Z">
        <w:r w:rsidRPr="00704C51" w:rsidDel="00704C51">
          <w:rPr>
            <w:rPrChange w:id="319" w:author="Taute, Arthur" w:date="2015-08-24T07:08:00Z">
              <w:rPr>
                <w:rStyle w:val="Hyperlink"/>
                <w:noProof/>
              </w:rPr>
            </w:rPrChange>
          </w:rPr>
          <w:delText>Table 4</w:delText>
        </w:r>
        <w:r w:rsidRPr="00704C51" w:rsidDel="00704C51">
          <w:rPr>
            <w:rPrChange w:id="320" w:author="Taute, Arthur" w:date="2015-08-24T07:08:00Z">
              <w:rPr>
                <w:rStyle w:val="Hyperlink"/>
                <w:noProof/>
              </w:rPr>
            </w:rPrChange>
          </w:rPr>
          <w:noBreakHyphen/>
          <w:delText>6:  General Factors Influencing Fees</w:delText>
        </w:r>
        <w:r w:rsidDel="00704C51">
          <w:rPr>
            <w:noProof/>
            <w:webHidden/>
          </w:rPr>
          <w:tab/>
          <w:delText>32</w:delText>
        </w:r>
      </w:del>
    </w:p>
    <w:p w:rsidR="001633FC" w:rsidDel="00704C51" w:rsidRDefault="001633FC">
      <w:pPr>
        <w:pStyle w:val="TableofFigures"/>
        <w:tabs>
          <w:tab w:val="right" w:leader="dot" w:pos="9345"/>
        </w:tabs>
        <w:rPr>
          <w:del w:id="321" w:author="Taute, Arthur" w:date="2015-08-24T07:08:00Z"/>
          <w:rFonts w:asciiTheme="minorHAnsi" w:eastAsiaTheme="minorEastAsia" w:hAnsiTheme="minorHAnsi" w:cstheme="minorBidi"/>
          <w:noProof/>
          <w:sz w:val="22"/>
          <w:szCs w:val="22"/>
          <w:lang w:eastAsia="en-ZA"/>
        </w:rPr>
      </w:pPr>
      <w:del w:id="322" w:author="Taute, Arthur" w:date="2015-08-24T07:08:00Z">
        <w:r w:rsidRPr="00704C51" w:rsidDel="00704C51">
          <w:rPr>
            <w:rPrChange w:id="323" w:author="Taute, Arthur" w:date="2015-08-24T07:08:00Z">
              <w:rPr>
                <w:rStyle w:val="Hyperlink"/>
                <w:noProof/>
              </w:rPr>
            </w:rPrChange>
          </w:rPr>
          <w:delText>Table 4</w:delText>
        </w:r>
        <w:r w:rsidRPr="00704C51" w:rsidDel="00704C51">
          <w:rPr>
            <w:rPrChange w:id="324" w:author="Taute, Arthur" w:date="2015-08-24T07:08:00Z">
              <w:rPr>
                <w:rStyle w:val="Hyperlink"/>
                <w:noProof/>
              </w:rPr>
            </w:rPrChange>
          </w:rPr>
          <w:noBreakHyphen/>
          <w:delText>7:  Civil Projects - Influencing Factors</w:delText>
        </w:r>
        <w:r w:rsidDel="00704C51">
          <w:rPr>
            <w:noProof/>
            <w:webHidden/>
          </w:rPr>
          <w:tab/>
          <w:delText>33</w:delText>
        </w:r>
      </w:del>
    </w:p>
    <w:p w:rsidR="001633FC" w:rsidDel="00704C51" w:rsidRDefault="001633FC">
      <w:pPr>
        <w:pStyle w:val="TableofFigures"/>
        <w:tabs>
          <w:tab w:val="right" w:leader="dot" w:pos="9345"/>
        </w:tabs>
        <w:rPr>
          <w:del w:id="325" w:author="Taute, Arthur" w:date="2015-08-24T07:08:00Z"/>
          <w:rFonts w:asciiTheme="minorHAnsi" w:eastAsiaTheme="minorEastAsia" w:hAnsiTheme="minorHAnsi" w:cstheme="minorBidi"/>
          <w:noProof/>
          <w:sz w:val="22"/>
          <w:szCs w:val="22"/>
          <w:lang w:eastAsia="en-ZA"/>
        </w:rPr>
      </w:pPr>
      <w:del w:id="326" w:author="Taute, Arthur" w:date="2015-08-24T07:08:00Z">
        <w:r w:rsidRPr="00704C51" w:rsidDel="00704C51">
          <w:rPr>
            <w:rPrChange w:id="327" w:author="Taute, Arthur" w:date="2015-08-24T07:08:00Z">
              <w:rPr>
                <w:rStyle w:val="Hyperlink"/>
                <w:noProof/>
              </w:rPr>
            </w:rPrChange>
          </w:rPr>
          <w:delText>Table 4</w:delText>
        </w:r>
        <w:r w:rsidRPr="00704C51" w:rsidDel="00704C51">
          <w:rPr>
            <w:rPrChange w:id="328" w:author="Taute, Arthur" w:date="2015-08-24T07:08:00Z">
              <w:rPr>
                <w:rStyle w:val="Hyperlink"/>
                <w:noProof/>
              </w:rPr>
            </w:rPrChange>
          </w:rPr>
          <w:noBreakHyphen/>
          <w:delText>8:  Mechanical Projects - Influencing Factors</w:delText>
        </w:r>
        <w:r w:rsidDel="00704C51">
          <w:rPr>
            <w:noProof/>
            <w:webHidden/>
          </w:rPr>
          <w:tab/>
          <w:delText>34</w:delText>
        </w:r>
      </w:del>
    </w:p>
    <w:p w:rsidR="001633FC" w:rsidDel="00704C51" w:rsidRDefault="001633FC">
      <w:pPr>
        <w:pStyle w:val="TableofFigures"/>
        <w:tabs>
          <w:tab w:val="right" w:leader="dot" w:pos="9345"/>
        </w:tabs>
        <w:rPr>
          <w:del w:id="329" w:author="Taute, Arthur" w:date="2015-08-24T07:08:00Z"/>
          <w:rFonts w:asciiTheme="minorHAnsi" w:eastAsiaTheme="minorEastAsia" w:hAnsiTheme="minorHAnsi" w:cstheme="minorBidi"/>
          <w:noProof/>
          <w:sz w:val="22"/>
          <w:szCs w:val="22"/>
          <w:lang w:eastAsia="en-ZA"/>
        </w:rPr>
      </w:pPr>
      <w:del w:id="330" w:author="Taute, Arthur" w:date="2015-08-24T07:08:00Z">
        <w:r w:rsidRPr="00704C51" w:rsidDel="00704C51">
          <w:rPr>
            <w:rPrChange w:id="331" w:author="Taute, Arthur" w:date="2015-08-24T07:08:00Z">
              <w:rPr>
                <w:rStyle w:val="Hyperlink"/>
                <w:noProof/>
              </w:rPr>
            </w:rPrChange>
          </w:rPr>
          <w:delText>Table 4</w:delText>
        </w:r>
        <w:r w:rsidRPr="00704C51" w:rsidDel="00704C51">
          <w:rPr>
            <w:rPrChange w:id="332" w:author="Taute, Arthur" w:date="2015-08-24T07:08:00Z">
              <w:rPr>
                <w:rStyle w:val="Hyperlink"/>
                <w:noProof/>
              </w:rPr>
            </w:rPrChange>
          </w:rPr>
          <w:noBreakHyphen/>
          <w:delText>9: Electrical Projects - Influencing Factors</w:delText>
        </w:r>
        <w:r w:rsidDel="00704C51">
          <w:rPr>
            <w:noProof/>
            <w:webHidden/>
          </w:rPr>
          <w:tab/>
          <w:delText>35</w:delText>
        </w:r>
      </w:del>
    </w:p>
    <w:p w:rsidR="001633FC" w:rsidDel="00704C51" w:rsidRDefault="001633FC">
      <w:pPr>
        <w:pStyle w:val="TableofFigures"/>
        <w:tabs>
          <w:tab w:val="right" w:leader="dot" w:pos="9345"/>
        </w:tabs>
        <w:rPr>
          <w:del w:id="333" w:author="Taute, Arthur" w:date="2015-08-24T07:08:00Z"/>
          <w:rFonts w:asciiTheme="minorHAnsi" w:eastAsiaTheme="minorEastAsia" w:hAnsiTheme="minorHAnsi" w:cstheme="minorBidi"/>
          <w:noProof/>
          <w:sz w:val="22"/>
          <w:szCs w:val="22"/>
          <w:lang w:eastAsia="en-ZA"/>
        </w:rPr>
      </w:pPr>
      <w:del w:id="334" w:author="Taute, Arthur" w:date="2015-08-24T07:08:00Z">
        <w:r w:rsidRPr="00704C51" w:rsidDel="00704C51">
          <w:rPr>
            <w:rPrChange w:id="335" w:author="Taute, Arthur" w:date="2015-08-24T07:08:00Z">
              <w:rPr>
                <w:rStyle w:val="Hyperlink"/>
                <w:noProof/>
              </w:rPr>
            </w:rPrChange>
          </w:rPr>
          <w:delText>Table 4</w:delText>
        </w:r>
        <w:r w:rsidRPr="00704C51" w:rsidDel="00704C51">
          <w:rPr>
            <w:rPrChange w:id="336" w:author="Taute, Arthur" w:date="2015-08-24T07:08:00Z">
              <w:rPr>
                <w:rStyle w:val="Hyperlink"/>
                <w:noProof/>
              </w:rPr>
            </w:rPrChange>
          </w:rPr>
          <w:noBreakHyphen/>
          <w:delText>10: Stage fees for Engineering Management etc</w:delText>
        </w:r>
        <w:r w:rsidDel="00704C51">
          <w:rPr>
            <w:noProof/>
            <w:webHidden/>
          </w:rPr>
          <w:tab/>
          <w:delText>40</w:delText>
        </w:r>
      </w:del>
    </w:p>
    <w:p w:rsidR="0017782F" w:rsidRDefault="00626832">
      <w:pPr>
        <w:spacing w:before="0" w:after="0"/>
      </w:pPr>
      <w:r>
        <w:fldChar w:fldCharType="end"/>
      </w:r>
    </w:p>
    <w:p w:rsidR="0017782F" w:rsidRDefault="0017782F">
      <w:pPr>
        <w:spacing w:before="0" w:after="0"/>
      </w:pPr>
      <w:r>
        <w:t>____________________________________________________________________________________</w:t>
      </w:r>
    </w:p>
    <w:p w:rsidR="0017782F" w:rsidRDefault="0017782F">
      <w:pPr>
        <w:spacing w:before="0" w:after="0"/>
      </w:pPr>
    </w:p>
    <w:p w:rsidR="0017782F" w:rsidRDefault="0017782F">
      <w:pPr>
        <w:spacing w:before="0" w:after="0"/>
        <w:ind w:left="720"/>
        <w:rPr>
          <w:i/>
          <w:iCs/>
        </w:rPr>
      </w:pPr>
      <w:r>
        <w:rPr>
          <w:i/>
          <w:iCs/>
        </w:rPr>
        <w:t xml:space="preserve">Words or expressions in </w:t>
      </w:r>
      <w:r>
        <w:rPr>
          <w:b/>
          <w:bCs/>
          <w:i/>
          <w:iCs/>
        </w:rPr>
        <w:t>bold font</w:t>
      </w:r>
      <w:r>
        <w:rPr>
          <w:i/>
          <w:iCs/>
        </w:rPr>
        <w:t xml:space="preserve"> are defined in Clause </w:t>
      </w:r>
      <w:r w:rsidR="00295F54">
        <w:rPr>
          <w:i/>
          <w:iCs/>
        </w:rPr>
        <w:t>2</w:t>
      </w:r>
      <w:r>
        <w:rPr>
          <w:i/>
          <w:iCs/>
        </w:rPr>
        <w:t>.3.</w:t>
      </w:r>
    </w:p>
    <w:p w:rsidR="0017782F" w:rsidRDefault="0017782F">
      <w:pPr>
        <w:spacing w:before="0" w:after="0"/>
      </w:pPr>
      <w:r>
        <w:br w:type="page"/>
      </w:r>
      <w:bookmarkStart w:id="337" w:name="_Toc120506222"/>
      <w:bookmarkStart w:id="338" w:name="_Toc120506311"/>
      <w:bookmarkEnd w:id="337"/>
      <w:bookmarkEnd w:id="338"/>
    </w:p>
    <w:p w:rsidR="0017782F" w:rsidRPr="004F184C" w:rsidRDefault="0017782F" w:rsidP="00135E02">
      <w:pPr>
        <w:pStyle w:val="Heading1"/>
      </w:pPr>
      <w:bookmarkStart w:id="339" w:name="_Toc428163426"/>
      <w:r w:rsidRPr="004F184C">
        <w:t>preamble</w:t>
      </w:r>
      <w:bookmarkEnd w:id="339"/>
    </w:p>
    <w:p w:rsidR="008D6901" w:rsidRPr="008D275A" w:rsidRDefault="003017C4" w:rsidP="006D1485">
      <w:pPr>
        <w:pStyle w:val="BodyTextIndent"/>
      </w:pPr>
      <w:r>
        <w:t xml:space="preserve">This document </w:t>
      </w:r>
      <w:r w:rsidR="0084402C" w:rsidRPr="0084402C">
        <w:t xml:space="preserve">provides an approach for </w:t>
      </w:r>
      <w:r>
        <w:t xml:space="preserve">determining fees to be paid for engineering services that are fair and equitable to all parties. </w:t>
      </w:r>
      <w:r w:rsidR="008D275A">
        <w:t xml:space="preserve"> </w:t>
      </w:r>
      <w:r>
        <w:t xml:space="preserve">This approach serves as a </w:t>
      </w:r>
      <w:r>
        <w:rPr>
          <w:b/>
        </w:rPr>
        <w:t>GUIDELINE</w:t>
      </w:r>
      <w:r w:rsidR="008D275A">
        <w:rPr>
          <w:b/>
        </w:rPr>
        <w:t xml:space="preserve"> </w:t>
      </w:r>
      <w:r w:rsidR="00C2615F" w:rsidRPr="00C2615F">
        <w:t>only</w:t>
      </w:r>
      <w:r w:rsidRPr="00C2615F">
        <w:t xml:space="preserve"> </w:t>
      </w:r>
      <w:r w:rsidR="0084402C" w:rsidRPr="0084402C">
        <w:t>and</w:t>
      </w:r>
      <w:r>
        <w:t xml:space="preserve"> any other basis most appropriate to the situation at hand should be used by the Client and the Service Provider to arrive at an agreed professional fee for the service to be provided.</w:t>
      </w:r>
    </w:p>
    <w:p w:rsidR="0017782F" w:rsidRPr="008D275A" w:rsidRDefault="003017C4" w:rsidP="006D1485">
      <w:pPr>
        <w:pStyle w:val="BodyTextIndent"/>
      </w:pPr>
      <w:r>
        <w:t>This document envisages four different methods of remuneration, which are not necessarily mutually exclusive, namely:</w:t>
      </w:r>
    </w:p>
    <w:p w:rsidR="00172CE4" w:rsidRPr="008D275A" w:rsidRDefault="00172CE4" w:rsidP="00172CE4">
      <w:pPr>
        <w:pStyle w:val="Heading9"/>
      </w:pPr>
      <w:moveToRangeStart w:id="340" w:author="Taute, Arthur" w:date="2015-08-24T05:22:00Z" w:name="move428157099"/>
      <w:moveTo w:id="341" w:author="Taute, Arthur" w:date="2015-08-24T05:22:00Z">
        <w:r>
          <w:t>Time based fees</w:t>
        </w:r>
        <w:del w:id="342" w:author="Taute, Arthur" w:date="2015-08-24T05:22:00Z">
          <w:r w:rsidDel="00172CE4">
            <w:delText xml:space="preserve"> and </w:delText>
          </w:r>
        </w:del>
      </w:moveTo>
    </w:p>
    <w:moveToRangeEnd w:id="340"/>
    <w:p w:rsidR="0017782F" w:rsidRPr="008D275A" w:rsidRDefault="003017C4" w:rsidP="00610863">
      <w:pPr>
        <w:pStyle w:val="Heading9"/>
      </w:pPr>
      <w:r>
        <w:t xml:space="preserve">Percentage fee based on the </w:t>
      </w:r>
      <w:r>
        <w:rPr>
          <w:b/>
          <w:bCs/>
        </w:rPr>
        <w:t>cost of works</w:t>
      </w:r>
    </w:p>
    <w:p w:rsidR="008D275A" w:rsidRDefault="003017C4" w:rsidP="001D04B9">
      <w:pPr>
        <w:pStyle w:val="Heading9"/>
      </w:pPr>
      <w:r>
        <w:t>Fees for services that are additional to those provided for in the normal percentage fee based calculation.</w:t>
      </w:r>
    </w:p>
    <w:p w:rsidR="0017782F" w:rsidRPr="008D275A" w:rsidRDefault="00CC1D0A" w:rsidP="001D04B9">
      <w:pPr>
        <w:pStyle w:val="Heading9"/>
      </w:pPr>
      <w:r>
        <w:t>Value based fees</w:t>
      </w:r>
      <w:ins w:id="343" w:author="Taute, Arthur" w:date="2015-08-24T05:23:00Z">
        <w:r w:rsidR="00BC7D24">
          <w:t xml:space="preserve"> agreed based on the value added through the </w:t>
        </w:r>
        <w:r w:rsidR="00BC7D24" w:rsidRPr="00BC7D24">
          <w:rPr>
            <w:b/>
            <w:rPrChange w:id="344" w:author="Taute, Arthur" w:date="2015-08-24T05:23:00Z">
              <w:rPr/>
            </w:rPrChange>
          </w:rPr>
          <w:t>consulting engineer</w:t>
        </w:r>
        <w:r w:rsidR="00BC7D24">
          <w:t>’s services.</w:t>
        </w:r>
      </w:ins>
    </w:p>
    <w:p w:rsidR="0017782F" w:rsidRPr="008D275A" w:rsidDel="00172CE4" w:rsidRDefault="003017C4" w:rsidP="00610863">
      <w:pPr>
        <w:pStyle w:val="Heading9"/>
      </w:pPr>
      <w:moveFromRangeStart w:id="345" w:author="Taute, Arthur" w:date="2015-08-24T05:22:00Z" w:name="move428157099"/>
      <w:moveFrom w:id="346" w:author="Taute, Arthur" w:date="2015-08-24T05:22:00Z">
        <w:r w:rsidDel="00172CE4">
          <w:t xml:space="preserve">Time based fees and </w:t>
        </w:r>
      </w:moveFrom>
    </w:p>
    <w:moveFromRangeEnd w:id="345"/>
    <w:p w:rsidR="00515638" w:rsidRDefault="00515638" w:rsidP="006D1485">
      <w:pPr>
        <w:pStyle w:val="BodyTextIndent"/>
      </w:pPr>
      <w:r>
        <w:t xml:space="preserve">In addition to the above, the </w:t>
      </w:r>
      <w:r w:rsidRPr="00046BDB">
        <w:rPr>
          <w:b/>
        </w:rPr>
        <w:t>consulting engineer</w:t>
      </w:r>
      <w:r>
        <w:t xml:space="preserve"> will also be reimbursed for expenses as described in these </w:t>
      </w:r>
      <w:r w:rsidR="00990534">
        <w:t>guidelines</w:t>
      </w:r>
      <w:r>
        <w:t>.</w:t>
      </w:r>
    </w:p>
    <w:p w:rsidR="002F31D9" w:rsidRDefault="002F31D9" w:rsidP="006D1485">
      <w:pPr>
        <w:pStyle w:val="BodyTextIndent"/>
      </w:pPr>
      <w:r>
        <w:t xml:space="preserve">The concept and fee values associated with the </w:t>
      </w:r>
      <w:r w:rsidRPr="001752CB">
        <w:rPr>
          <w:b/>
        </w:rPr>
        <w:t>Cost of Works</w:t>
      </w:r>
      <w:r>
        <w:t xml:space="preserve"> </w:t>
      </w:r>
      <w:r w:rsidR="006A31A9">
        <w:t xml:space="preserve">and reflected in this guideline </w:t>
      </w:r>
      <w:r>
        <w:t>ha</w:t>
      </w:r>
      <w:r w:rsidR="006A31A9">
        <w:t>s</w:t>
      </w:r>
      <w:r>
        <w:t xml:space="preserve"> been in existence for many years </w:t>
      </w:r>
      <w:r w:rsidR="008413ED">
        <w:t xml:space="preserve">in most countries </w:t>
      </w:r>
      <w:r>
        <w:t xml:space="preserve">and has resulted in </w:t>
      </w:r>
      <w:r w:rsidR="008413ED">
        <w:t xml:space="preserve">reasonable quality of services </w:t>
      </w:r>
      <w:r>
        <w:t xml:space="preserve">for clients and </w:t>
      </w:r>
      <w:r w:rsidR="008413ED">
        <w:t xml:space="preserve">appropriate remuneration for professional engineering service providers.  </w:t>
      </w:r>
    </w:p>
    <w:p w:rsidR="0017782F" w:rsidRPr="008D275A" w:rsidRDefault="003017C4" w:rsidP="006D1485">
      <w:pPr>
        <w:pStyle w:val="BodyTextIndent"/>
      </w:pPr>
      <w:r>
        <w:t xml:space="preserve">Where the </w:t>
      </w:r>
      <w:r w:rsidRPr="00046BDB">
        <w:rPr>
          <w:b/>
        </w:rPr>
        <w:t>scope of work</w:t>
      </w:r>
      <w:r>
        <w:t xml:space="preserve"> </w:t>
      </w:r>
      <w:r w:rsidR="008D275A">
        <w:t>and services to be rendered are</w:t>
      </w:r>
      <w:r>
        <w:t xml:space="preserve"> uncertain remuneration will primarily be based on time and reimbursable expenses. </w:t>
      </w:r>
    </w:p>
    <w:p w:rsidR="001B58E8" w:rsidRPr="008D275A" w:rsidRDefault="003017C4" w:rsidP="001B58E8">
      <w:pPr>
        <w:pStyle w:val="BodyTextIndent"/>
      </w:pPr>
      <w:r>
        <w:t xml:space="preserve">Where the location, size, character, form and function of the </w:t>
      </w:r>
      <w:r w:rsidRPr="00046BDB">
        <w:rPr>
          <w:b/>
        </w:rPr>
        <w:t>works</w:t>
      </w:r>
      <w:r>
        <w:t xml:space="preserve"> has been defined through previous studies and investigations that have either formed part of the </w:t>
      </w:r>
      <w:r w:rsidRPr="00046BDB">
        <w:rPr>
          <w:b/>
        </w:rPr>
        <w:t>client’s</w:t>
      </w:r>
      <w:r>
        <w:t xml:space="preserve"> normal business practices or have been the subject of previous separate assignments by the same or another Service Provider, the remuneration can be determined using the</w:t>
      </w:r>
      <w:r w:rsidR="008D275A">
        <w:t>se</w:t>
      </w:r>
      <w:r>
        <w:t xml:space="preserve"> guideline</w:t>
      </w:r>
      <w:r w:rsidR="008D275A">
        <w:t>s</w:t>
      </w:r>
      <w:r>
        <w:t xml:space="preserve"> based on the </w:t>
      </w:r>
      <w:r>
        <w:rPr>
          <w:b/>
          <w:bCs/>
        </w:rPr>
        <w:t>cost of the works</w:t>
      </w:r>
      <w:r>
        <w:t xml:space="preserve">.  This provides a convenient way to express the fee payable if the </w:t>
      </w:r>
      <w:r w:rsidR="00125CDA" w:rsidRPr="00046BDB">
        <w:rPr>
          <w:b/>
        </w:rPr>
        <w:t xml:space="preserve">cost of the </w:t>
      </w:r>
      <w:r w:rsidR="008D275A" w:rsidRPr="00046BDB">
        <w:rPr>
          <w:b/>
        </w:rPr>
        <w:t xml:space="preserve"> </w:t>
      </w:r>
      <w:r w:rsidRPr="00046BDB">
        <w:rPr>
          <w:b/>
        </w:rPr>
        <w:t>work</w:t>
      </w:r>
      <w:r w:rsidR="00125CDA" w:rsidRPr="00046BDB">
        <w:rPr>
          <w:b/>
        </w:rPr>
        <w:t>s</w:t>
      </w:r>
      <w:r>
        <w:t xml:space="preserve"> </w:t>
      </w:r>
      <w:r w:rsidR="008D275A">
        <w:t xml:space="preserve">and the related extent of the services to be provided </w:t>
      </w:r>
      <w:r>
        <w:t xml:space="preserve">is somewhat uncertain.  </w:t>
      </w:r>
    </w:p>
    <w:p w:rsidR="0017782F" w:rsidRPr="008D275A" w:rsidRDefault="003017C4" w:rsidP="00965EA0">
      <w:pPr>
        <w:pStyle w:val="BodyTextIndent"/>
      </w:pPr>
      <w:r>
        <w:t xml:space="preserve">Once the </w:t>
      </w:r>
      <w:r w:rsidR="00125CDA">
        <w:t>c</w:t>
      </w:r>
      <w:r w:rsidRPr="00046BDB">
        <w:rPr>
          <w:b/>
        </w:rPr>
        <w:t>lient</w:t>
      </w:r>
      <w:r>
        <w:t xml:space="preserve"> and </w:t>
      </w:r>
      <w:r w:rsidR="00125CDA" w:rsidRPr="00046BDB">
        <w:rPr>
          <w:b/>
        </w:rPr>
        <w:t>consulting engineer</w:t>
      </w:r>
      <w:r w:rsidR="00125CDA">
        <w:t xml:space="preserve"> </w:t>
      </w:r>
      <w:r w:rsidR="008D275A">
        <w:t xml:space="preserve"> </w:t>
      </w:r>
      <w:r>
        <w:t xml:space="preserve">have agreed on a mutually acceptable </w:t>
      </w:r>
      <w:r w:rsidR="008D275A">
        <w:t xml:space="preserve">definition of the </w:t>
      </w:r>
      <w:r w:rsidRPr="00046BDB">
        <w:rPr>
          <w:b/>
        </w:rPr>
        <w:t>scope of work</w:t>
      </w:r>
      <w:r w:rsidR="008D275A">
        <w:t xml:space="preserve">, </w:t>
      </w:r>
      <w:r>
        <w:t xml:space="preserve">the </w:t>
      </w:r>
      <w:r w:rsidR="008D275A">
        <w:t xml:space="preserve">required </w:t>
      </w:r>
      <w:r>
        <w:t xml:space="preserve">services </w:t>
      </w:r>
      <w:r w:rsidR="008D275A">
        <w:t xml:space="preserve">have been clearly </w:t>
      </w:r>
      <w:r>
        <w:t>defined</w:t>
      </w:r>
      <w:r w:rsidR="008D275A">
        <w:t xml:space="preserve"> and an </w:t>
      </w:r>
      <w:r w:rsidR="008D275A" w:rsidRPr="008D275A">
        <w:t xml:space="preserve">appropriate </w:t>
      </w:r>
      <w:r w:rsidR="008D275A">
        <w:t xml:space="preserve">total </w:t>
      </w:r>
      <w:r w:rsidR="008D275A" w:rsidRPr="008D275A">
        <w:t>fee</w:t>
      </w:r>
      <w:r w:rsidR="008D275A">
        <w:t xml:space="preserve"> has been agreed</w:t>
      </w:r>
      <w:r w:rsidR="008D275A" w:rsidRPr="008D275A">
        <w:t xml:space="preserve">, </w:t>
      </w:r>
      <w:r>
        <w:t xml:space="preserve">then the </w:t>
      </w:r>
      <w:r w:rsidRPr="00046BDB">
        <w:rPr>
          <w:b/>
        </w:rPr>
        <w:t>Client</w:t>
      </w:r>
      <w:r>
        <w:t xml:space="preserve"> and </w:t>
      </w:r>
      <w:r w:rsidR="00125CDA" w:rsidRPr="00046BDB">
        <w:rPr>
          <w:b/>
        </w:rPr>
        <w:t>consulting engineer</w:t>
      </w:r>
      <w:r w:rsidR="00125CDA">
        <w:t xml:space="preserve"> </w:t>
      </w:r>
      <w:r>
        <w:t xml:space="preserve"> should agree on commercial terms that set out the timing of deliverables and related payments as well as the method of payment that seeks to balance </w:t>
      </w:r>
      <w:r w:rsidR="00125CDA">
        <w:t xml:space="preserve">consulting engineer </w:t>
      </w:r>
      <w:r>
        <w:t xml:space="preserve">cash flow and </w:t>
      </w:r>
      <w:r w:rsidR="00125CDA" w:rsidRPr="00046BDB">
        <w:rPr>
          <w:b/>
        </w:rPr>
        <w:t>c</w:t>
      </w:r>
      <w:r w:rsidRPr="00046BDB">
        <w:rPr>
          <w:b/>
        </w:rPr>
        <w:t>lient</w:t>
      </w:r>
      <w:r>
        <w:t xml:space="preserve"> risk.</w:t>
      </w:r>
    </w:p>
    <w:p w:rsidR="00BD773F" w:rsidRPr="008D275A" w:rsidRDefault="003017C4" w:rsidP="00965EA0">
      <w:pPr>
        <w:pStyle w:val="BodyTextIndent"/>
      </w:pPr>
      <w:r>
        <w:t xml:space="preserve">This </w:t>
      </w:r>
      <w:r w:rsidR="0084402C" w:rsidRPr="0084402C">
        <w:rPr>
          <w:b/>
        </w:rPr>
        <w:t>GUIDELINE</w:t>
      </w:r>
      <w:r>
        <w:t xml:space="preserve"> has been produced as a basis for negotiation to assist the </w:t>
      </w:r>
      <w:r w:rsidR="00125CDA" w:rsidRPr="00046BDB">
        <w:rPr>
          <w:b/>
        </w:rPr>
        <w:t>c</w:t>
      </w:r>
      <w:r w:rsidRPr="00046BDB">
        <w:rPr>
          <w:b/>
        </w:rPr>
        <w:t>lient</w:t>
      </w:r>
      <w:r>
        <w:t xml:space="preserve"> and </w:t>
      </w:r>
      <w:r w:rsidR="00125CDA" w:rsidRPr="00046BDB">
        <w:rPr>
          <w:b/>
        </w:rPr>
        <w:t>c</w:t>
      </w:r>
      <w:r w:rsidRPr="00046BDB">
        <w:rPr>
          <w:b/>
        </w:rPr>
        <w:t xml:space="preserve">onsulting </w:t>
      </w:r>
      <w:r w:rsidR="00125CDA" w:rsidRPr="00046BDB">
        <w:rPr>
          <w:b/>
        </w:rPr>
        <w:t>e</w:t>
      </w:r>
      <w:r w:rsidRPr="00046BDB">
        <w:rPr>
          <w:b/>
        </w:rPr>
        <w:t>ngineer</w:t>
      </w:r>
      <w:r>
        <w:t xml:space="preserve"> in achieving a fair remuneration for the services provided. The intention of this document is also to ensure that the </w:t>
      </w:r>
      <w:r w:rsidR="00125CDA" w:rsidRPr="00046BDB">
        <w:rPr>
          <w:b/>
        </w:rPr>
        <w:t>c</w:t>
      </w:r>
      <w:r w:rsidRPr="00046BDB">
        <w:rPr>
          <w:b/>
        </w:rPr>
        <w:t>lient</w:t>
      </w:r>
      <w:r>
        <w:t xml:space="preserve"> understands the risks associated with agreeing to pay a </w:t>
      </w:r>
      <w:r w:rsidR="00990534" w:rsidRPr="00990534">
        <w:rPr>
          <w:b/>
        </w:rPr>
        <w:t>consulting engineer</w:t>
      </w:r>
      <w:r>
        <w:t xml:space="preserve"> too low or too high a fee</w:t>
      </w:r>
      <w:r w:rsidR="0084402C" w:rsidRPr="0084402C">
        <w:t>.</w:t>
      </w:r>
      <w:r>
        <w:t xml:space="preserve"> </w:t>
      </w:r>
      <w:r w:rsidR="0084402C" w:rsidRPr="0084402C">
        <w:t>H</w:t>
      </w:r>
      <w:r>
        <w:t>owever</w:t>
      </w:r>
      <w:r w:rsidR="00797442">
        <w:t>,</w:t>
      </w:r>
      <w:r>
        <w:t xml:space="preserve"> it remains the </w:t>
      </w:r>
      <w:r w:rsidR="0084402C" w:rsidRPr="0084402C">
        <w:t>prerogative</w:t>
      </w:r>
      <w:r>
        <w:t xml:space="preserve"> of the </w:t>
      </w:r>
      <w:r w:rsidR="00125CDA" w:rsidRPr="00046BDB">
        <w:rPr>
          <w:b/>
        </w:rPr>
        <w:t>c</w:t>
      </w:r>
      <w:r w:rsidRPr="00046BDB">
        <w:rPr>
          <w:b/>
        </w:rPr>
        <w:t>lient</w:t>
      </w:r>
      <w:r>
        <w:t xml:space="preserve"> and </w:t>
      </w:r>
      <w:r w:rsidR="00990534" w:rsidRPr="00990534">
        <w:rPr>
          <w:b/>
        </w:rPr>
        <w:t>consulting engineer</w:t>
      </w:r>
      <w:r w:rsidR="0084402C" w:rsidRPr="0084402C">
        <w:t xml:space="preserve"> </w:t>
      </w:r>
      <w:r>
        <w:t xml:space="preserve">to negotiate a fee for the services to be provided. </w:t>
      </w:r>
      <w:r w:rsidR="00125CDA">
        <w:t xml:space="preserve"> This guideline should not be seen as a starting point from which to try to discount fees to the extent that </w:t>
      </w:r>
      <w:r w:rsidR="002E5881">
        <w:t xml:space="preserve">the </w:t>
      </w:r>
      <w:r w:rsidR="002E5881" w:rsidRPr="00046BDB">
        <w:rPr>
          <w:b/>
        </w:rPr>
        <w:t>consulting engineer’s</w:t>
      </w:r>
      <w:r w:rsidR="002E5881">
        <w:t xml:space="preserve"> remuneration </w:t>
      </w:r>
      <w:r w:rsidR="00FD3E15">
        <w:t xml:space="preserve">becomes </w:t>
      </w:r>
      <w:r w:rsidR="002E5881">
        <w:t xml:space="preserve">insufficient to attend to all aspects of the services that are required to the detriment of the </w:t>
      </w:r>
      <w:r w:rsidR="002E5881" w:rsidRPr="00046BDB">
        <w:rPr>
          <w:b/>
        </w:rPr>
        <w:t>project.</w:t>
      </w:r>
      <w:r w:rsidR="002E5881">
        <w:t xml:space="preserve">  This guideline rather provides an indication of the range of fees that will normally be required to ensure fair remuneration and also gives some indication of factors that would require higher or lower fees that can be negotiated on the basis of mutual trust. </w:t>
      </w:r>
    </w:p>
    <w:p w:rsidR="00621368" w:rsidRPr="008D275A" w:rsidRDefault="0084402C" w:rsidP="00965EA0">
      <w:pPr>
        <w:pStyle w:val="BodyTextIndent"/>
      </w:pPr>
      <w:r w:rsidRPr="0084402C">
        <w:t xml:space="preserve">ECSA acknowledges that many </w:t>
      </w:r>
      <w:r w:rsidR="00125CDA" w:rsidRPr="00046BDB">
        <w:rPr>
          <w:b/>
        </w:rPr>
        <w:t>c</w:t>
      </w:r>
      <w:r w:rsidRPr="00046BDB">
        <w:rPr>
          <w:b/>
        </w:rPr>
        <w:t>lients</w:t>
      </w:r>
      <w:r w:rsidRPr="0084402C">
        <w:t xml:space="preserve"> who may appoint </w:t>
      </w:r>
      <w:r w:rsidR="00125CDA" w:rsidRPr="00046BDB">
        <w:rPr>
          <w:b/>
        </w:rPr>
        <w:t>consulting e</w:t>
      </w:r>
      <w:r w:rsidRPr="00046BDB">
        <w:rPr>
          <w:b/>
        </w:rPr>
        <w:t>ngineers</w:t>
      </w:r>
      <w:r w:rsidRPr="0084402C">
        <w:t xml:space="preserve"> to undertake certain work, </w:t>
      </w:r>
      <w:r w:rsidR="00797442">
        <w:t>may</w:t>
      </w:r>
      <w:r w:rsidRPr="0084402C">
        <w:t xml:space="preserve"> not have the background and experience </w:t>
      </w:r>
      <w:r w:rsidR="00797442">
        <w:t>o</w:t>
      </w:r>
      <w:r w:rsidRPr="0084402C">
        <w:t xml:space="preserve">n similar engineering projects. This Guideline is intended to assist in such circumstances and to contribute to sound business relationships and mutual confidence and respect between </w:t>
      </w:r>
      <w:r w:rsidR="00125CDA" w:rsidRPr="00046BDB">
        <w:rPr>
          <w:b/>
        </w:rPr>
        <w:t>c</w:t>
      </w:r>
      <w:r w:rsidRPr="00046BDB">
        <w:rPr>
          <w:b/>
        </w:rPr>
        <w:t>lients</w:t>
      </w:r>
      <w:r w:rsidRPr="0084402C">
        <w:t xml:space="preserve"> and </w:t>
      </w:r>
      <w:r w:rsidR="00125CDA" w:rsidRPr="00046BDB">
        <w:rPr>
          <w:b/>
        </w:rPr>
        <w:t>consulting engineers</w:t>
      </w:r>
      <w:r w:rsidRPr="0084402C">
        <w:t xml:space="preserve">. </w:t>
      </w:r>
    </w:p>
    <w:p w:rsidR="00621368" w:rsidRPr="008D275A" w:rsidRDefault="0084402C" w:rsidP="00965EA0">
      <w:pPr>
        <w:pStyle w:val="BodyTextIndent"/>
      </w:pPr>
      <w:r w:rsidRPr="0084402C">
        <w:t xml:space="preserve">It remains the prerogative of the </w:t>
      </w:r>
      <w:r w:rsidR="00125CDA" w:rsidRPr="00046BDB">
        <w:rPr>
          <w:b/>
        </w:rPr>
        <w:t>c</w:t>
      </w:r>
      <w:r w:rsidRPr="00046BDB">
        <w:rPr>
          <w:b/>
        </w:rPr>
        <w:t>lient</w:t>
      </w:r>
      <w:r w:rsidRPr="0084402C">
        <w:t xml:space="preserve"> and </w:t>
      </w:r>
      <w:r w:rsidR="00125CDA" w:rsidRPr="00046BDB">
        <w:rPr>
          <w:b/>
        </w:rPr>
        <w:t>consulting e</w:t>
      </w:r>
      <w:r w:rsidRPr="00046BDB">
        <w:rPr>
          <w:b/>
        </w:rPr>
        <w:t>ngineer</w:t>
      </w:r>
      <w:r w:rsidRPr="0084402C">
        <w:t xml:space="preserve"> to utilise this document as a basis for their negotiation or to utilise any another means to reach an agreement on the fee and services offered. The principle is that the parties can, with confidence, agree on a realistic fee that will ensure the </w:t>
      </w:r>
      <w:r w:rsidR="00125CDA" w:rsidRPr="00046BDB">
        <w:rPr>
          <w:b/>
        </w:rPr>
        <w:t>consulting e</w:t>
      </w:r>
      <w:r w:rsidRPr="00046BDB">
        <w:rPr>
          <w:b/>
        </w:rPr>
        <w:t>ngineer</w:t>
      </w:r>
      <w:r w:rsidRPr="0084402C">
        <w:t xml:space="preserve"> is paid appropriately to deliver a sound professional service, where the result is appropriately optimized to </w:t>
      </w:r>
      <w:r w:rsidR="008D275A">
        <w:t xml:space="preserve">provide </w:t>
      </w:r>
      <w:r w:rsidRPr="0084402C">
        <w:t xml:space="preserve">an acceptable life cycle cost </w:t>
      </w:r>
      <w:r w:rsidR="00797442">
        <w:t xml:space="preserve">that </w:t>
      </w:r>
      <w:r w:rsidRPr="0084402C">
        <w:t>delivers value for money.</w:t>
      </w:r>
    </w:p>
    <w:p w:rsidR="00797442" w:rsidRDefault="00797442">
      <w:pPr>
        <w:spacing w:before="0" w:after="0"/>
        <w:jc w:val="left"/>
        <w:rPr>
          <w:lang w:val="en-US"/>
        </w:rPr>
      </w:pPr>
      <w:r>
        <w:rPr>
          <w:lang w:val="en-US"/>
        </w:rPr>
        <w:br w:type="page"/>
      </w:r>
    </w:p>
    <w:p w:rsidR="00A47775" w:rsidRPr="008D275A" w:rsidRDefault="0084402C" w:rsidP="00A47775">
      <w:pPr>
        <w:pStyle w:val="BodyTextIndent"/>
        <w:rPr>
          <w:lang w:val="en-US"/>
        </w:rPr>
      </w:pPr>
      <w:r w:rsidRPr="0084402C">
        <w:rPr>
          <w:lang w:val="en-US"/>
        </w:rPr>
        <w:t>T</w:t>
      </w:r>
      <w:r w:rsidR="003017C4">
        <w:rPr>
          <w:lang w:val="en-US"/>
        </w:rPr>
        <w:t xml:space="preserve">he </w:t>
      </w:r>
      <w:r w:rsidRPr="0084402C">
        <w:rPr>
          <w:lang w:val="en-US"/>
        </w:rPr>
        <w:t>E</w:t>
      </w:r>
      <w:r w:rsidR="003017C4">
        <w:rPr>
          <w:lang w:val="en-US"/>
        </w:rPr>
        <w:t>ngineering Council</w:t>
      </w:r>
      <w:r w:rsidRPr="0084402C">
        <w:rPr>
          <w:lang w:val="en-US"/>
        </w:rPr>
        <w:t xml:space="preserve"> seek</w:t>
      </w:r>
      <w:r w:rsidR="003017C4">
        <w:rPr>
          <w:lang w:val="en-US"/>
        </w:rPr>
        <w:t xml:space="preserve">s </w:t>
      </w:r>
      <w:r w:rsidRPr="0084402C">
        <w:rPr>
          <w:lang w:val="en-US"/>
        </w:rPr>
        <w:t xml:space="preserve">to ensure that, in the interest of public health and safety and the promotion of a healthy and sustainable environment for all citizens of the country, </w:t>
      </w:r>
      <w:r w:rsidR="003017C4">
        <w:rPr>
          <w:lang w:val="en-US"/>
        </w:rPr>
        <w:t xml:space="preserve">unrealistically low or high </w:t>
      </w:r>
      <w:r w:rsidRPr="0084402C">
        <w:rPr>
          <w:lang w:val="en-US"/>
        </w:rPr>
        <w:t xml:space="preserve">fees </w:t>
      </w:r>
      <w:r w:rsidR="003017C4">
        <w:rPr>
          <w:lang w:val="en-US"/>
        </w:rPr>
        <w:t xml:space="preserve">for </w:t>
      </w:r>
      <w:r w:rsidR="00125CDA">
        <w:rPr>
          <w:lang w:val="en-US"/>
        </w:rPr>
        <w:t xml:space="preserve">professional </w:t>
      </w:r>
      <w:r w:rsidR="003017C4">
        <w:rPr>
          <w:lang w:val="en-US"/>
        </w:rPr>
        <w:t xml:space="preserve">engineering services </w:t>
      </w:r>
      <w:r w:rsidRPr="0084402C">
        <w:rPr>
          <w:lang w:val="en-US"/>
        </w:rPr>
        <w:t>are avoided while maintaining free and open competition among professionals with similar skills and competence. In this way the Council seeks to;</w:t>
      </w:r>
    </w:p>
    <w:p w:rsidR="00A47775" w:rsidRPr="008D275A" w:rsidRDefault="0084402C" w:rsidP="00A47775">
      <w:pPr>
        <w:pStyle w:val="BodyText"/>
        <w:numPr>
          <w:ilvl w:val="0"/>
          <w:numId w:val="21"/>
        </w:numPr>
      </w:pPr>
      <w:r w:rsidRPr="0084402C">
        <w:t>Avoid unnecessary public and project risks</w:t>
      </w:r>
      <w:r w:rsidR="003017C4">
        <w:t xml:space="preserve"> </w:t>
      </w:r>
      <w:r w:rsidRPr="0084402C">
        <w:t xml:space="preserve">resulting from the cutting of </w:t>
      </w:r>
      <w:r w:rsidR="003017C4">
        <w:t xml:space="preserve">corners in </w:t>
      </w:r>
      <w:r w:rsidRPr="0084402C">
        <w:t xml:space="preserve">analysis and </w:t>
      </w:r>
      <w:r w:rsidR="003017C4">
        <w:t>design</w:t>
      </w:r>
      <w:r w:rsidRPr="0084402C">
        <w:t xml:space="preserve"> effort</w:t>
      </w:r>
      <w:r w:rsidR="003017C4">
        <w:t xml:space="preserve"> </w:t>
      </w:r>
      <w:r w:rsidRPr="0084402C">
        <w:t xml:space="preserve">in infrastructure development </w:t>
      </w:r>
      <w:r w:rsidR="003017C4">
        <w:t xml:space="preserve">in order to meet </w:t>
      </w:r>
      <w:r w:rsidRPr="0084402C">
        <w:t xml:space="preserve">pressures to </w:t>
      </w:r>
      <w:r w:rsidR="003017C4">
        <w:t>reduce cost</w:t>
      </w:r>
      <w:r w:rsidRPr="0084402C">
        <w:t>s</w:t>
      </w:r>
      <w:r w:rsidR="003017C4">
        <w:t>.</w:t>
      </w:r>
    </w:p>
    <w:p w:rsidR="00DC23E0" w:rsidRPr="008D275A" w:rsidRDefault="0084402C" w:rsidP="00A47775">
      <w:pPr>
        <w:pStyle w:val="BodyText"/>
        <w:numPr>
          <w:ilvl w:val="0"/>
          <w:numId w:val="21"/>
        </w:numPr>
      </w:pPr>
      <w:r w:rsidRPr="0084402C">
        <w:t>Ensure high levels of i</w:t>
      </w:r>
      <w:r w:rsidR="003017C4">
        <w:t xml:space="preserve">nfrastructure </w:t>
      </w:r>
      <w:r w:rsidRPr="0084402C">
        <w:t>effectiveness</w:t>
      </w:r>
      <w:r w:rsidR="003017C4">
        <w:t xml:space="preserve"> </w:t>
      </w:r>
      <w:r w:rsidRPr="0084402C">
        <w:t xml:space="preserve">by promoting the appropriate professional input in its planning, design, construction, operation and maintenance, the cost of </w:t>
      </w:r>
      <w:r w:rsidR="003017C4">
        <w:t xml:space="preserve">which </w:t>
      </w:r>
      <w:r w:rsidRPr="0084402C">
        <w:t xml:space="preserve">makes up </w:t>
      </w:r>
      <w:r w:rsidR="003017C4">
        <w:t xml:space="preserve">only </w:t>
      </w:r>
      <w:r w:rsidR="004575C5">
        <w:t xml:space="preserve">a very small </w:t>
      </w:r>
      <w:r w:rsidR="007A7F9D">
        <w:t>amount of</w:t>
      </w:r>
      <w:r w:rsidR="003017C4">
        <w:t xml:space="preserve"> the </w:t>
      </w:r>
      <w:r w:rsidRPr="0084402C">
        <w:t xml:space="preserve">total </w:t>
      </w:r>
      <w:r w:rsidR="003017C4">
        <w:t>lifecycle cost</w:t>
      </w:r>
      <w:r w:rsidRPr="0084402C">
        <w:t xml:space="preserve"> of infrastructure</w:t>
      </w:r>
      <w:r w:rsidR="004575C5">
        <w:t xml:space="preserve">. </w:t>
      </w:r>
      <w:r w:rsidRPr="0084402C">
        <w:t xml:space="preserve">Ill-advised savings </w:t>
      </w:r>
      <w:r w:rsidR="002E5881">
        <w:t xml:space="preserve">on consulting engineering services and resulting </w:t>
      </w:r>
      <w:r w:rsidRPr="0084402C">
        <w:t xml:space="preserve">wasteful expenditure </w:t>
      </w:r>
      <w:r w:rsidR="002E5881">
        <w:t xml:space="preserve">due to higher ultimate project costs </w:t>
      </w:r>
      <w:r w:rsidRPr="0084402C">
        <w:t xml:space="preserve">are not in the public interest. </w:t>
      </w:r>
    </w:p>
    <w:p w:rsidR="00A47775" w:rsidRPr="008D275A" w:rsidRDefault="0084402C" w:rsidP="00A47775">
      <w:pPr>
        <w:pStyle w:val="BodyText"/>
        <w:numPr>
          <w:ilvl w:val="0"/>
          <w:numId w:val="21"/>
        </w:numPr>
      </w:pPr>
      <w:r w:rsidRPr="0084402C">
        <w:t>Promote the realistic attractiveness of the engineering profession to new entrants and the sustained availability</w:t>
      </w:r>
      <w:r w:rsidR="003017C4">
        <w:t xml:space="preserve"> of engineering skills </w:t>
      </w:r>
      <w:r w:rsidR="00797442">
        <w:t xml:space="preserve">that </w:t>
      </w:r>
      <w:r w:rsidRPr="0084402C">
        <w:t xml:space="preserve">are </w:t>
      </w:r>
      <w:r w:rsidR="00797442">
        <w:t xml:space="preserve">required </w:t>
      </w:r>
      <w:r w:rsidRPr="0084402C">
        <w:t>to support the socio-economic development of South Africa.</w:t>
      </w:r>
    </w:p>
    <w:p w:rsidR="00500E58" w:rsidRPr="008D275A" w:rsidRDefault="0084402C" w:rsidP="00A47775">
      <w:pPr>
        <w:pStyle w:val="BodyText"/>
        <w:numPr>
          <w:ilvl w:val="0"/>
          <w:numId w:val="21"/>
        </w:numPr>
      </w:pPr>
      <w:r w:rsidRPr="0084402C">
        <w:t>Ensure that infrastructure development</w:t>
      </w:r>
      <w:r w:rsidR="00797442">
        <w:t>,</w:t>
      </w:r>
      <w:r w:rsidRPr="0084402C">
        <w:t xml:space="preserve"> </w:t>
      </w:r>
      <w:r w:rsidR="00797442">
        <w:t xml:space="preserve">that </w:t>
      </w:r>
      <w:r w:rsidRPr="0084402C">
        <w:t xml:space="preserve">is </w:t>
      </w:r>
      <w:r w:rsidR="007A7F9D">
        <w:t xml:space="preserve">critically </w:t>
      </w:r>
      <w:r w:rsidR="007A7F9D" w:rsidRPr="0084402C">
        <w:t>needed</w:t>
      </w:r>
      <w:r w:rsidRPr="0084402C">
        <w:t xml:space="preserve"> to meet the developmental objectives of South Africa</w:t>
      </w:r>
      <w:r w:rsidR="00797442">
        <w:t>,</w:t>
      </w:r>
      <w:r w:rsidRPr="0084402C">
        <w:t xml:space="preserve"> is not delayed or shelved because of unrealistically high capital </w:t>
      </w:r>
      <w:r w:rsidR="003017C4">
        <w:t>costs</w:t>
      </w:r>
      <w:r w:rsidR="008413ED">
        <w:t xml:space="preserve"> due to poor quality professional engineering services</w:t>
      </w:r>
      <w:r w:rsidR="003017C4">
        <w:t>.</w:t>
      </w:r>
    </w:p>
    <w:p w:rsidR="00DA2392" w:rsidRPr="008D275A" w:rsidRDefault="0084402C" w:rsidP="00A47775">
      <w:pPr>
        <w:pStyle w:val="BodyText"/>
        <w:numPr>
          <w:ilvl w:val="0"/>
          <w:numId w:val="21"/>
        </w:numPr>
      </w:pPr>
      <w:r w:rsidRPr="0084402C">
        <w:t xml:space="preserve">Avoid inadequate engineering in the design of infrastructure projects, </w:t>
      </w:r>
      <w:r w:rsidR="008413ED">
        <w:t xml:space="preserve">which often results in </w:t>
      </w:r>
      <w:r w:rsidRPr="0084402C">
        <w:t>high development, maintenance and operating costs as well as high exposure of the public to unnecessary health and safety and environmental risks.</w:t>
      </w:r>
    </w:p>
    <w:p w:rsidR="0084402C" w:rsidRDefault="0084402C" w:rsidP="0084402C">
      <w:pPr>
        <w:pStyle w:val="BodyText"/>
        <w:ind w:left="1069"/>
      </w:pPr>
    </w:p>
    <w:p w:rsidR="001B58E8" w:rsidRDefault="001B58E8">
      <w:pPr>
        <w:spacing w:before="0" w:after="0"/>
        <w:jc w:val="left"/>
        <w:rPr>
          <w:b/>
          <w:bCs/>
          <w:caps/>
          <w:kern w:val="28"/>
          <w:sz w:val="28"/>
          <w:szCs w:val="28"/>
          <w:lang w:val="en-US"/>
        </w:rPr>
      </w:pPr>
      <w:r>
        <w:br w:type="page"/>
      </w:r>
    </w:p>
    <w:p w:rsidR="0017782F" w:rsidRDefault="0017782F" w:rsidP="00576100">
      <w:pPr>
        <w:pStyle w:val="Heading1"/>
      </w:pPr>
      <w:bookmarkStart w:id="347" w:name="_Toc428163427"/>
      <w:r>
        <w:t>General Provisions</w:t>
      </w:r>
      <w:bookmarkEnd w:id="347"/>
    </w:p>
    <w:p w:rsidR="0017782F" w:rsidRDefault="0017782F" w:rsidP="008A0690">
      <w:pPr>
        <w:pStyle w:val="Heading2"/>
      </w:pPr>
      <w:bookmarkStart w:id="348" w:name="_Toc120684526"/>
      <w:bookmarkStart w:id="349" w:name="_Toc120684527"/>
      <w:bookmarkStart w:id="350" w:name="_Toc428163428"/>
      <w:bookmarkEnd w:id="348"/>
      <w:bookmarkEnd w:id="349"/>
      <w:r w:rsidRPr="008A0690">
        <w:t>Repeal and Transition</w:t>
      </w:r>
      <w:bookmarkEnd w:id="350"/>
    </w:p>
    <w:p w:rsidR="0017782F" w:rsidRDefault="00990534" w:rsidP="008A0690">
      <w:pPr>
        <w:pStyle w:val="BodyTextIndent"/>
      </w:pPr>
      <w:r>
        <w:t>T</w:t>
      </w:r>
      <w:r w:rsidR="0017782F" w:rsidRPr="00F1153E">
        <w:t xml:space="preserve">he Guideline Scope of Services and Tariff of Fees for Persons Registered in terms of the Engineering Profession Act, 2000 (Act No. 46 of 2000), published under Government Gazette No. </w:t>
      </w:r>
      <w:r w:rsidR="00AE261B" w:rsidRPr="00AE261B">
        <w:t>37120, 4 December 2013, Board Notice 243 of 2013</w:t>
      </w:r>
      <w:r w:rsidR="0017782F" w:rsidRPr="00F1153E">
        <w:t xml:space="preserve">, is </w:t>
      </w:r>
      <w:r w:rsidR="0017782F" w:rsidRPr="002D1F12">
        <w:t>hereby repealed.</w:t>
      </w:r>
    </w:p>
    <w:p w:rsidR="005E1719" w:rsidRPr="002D1F12" w:rsidRDefault="005E1719" w:rsidP="005E1719">
      <w:pPr>
        <w:pStyle w:val="BodyTextIndent"/>
      </w:pPr>
      <w:r>
        <w:t>The provision of previous Board Notices including subsequent amendments still apply in respect of services rendered during a stage which has not yet been completed by the date of commencement of this schedule.</w:t>
      </w:r>
    </w:p>
    <w:p w:rsidR="0017782F" w:rsidRDefault="0017782F" w:rsidP="008A0690">
      <w:pPr>
        <w:pStyle w:val="Heading2"/>
      </w:pPr>
      <w:bookmarkStart w:id="351" w:name="_Toc120684529"/>
      <w:bookmarkStart w:id="352" w:name="_Toc120684530"/>
      <w:bookmarkStart w:id="353" w:name="_Toc428163429"/>
      <w:bookmarkEnd w:id="351"/>
      <w:bookmarkEnd w:id="352"/>
      <w:r>
        <w:t>Generality of Terms</w:t>
      </w:r>
      <w:bookmarkEnd w:id="353"/>
    </w:p>
    <w:p w:rsidR="0017782F" w:rsidRDefault="0017782F" w:rsidP="006D1485">
      <w:pPr>
        <w:pStyle w:val="BodyTextIndent"/>
      </w:pPr>
      <w:r>
        <w:t>In this document, except where the context otherwise requires or indicates:</w:t>
      </w:r>
    </w:p>
    <w:p w:rsidR="0017782F" w:rsidRDefault="0017782F" w:rsidP="00DA79CC">
      <w:pPr>
        <w:pStyle w:val="Heading9"/>
      </w:pPr>
      <w:r>
        <w:t>the masculine includes the feminine,</w:t>
      </w:r>
    </w:p>
    <w:p w:rsidR="0017782F" w:rsidRDefault="0017782F" w:rsidP="00DA79CC">
      <w:pPr>
        <w:pStyle w:val="Heading9"/>
      </w:pPr>
      <w:r>
        <w:t>the singular includes the plural, and</w:t>
      </w:r>
    </w:p>
    <w:p w:rsidR="0017782F" w:rsidRDefault="0017782F" w:rsidP="00DA79CC">
      <w:pPr>
        <w:pStyle w:val="Heading9"/>
      </w:pPr>
      <w:r>
        <w:t>any reference to a natural person includes a juristic person</w:t>
      </w:r>
    </w:p>
    <w:p w:rsidR="0017782F" w:rsidRPr="006D1485" w:rsidRDefault="0017782F" w:rsidP="006D1485"/>
    <w:p w:rsidR="0017782F" w:rsidRDefault="0017782F" w:rsidP="008A0690">
      <w:pPr>
        <w:pStyle w:val="Heading2"/>
      </w:pPr>
      <w:bookmarkStart w:id="354" w:name="_Toc120684532"/>
      <w:bookmarkStart w:id="355" w:name="_Toc120684533"/>
      <w:bookmarkStart w:id="356" w:name="_Toc428163430"/>
      <w:bookmarkEnd w:id="354"/>
      <w:bookmarkEnd w:id="355"/>
      <w:r>
        <w:t>Definitions</w:t>
      </w:r>
      <w:bookmarkEnd w:id="356"/>
    </w:p>
    <w:p w:rsidR="0017782F" w:rsidRDefault="0017782F" w:rsidP="006D1485">
      <w:pPr>
        <w:pStyle w:val="BodyTextIndent"/>
      </w:pPr>
      <w:r>
        <w:t>In this Schedule, any word or expression defined in the Act has that meaning, and, unless the context otherwise indicates:</w:t>
      </w:r>
    </w:p>
    <w:p w:rsidR="00C13304" w:rsidRDefault="00C13304" w:rsidP="006D1485">
      <w:pPr>
        <w:pStyle w:val="Heading9"/>
      </w:pPr>
      <w:r>
        <w:t>“</w:t>
      </w:r>
      <w:r w:rsidR="00E55C55" w:rsidRPr="00E55C55">
        <w:rPr>
          <w:b/>
        </w:rPr>
        <w:t>the</w:t>
      </w:r>
      <w:r w:rsidR="00E55C55">
        <w:t xml:space="preserve"> </w:t>
      </w:r>
      <w:r w:rsidRPr="00C13304">
        <w:rPr>
          <w:b/>
        </w:rPr>
        <w:t>agreement</w:t>
      </w:r>
      <w:r>
        <w:t xml:space="preserve">” means the agreement signed by the </w:t>
      </w:r>
      <w:r w:rsidRPr="00C13304">
        <w:rPr>
          <w:b/>
        </w:rPr>
        <w:t xml:space="preserve">client </w:t>
      </w:r>
      <w:r>
        <w:t xml:space="preserve">and </w:t>
      </w:r>
      <w:r w:rsidRPr="00C13304">
        <w:rPr>
          <w:b/>
        </w:rPr>
        <w:t>consulting engineer</w:t>
      </w:r>
      <w:r>
        <w:t xml:space="preserve"> that defines their relationship and obligations as well as the </w:t>
      </w:r>
      <w:r w:rsidRPr="00C13304">
        <w:rPr>
          <w:b/>
        </w:rPr>
        <w:t>scope of work</w:t>
      </w:r>
      <w:r>
        <w:t xml:space="preserve"> and </w:t>
      </w:r>
      <w:r w:rsidRPr="00C13304">
        <w:rPr>
          <w:b/>
        </w:rPr>
        <w:t>services</w:t>
      </w:r>
      <w:r>
        <w:t xml:space="preserve"> to be provided by the </w:t>
      </w:r>
      <w:r w:rsidRPr="00C13304">
        <w:rPr>
          <w:b/>
        </w:rPr>
        <w:t>consulting engineer</w:t>
      </w:r>
      <w:r>
        <w:t xml:space="preserve"> and the remuneration of the </w:t>
      </w:r>
      <w:r w:rsidRPr="00C13304">
        <w:rPr>
          <w:b/>
        </w:rPr>
        <w:t>consulting engineer</w:t>
      </w:r>
      <w:r>
        <w:t xml:space="preserve"> and related commercial terms</w:t>
      </w:r>
      <w:r w:rsidR="00E55C55">
        <w:t>;</w:t>
      </w:r>
      <w:r>
        <w:t xml:space="preserve">  </w:t>
      </w:r>
    </w:p>
    <w:p w:rsidR="0017782F" w:rsidRDefault="0017782F" w:rsidP="006D1485">
      <w:pPr>
        <w:pStyle w:val="Heading9"/>
      </w:pPr>
      <w:r>
        <w:t>“</w:t>
      </w:r>
      <w:r w:rsidR="00796B59" w:rsidRPr="00797442">
        <w:rPr>
          <w:b/>
        </w:rPr>
        <w:t>b</w:t>
      </w:r>
      <w:r>
        <w:rPr>
          <w:b/>
          <w:bCs/>
        </w:rPr>
        <w:t xml:space="preserve">uilding </w:t>
      </w:r>
      <w:r w:rsidR="00BD3A1E">
        <w:rPr>
          <w:b/>
          <w:bCs/>
        </w:rPr>
        <w:t xml:space="preserve">and </w:t>
      </w:r>
      <w:r w:rsidR="00796B59">
        <w:rPr>
          <w:b/>
          <w:bCs/>
        </w:rPr>
        <w:t>m</w:t>
      </w:r>
      <w:r w:rsidR="00501DA9" w:rsidRPr="00501DA9">
        <w:rPr>
          <w:b/>
        </w:rPr>
        <w:t xml:space="preserve">ulti </w:t>
      </w:r>
      <w:r w:rsidR="00796B59">
        <w:rPr>
          <w:b/>
        </w:rPr>
        <w:t>d</w:t>
      </w:r>
      <w:r w:rsidR="00501DA9" w:rsidRPr="00501DA9">
        <w:rPr>
          <w:b/>
        </w:rPr>
        <w:t xml:space="preserve">isciplinary </w:t>
      </w:r>
      <w:r w:rsidR="00796B59">
        <w:rPr>
          <w:b/>
        </w:rPr>
        <w:t>p</w:t>
      </w:r>
      <w:r w:rsidR="00501DA9" w:rsidRPr="00501DA9">
        <w:rPr>
          <w:b/>
        </w:rPr>
        <w:t>roject</w:t>
      </w:r>
      <w:r w:rsidR="00C26036">
        <w:t xml:space="preserve">” </w:t>
      </w:r>
      <w:r>
        <w:t>means a project comprising building work</w:t>
      </w:r>
      <w:r w:rsidR="00797442">
        <w:t xml:space="preserve"> or multi-</w:t>
      </w:r>
      <w:r w:rsidR="00C26036">
        <w:t>disciplinary work</w:t>
      </w:r>
      <w:r>
        <w:t xml:space="preserve">, where the engineer is subject to the authority of another professional acting as the </w:t>
      </w:r>
      <w:r w:rsidR="00EB30B0" w:rsidRPr="00046BDB">
        <w:rPr>
          <w:b/>
        </w:rPr>
        <w:t>p</w:t>
      </w:r>
      <w:r w:rsidRPr="00046BDB">
        <w:rPr>
          <w:b/>
        </w:rPr>
        <w:t xml:space="preserve">rincipal </w:t>
      </w:r>
      <w:r w:rsidR="00EB30B0" w:rsidRPr="00046BDB">
        <w:rPr>
          <w:b/>
        </w:rPr>
        <w:t>consultant</w:t>
      </w:r>
      <w:r w:rsidR="00EB30B0">
        <w:t xml:space="preserve"> or </w:t>
      </w:r>
      <w:r w:rsidR="00EB30B0">
        <w:rPr>
          <w:b/>
        </w:rPr>
        <w:t>principal agent</w:t>
      </w:r>
      <w:r>
        <w:t xml:space="preserve"> while financial and administrative matters </w:t>
      </w:r>
      <w:r w:rsidR="0057451D">
        <w:t xml:space="preserve">may be </w:t>
      </w:r>
      <w:r>
        <w:t>dealt with by another professional</w:t>
      </w:r>
      <w:r w:rsidR="00C26036">
        <w:t xml:space="preserve"> and where the engineer is only paid </w:t>
      </w:r>
      <w:r w:rsidR="00BD3A1E">
        <w:t xml:space="preserve">a fee based on the costs of </w:t>
      </w:r>
      <w:r w:rsidR="00C26036">
        <w:t xml:space="preserve">a portion of the works </w:t>
      </w:r>
      <w:r w:rsidR="00BD3A1E">
        <w:t>and has to attend project coordination meetings</w:t>
      </w:r>
      <w:r>
        <w:t xml:space="preserve">. </w:t>
      </w:r>
    </w:p>
    <w:p w:rsidR="0017782F" w:rsidRDefault="0017782F" w:rsidP="006D1485">
      <w:pPr>
        <w:pStyle w:val="Heading9"/>
      </w:pPr>
      <w:r>
        <w:rPr>
          <w:b/>
          <w:bCs/>
        </w:rPr>
        <w:t>“client”</w:t>
      </w:r>
      <w:r>
        <w:t xml:space="preserve">, means any juristic person or organ of the State engaging a </w:t>
      </w:r>
      <w:r>
        <w:rPr>
          <w:b/>
          <w:bCs/>
        </w:rPr>
        <w:t>consulting engineer</w:t>
      </w:r>
      <w:r>
        <w:t xml:space="preserve"> for </w:t>
      </w:r>
      <w:r>
        <w:rPr>
          <w:b/>
          <w:bCs/>
        </w:rPr>
        <w:t>services</w:t>
      </w:r>
      <w:r>
        <w:t xml:space="preserve"> on a </w:t>
      </w:r>
      <w:r>
        <w:rPr>
          <w:b/>
          <w:bCs/>
        </w:rPr>
        <w:t>project</w:t>
      </w:r>
      <w:r>
        <w:t>;</w:t>
      </w:r>
    </w:p>
    <w:p w:rsidR="0017782F" w:rsidRDefault="0017782F" w:rsidP="006D1485">
      <w:pPr>
        <w:pStyle w:val="Heading9"/>
      </w:pPr>
      <w:r>
        <w:rPr>
          <w:b/>
          <w:bCs/>
        </w:rPr>
        <w:t>“construction monitoring”</w:t>
      </w:r>
      <w:r>
        <w:t xml:space="preserve"> means the process of administering the construction contract and over-seeing and/or inspecting the works, to the extent of the</w:t>
      </w:r>
      <w:r>
        <w:rPr>
          <w:b/>
          <w:bCs/>
        </w:rPr>
        <w:t xml:space="preserve"> consulting engineer’s </w:t>
      </w:r>
      <w:r>
        <w:t>engagement, for the purpose of verification that the works are being completed in accordance with the requirements of the contract</w:t>
      </w:r>
      <w:r w:rsidR="00797442">
        <w:t>,</w:t>
      </w:r>
      <w:r>
        <w:t xml:space="preserve"> that the designs are being correctly interpreted and that appropriate construction techniques are being utilized. </w:t>
      </w:r>
      <w:r w:rsidR="00797442" w:rsidRPr="00797442">
        <w:rPr>
          <w:b/>
        </w:rPr>
        <w:t>C</w:t>
      </w:r>
      <w:r w:rsidRPr="00797442">
        <w:rPr>
          <w:b/>
          <w:bCs/>
        </w:rPr>
        <w:t>onstruction</w:t>
      </w:r>
      <w:r>
        <w:rPr>
          <w:b/>
          <w:bCs/>
        </w:rPr>
        <w:t xml:space="preserve"> monitoring</w:t>
      </w:r>
      <w:r>
        <w:t xml:space="preserve">, to whatever extent, shall not diminish the contractor’s responsibility for executing and completing the works </w:t>
      </w:r>
      <w:r w:rsidR="00797442">
        <w:t>in accordance with his contract;</w:t>
      </w:r>
    </w:p>
    <w:p w:rsidR="0017782F" w:rsidRDefault="0017782F" w:rsidP="006D1485">
      <w:pPr>
        <w:pStyle w:val="Heading9"/>
      </w:pPr>
      <w:r>
        <w:rPr>
          <w:b/>
          <w:bCs/>
        </w:rPr>
        <w:t>“consulting engineer”</w:t>
      </w:r>
      <w:r>
        <w:t xml:space="preserve">, for purposes of these rules only, means any </w:t>
      </w:r>
      <w:ins w:id="357" w:author="Taute, Arthur" w:date="2015-08-24T05:31:00Z">
        <w:r w:rsidR="00BC7D24">
          <w:t xml:space="preserve">suitably qualified person registered as a </w:t>
        </w:r>
      </w:ins>
      <w:r>
        <w:t xml:space="preserve">professional </w:t>
      </w:r>
      <w:r w:rsidR="0057451D">
        <w:t xml:space="preserve">person </w:t>
      </w:r>
      <w:del w:id="358" w:author="Taute, Arthur" w:date="2015-08-24T05:31:00Z">
        <w:r w:rsidDel="00BC7D24">
          <w:delText xml:space="preserve">registered </w:delText>
        </w:r>
      </w:del>
      <w:r>
        <w:t xml:space="preserve">in terms of </w:t>
      </w:r>
      <w:ins w:id="359" w:author="Taute, Arthur" w:date="2015-08-24T05:32:00Z">
        <w:r w:rsidR="00BC7D24">
          <w:t xml:space="preserve">Section 18 (1) of </w:t>
        </w:r>
      </w:ins>
      <w:r>
        <w:rPr>
          <w:b/>
          <w:bCs/>
        </w:rPr>
        <w:t>the Act</w:t>
      </w:r>
      <w:r>
        <w:t xml:space="preserve">, or a juristic person who employs such professional, engaged by a </w:t>
      </w:r>
      <w:r>
        <w:rPr>
          <w:b/>
          <w:bCs/>
        </w:rPr>
        <w:t>client</w:t>
      </w:r>
      <w:r>
        <w:t xml:space="preserve"> on a </w:t>
      </w:r>
      <w:r>
        <w:rPr>
          <w:b/>
          <w:bCs/>
        </w:rPr>
        <w:t>project</w:t>
      </w:r>
      <w:r>
        <w:t xml:space="preserve">; </w:t>
      </w:r>
    </w:p>
    <w:p w:rsidR="0017782F" w:rsidRDefault="0017782F" w:rsidP="006D1485">
      <w:pPr>
        <w:pStyle w:val="Heading9"/>
      </w:pPr>
      <w:r>
        <w:rPr>
          <w:b/>
          <w:bCs/>
        </w:rPr>
        <w:t>“contractor”</w:t>
      </w:r>
      <w:r>
        <w:t xml:space="preserve"> means any person or a juristic person under contract to a </w:t>
      </w:r>
      <w:r>
        <w:rPr>
          <w:b/>
          <w:bCs/>
        </w:rPr>
        <w:t>client</w:t>
      </w:r>
      <w:r>
        <w:t xml:space="preserve"> to perform the </w:t>
      </w:r>
      <w:r>
        <w:rPr>
          <w:b/>
          <w:bCs/>
        </w:rPr>
        <w:t>works</w:t>
      </w:r>
      <w:r>
        <w:t xml:space="preserve"> or part of it on a </w:t>
      </w:r>
      <w:r>
        <w:rPr>
          <w:b/>
          <w:bCs/>
        </w:rPr>
        <w:t>project</w:t>
      </w:r>
      <w:r>
        <w:t xml:space="preserve">, including a subcontractor under contract to such </w:t>
      </w:r>
      <w:r>
        <w:rPr>
          <w:b/>
          <w:bCs/>
        </w:rPr>
        <w:t>contractor</w:t>
      </w:r>
      <w:r>
        <w:t>;</w:t>
      </w:r>
    </w:p>
    <w:p w:rsidR="0017782F" w:rsidRDefault="0017782F" w:rsidP="006D1485">
      <w:pPr>
        <w:pStyle w:val="Heading9"/>
      </w:pPr>
      <w:r>
        <w:rPr>
          <w:b/>
          <w:bCs/>
        </w:rPr>
        <w:t>“cost of the works”</w:t>
      </w:r>
      <w:r>
        <w:t xml:space="preserve"> means the total final amount (or a fair estimate thereof), exclusive of value added tax, certified or which would, normally, be certifiable for payment to </w:t>
      </w:r>
      <w:r>
        <w:rPr>
          <w:b/>
          <w:bCs/>
        </w:rPr>
        <w:t>contractors</w:t>
      </w:r>
      <w:r>
        <w:t xml:space="preserve"> (irrespective of who actually carries out the works) in respect of the </w:t>
      </w:r>
      <w:r>
        <w:rPr>
          <w:b/>
          <w:bCs/>
        </w:rPr>
        <w:t>works</w:t>
      </w:r>
      <w:r>
        <w:t xml:space="preserve"> designed, specified or administered by the </w:t>
      </w:r>
      <w:r>
        <w:rPr>
          <w:b/>
          <w:bCs/>
        </w:rPr>
        <w:t>consulting engineer</w:t>
      </w:r>
      <w:r>
        <w:t>, before deduction of liquidated damages or penalties, including –</w:t>
      </w:r>
    </w:p>
    <w:p w:rsidR="0017782F" w:rsidRDefault="0017782F" w:rsidP="00135E02">
      <w:pPr>
        <w:pStyle w:val="Heading8"/>
      </w:pPr>
      <w:r>
        <w:t xml:space="preserve">Escalation, assuming continuity of the project through to final completion.  Where delays occur in the project cycle the client and consultant should come to an agreement on the escalation that will be applicable to various stages of services.  </w:t>
      </w:r>
    </w:p>
    <w:p w:rsidR="0017782F" w:rsidRDefault="0017782F" w:rsidP="00135E02">
      <w:pPr>
        <w:pStyle w:val="Heading8"/>
      </w:pPr>
      <w:r>
        <w:t xml:space="preserve">a pro-rata portion of all costs related to the </w:t>
      </w:r>
      <w:r w:rsidR="007177C7" w:rsidRPr="003A58AC">
        <w:rPr>
          <w:b/>
        </w:rPr>
        <w:t>contractor</w:t>
      </w:r>
      <w:r w:rsidR="007177C7" w:rsidRPr="007A7F9D">
        <w:t xml:space="preserve"> </w:t>
      </w:r>
      <w:r w:rsidRPr="007A7F9D">
        <w:t>general obligations and overhead (preliminary and general) items</w:t>
      </w:r>
      <w:r w:rsidR="000F3784" w:rsidRPr="003A58AC">
        <w:t>, including</w:t>
      </w:r>
      <w:r w:rsidR="007177C7" w:rsidRPr="003A58AC">
        <w:t xml:space="preserve"> contractor’s</w:t>
      </w:r>
      <w:r w:rsidR="000F3784" w:rsidRPr="003A58AC">
        <w:t xml:space="preserve"> profit,</w:t>
      </w:r>
      <w:r w:rsidRPr="007A7F9D">
        <w:t xml:space="preserve"> applicable</w:t>
      </w:r>
      <w:r>
        <w:t xml:space="preserve"> to the </w:t>
      </w:r>
      <w:r w:rsidR="00796B59">
        <w:t>works</w:t>
      </w:r>
      <w:r w:rsidRPr="006A6CD9">
        <w:t>;(irrespective of who actually carries out the works) a</w:t>
      </w:r>
      <w:r>
        <w:t>nd</w:t>
      </w:r>
    </w:p>
    <w:p w:rsidR="0017782F" w:rsidRDefault="0017782F" w:rsidP="00135E02">
      <w:pPr>
        <w:pStyle w:val="Heading8"/>
      </w:pPr>
      <w:r>
        <w:t>the costs of new materials, goods or equipment, or a fair evaluation, of such material, goods or equipment as if new whether supplied new or otherwise by, or to, the client and including the cost or a fair evaluation of the cost of installation (the sourcing, inspection and testing of such will comprise additional services by the consulting engineer);</w:t>
      </w:r>
    </w:p>
    <w:p w:rsidR="0017782F" w:rsidRDefault="0017782F" w:rsidP="001D04B9">
      <w:pPr>
        <w:pStyle w:val="Heading9"/>
        <w:numPr>
          <w:ilvl w:val="8"/>
          <w:numId w:val="10"/>
        </w:numPr>
      </w:pPr>
      <w:r>
        <w:t>“</w:t>
      </w:r>
      <w:r w:rsidR="00796B59" w:rsidRPr="00797442">
        <w:rPr>
          <w:b/>
        </w:rPr>
        <w:t>e</w:t>
      </w:r>
      <w:r w:rsidRPr="00ED61D0">
        <w:rPr>
          <w:b/>
          <w:bCs/>
        </w:rPr>
        <w:t xml:space="preserve">lectronic </w:t>
      </w:r>
      <w:r w:rsidR="00796B59">
        <w:rPr>
          <w:b/>
          <w:bCs/>
        </w:rPr>
        <w:t>e</w:t>
      </w:r>
      <w:r w:rsidRPr="00ED61D0">
        <w:rPr>
          <w:b/>
          <w:bCs/>
        </w:rPr>
        <w:t xml:space="preserve">ngineering </w:t>
      </w:r>
      <w:r w:rsidR="00796B59">
        <w:rPr>
          <w:b/>
          <w:bCs/>
        </w:rPr>
        <w:t>s</w:t>
      </w:r>
      <w:r w:rsidRPr="00ED61D0">
        <w:rPr>
          <w:b/>
          <w:bCs/>
        </w:rPr>
        <w:t>ervices</w:t>
      </w:r>
      <w:r>
        <w:t xml:space="preserve">” means services related to the provision of </w:t>
      </w:r>
      <w:r w:rsidR="0057451D">
        <w:t xml:space="preserve">complex purpose designed </w:t>
      </w:r>
      <w:r>
        <w:t xml:space="preserve">electronic systems and detailing the terminations, signals and interconnections of electronic components as distinct from </w:t>
      </w:r>
      <w:r w:rsidR="0057451D">
        <w:t xml:space="preserve">proprietary designed electronic systems and </w:t>
      </w:r>
      <w:r>
        <w:t>conventional electrical HV, MV and LV systems and related reticulation.</w:t>
      </w:r>
    </w:p>
    <w:p w:rsidR="0017782F" w:rsidRDefault="0017782F" w:rsidP="006D1485">
      <w:pPr>
        <w:pStyle w:val="Heading9"/>
      </w:pPr>
      <w:r>
        <w:t>“</w:t>
      </w:r>
      <w:r w:rsidR="00796B59" w:rsidRPr="00797442">
        <w:rPr>
          <w:b/>
        </w:rPr>
        <w:t>e</w:t>
      </w:r>
      <w:r>
        <w:rPr>
          <w:b/>
          <w:bCs/>
        </w:rPr>
        <w:t xml:space="preserve">ngineering </w:t>
      </w:r>
      <w:r w:rsidR="00796B59">
        <w:rPr>
          <w:b/>
          <w:bCs/>
        </w:rPr>
        <w:t>p</w:t>
      </w:r>
      <w:r>
        <w:rPr>
          <w:b/>
          <w:bCs/>
        </w:rPr>
        <w:t>roject</w:t>
      </w:r>
      <w:r>
        <w:t>” means a project of which the scope comprises mainly engineering work.</w:t>
      </w:r>
    </w:p>
    <w:p w:rsidR="00172CE4" w:rsidRPr="00172CE4" w:rsidRDefault="00172CE4" w:rsidP="006D1485">
      <w:pPr>
        <w:pStyle w:val="Heading9"/>
        <w:rPr>
          <w:ins w:id="360" w:author="Taute, Arthur" w:date="2015-08-24T05:18:00Z"/>
          <w:rPrChange w:id="361" w:author="Taute, Arthur" w:date="2015-08-24T05:18:00Z">
            <w:rPr>
              <w:ins w:id="362" w:author="Taute, Arthur" w:date="2015-08-24T05:18:00Z"/>
              <w:b/>
            </w:rPr>
          </w:rPrChange>
        </w:rPr>
      </w:pPr>
      <w:ins w:id="363" w:author="Taute, Arthur" w:date="2015-08-24T05:18:00Z">
        <w:r>
          <w:t xml:space="preserve">“fee” </w:t>
        </w:r>
      </w:ins>
      <w:ins w:id="364" w:author="Taute, Arthur" w:date="2015-08-24T05:19:00Z">
        <w:r>
          <w:t xml:space="preserve">means </w:t>
        </w:r>
      </w:ins>
      <w:ins w:id="365" w:author="Taute, Arthur" w:date="2015-08-24T05:20:00Z">
        <w:r>
          <w:t xml:space="preserve">the total of </w:t>
        </w:r>
      </w:ins>
      <w:ins w:id="366" w:author="Taute, Arthur" w:date="2015-08-24T05:19:00Z">
        <w:r>
          <w:t xml:space="preserve">all the amounts </w:t>
        </w:r>
      </w:ins>
      <w:ins w:id="367" w:author="Taute, Arthur" w:date="2015-08-24T05:18:00Z">
        <w:r>
          <w:t>paid to a consulting engineer includ</w:t>
        </w:r>
      </w:ins>
      <w:ins w:id="368" w:author="Taute, Arthur" w:date="2015-08-24T05:19:00Z">
        <w:r>
          <w:t xml:space="preserve">ing time </w:t>
        </w:r>
      </w:ins>
      <w:ins w:id="369" w:author="Taute, Arthur" w:date="2015-08-24T05:20:00Z">
        <w:r>
          <w:t>based fees, percentage based fees, value based fees and fees for additional services and disbursements.</w:t>
        </w:r>
      </w:ins>
    </w:p>
    <w:p w:rsidR="00310340" w:rsidRPr="00374C43" w:rsidRDefault="00310340" w:rsidP="006D1485">
      <w:pPr>
        <w:pStyle w:val="Heading9"/>
      </w:pPr>
      <w:r w:rsidRPr="00374C43">
        <w:rPr>
          <w:b/>
        </w:rPr>
        <w:t>“</w:t>
      </w:r>
      <w:r w:rsidR="00796B59">
        <w:rPr>
          <w:b/>
        </w:rPr>
        <w:t>i</w:t>
      </w:r>
      <w:r w:rsidRPr="00374C43">
        <w:rPr>
          <w:b/>
        </w:rPr>
        <w:t xml:space="preserve">ndustrial </w:t>
      </w:r>
      <w:r w:rsidR="00796B59">
        <w:rPr>
          <w:b/>
        </w:rPr>
        <w:t>e</w:t>
      </w:r>
      <w:r w:rsidRPr="00374C43">
        <w:rPr>
          <w:b/>
        </w:rPr>
        <w:t xml:space="preserve">ngineering </w:t>
      </w:r>
      <w:r w:rsidR="00796B59">
        <w:rPr>
          <w:b/>
        </w:rPr>
        <w:t>s</w:t>
      </w:r>
      <w:r w:rsidRPr="00374C43">
        <w:rPr>
          <w:b/>
        </w:rPr>
        <w:t>ervices”</w:t>
      </w:r>
      <w:r w:rsidRPr="00374C43">
        <w:t xml:space="preserve"> means services related to the integration of resources and processes into cohesive strategies, structures and systems for the effective and efficient delivery of quality goods and services. </w:t>
      </w:r>
    </w:p>
    <w:p w:rsidR="0017782F" w:rsidRDefault="0017782F" w:rsidP="006D1485">
      <w:pPr>
        <w:pStyle w:val="Heading9"/>
      </w:pPr>
      <w:r>
        <w:rPr>
          <w:b/>
          <w:bCs/>
        </w:rPr>
        <w:t>“normal services”</w:t>
      </w:r>
      <w:r>
        <w:t xml:space="preserve"> means the </w:t>
      </w:r>
      <w:r w:rsidRPr="008F33C9">
        <w:rPr>
          <w:bCs/>
        </w:rPr>
        <w:t>services</w:t>
      </w:r>
      <w:r w:rsidRPr="008F33C9">
        <w:t xml:space="preserve"> </w:t>
      </w:r>
      <w:r>
        <w:t>set out in clause</w:t>
      </w:r>
      <w:r w:rsidR="00990534">
        <w:t xml:space="preserve"> </w:t>
      </w:r>
      <w:r w:rsidR="00990534">
        <w:fldChar w:fldCharType="begin"/>
      </w:r>
      <w:r w:rsidR="00990534">
        <w:instrText xml:space="preserve"> REF _Ref337555686 \r \h </w:instrText>
      </w:r>
      <w:r w:rsidR="00990534">
        <w:fldChar w:fldCharType="separate"/>
      </w:r>
      <w:r w:rsidR="00704C51">
        <w:t>3.2</w:t>
      </w:r>
      <w:r w:rsidR="00990534">
        <w:fldChar w:fldCharType="end"/>
      </w:r>
      <w:r>
        <w:t>;</w:t>
      </w:r>
    </w:p>
    <w:p w:rsidR="0064049B" w:rsidRDefault="0064049B" w:rsidP="0064049B">
      <w:pPr>
        <w:pStyle w:val="Heading9"/>
      </w:pPr>
      <w:r>
        <w:t>“</w:t>
      </w:r>
      <w:r w:rsidR="00796B59">
        <w:rPr>
          <w:b/>
        </w:rPr>
        <w:t>p</w:t>
      </w:r>
      <w:r w:rsidRPr="00046BDB">
        <w:rPr>
          <w:b/>
        </w:rPr>
        <w:t>rincip</w:t>
      </w:r>
      <w:r w:rsidR="00990534">
        <w:rPr>
          <w:b/>
        </w:rPr>
        <w:t>al</w:t>
      </w:r>
      <w:r w:rsidRPr="00046BDB">
        <w:rPr>
          <w:b/>
        </w:rPr>
        <w:t xml:space="preserve"> consultant</w:t>
      </w:r>
      <w:r>
        <w:t xml:space="preserve">” means the </w:t>
      </w:r>
      <w:r w:rsidRPr="0064049B">
        <w:t xml:space="preserve">entity appointed by the </w:t>
      </w:r>
      <w:r w:rsidRPr="00046BDB">
        <w:rPr>
          <w:b/>
        </w:rPr>
        <w:t>client</w:t>
      </w:r>
      <w:r w:rsidRPr="0064049B">
        <w:t xml:space="preserve"> to manage and administer the services of all consultants</w:t>
      </w:r>
      <w:r>
        <w:t xml:space="preserve"> </w:t>
      </w:r>
      <w:r w:rsidR="00EB30B0">
        <w:t xml:space="preserve">on </w:t>
      </w:r>
      <w:r w:rsidR="00EB30B0" w:rsidRPr="00046BDB">
        <w:rPr>
          <w:b/>
        </w:rPr>
        <w:t>multi-disciplinary projects</w:t>
      </w:r>
      <w:r w:rsidR="00EB30B0">
        <w:t xml:space="preserve"> </w:t>
      </w:r>
      <w:r>
        <w:t xml:space="preserve">where more than one professional service provider is appointed on a </w:t>
      </w:r>
      <w:r w:rsidRPr="00046BDB">
        <w:rPr>
          <w:b/>
        </w:rPr>
        <w:t>project</w:t>
      </w:r>
      <w:r>
        <w:t>.</w:t>
      </w:r>
      <w:r w:rsidR="00AB183B">
        <w:t xml:space="preserve">  In multi-disciplinary engineering projects where these services are provided they are often called “</w:t>
      </w:r>
      <w:r w:rsidR="00AB183B" w:rsidRPr="00AB183B">
        <w:rPr>
          <w:b/>
        </w:rPr>
        <w:t>Engineering Management Service</w:t>
      </w:r>
      <w:r w:rsidR="00AB183B">
        <w:rPr>
          <w:b/>
        </w:rPr>
        <w:t>s”</w:t>
      </w:r>
      <w:r w:rsidR="00AB183B">
        <w:t>.</w:t>
      </w:r>
    </w:p>
    <w:p w:rsidR="0017782F" w:rsidRDefault="00990534" w:rsidP="006D1485">
      <w:pPr>
        <w:pStyle w:val="Heading9"/>
      </w:pPr>
      <w:r>
        <w:t>“</w:t>
      </w:r>
      <w:r>
        <w:rPr>
          <w:b/>
          <w:bCs/>
        </w:rPr>
        <w:t>principal agent</w:t>
      </w:r>
      <w:r>
        <w:t xml:space="preserve">” means the entity,  person, or professional services provider named or appointed with full authority and obligation to act in terms of the contract between the </w:t>
      </w:r>
      <w:r w:rsidRPr="00042038">
        <w:rPr>
          <w:b/>
        </w:rPr>
        <w:t>client</w:t>
      </w:r>
      <w:r>
        <w:t xml:space="preserve"> and the </w:t>
      </w:r>
      <w:r w:rsidRPr="00042038">
        <w:rPr>
          <w:b/>
        </w:rPr>
        <w:t>contractor</w:t>
      </w:r>
      <w:r>
        <w:t>. Depending on the form of contract applicable, the term “</w:t>
      </w:r>
      <w:r w:rsidRPr="00962863">
        <w:t>agent</w:t>
      </w:r>
      <w:r>
        <w:t>”, or “engineer”, or “project manager” shall have the same meaning as “</w:t>
      </w:r>
      <w:r w:rsidRPr="00042038">
        <w:rPr>
          <w:b/>
        </w:rPr>
        <w:t>principal agent</w:t>
      </w:r>
      <w:r>
        <w:t xml:space="preserve">”.   </w:t>
      </w:r>
    </w:p>
    <w:p w:rsidR="004168AA" w:rsidRDefault="0017782F" w:rsidP="006D1485">
      <w:pPr>
        <w:pStyle w:val="Heading9"/>
      </w:pPr>
      <w:r>
        <w:rPr>
          <w:b/>
          <w:bCs/>
        </w:rPr>
        <w:t>“project”</w:t>
      </w:r>
      <w:r>
        <w:t xml:space="preserve"> means any total scheme envisaged by a </w:t>
      </w:r>
      <w:r>
        <w:rPr>
          <w:b/>
          <w:bCs/>
        </w:rPr>
        <w:t>client</w:t>
      </w:r>
      <w:r>
        <w:t xml:space="preserve">, including all the </w:t>
      </w:r>
      <w:r>
        <w:rPr>
          <w:b/>
          <w:bCs/>
        </w:rPr>
        <w:t>works</w:t>
      </w:r>
      <w:r>
        <w:t xml:space="preserve"> and </w:t>
      </w:r>
      <w:r>
        <w:rPr>
          <w:b/>
          <w:bCs/>
        </w:rPr>
        <w:t>services</w:t>
      </w:r>
      <w:r>
        <w:t xml:space="preserve"> concerned;</w:t>
      </w:r>
    </w:p>
    <w:p w:rsidR="0017782F" w:rsidRDefault="004168AA" w:rsidP="006D1485">
      <w:pPr>
        <w:pStyle w:val="Heading9"/>
      </w:pPr>
      <w:r>
        <w:rPr>
          <w:b/>
          <w:bCs/>
        </w:rPr>
        <w:t xml:space="preserve">“quality assurance plan” </w:t>
      </w:r>
      <w:r>
        <w:rPr>
          <w:bCs/>
        </w:rPr>
        <w:t xml:space="preserve">is the plan that is put in place that represents the total of the </w:t>
      </w:r>
      <w:r w:rsidR="00415507">
        <w:rPr>
          <w:bCs/>
        </w:rPr>
        <w:t>contractor’s</w:t>
      </w:r>
      <w:r>
        <w:rPr>
          <w:bCs/>
        </w:rPr>
        <w:t xml:space="preserve"> quality control </w:t>
      </w:r>
      <w:r w:rsidR="00415507">
        <w:rPr>
          <w:bCs/>
        </w:rPr>
        <w:t xml:space="preserve">processes as well </w:t>
      </w:r>
      <w:r>
        <w:rPr>
          <w:bCs/>
        </w:rPr>
        <w:t xml:space="preserve">as </w:t>
      </w:r>
      <w:r w:rsidR="00415507">
        <w:rPr>
          <w:bCs/>
        </w:rPr>
        <w:t xml:space="preserve">other </w:t>
      </w:r>
      <w:r>
        <w:rPr>
          <w:bCs/>
        </w:rPr>
        <w:t>i</w:t>
      </w:r>
      <w:r w:rsidR="00415507">
        <w:rPr>
          <w:bCs/>
        </w:rPr>
        <w:t xml:space="preserve">nspections </w:t>
      </w:r>
      <w:r>
        <w:rPr>
          <w:bCs/>
        </w:rPr>
        <w:t xml:space="preserve">and acceptance testing </w:t>
      </w:r>
      <w:r w:rsidR="00415507">
        <w:rPr>
          <w:bCs/>
        </w:rPr>
        <w:t xml:space="preserve">processes </w:t>
      </w:r>
      <w:r>
        <w:rPr>
          <w:bCs/>
        </w:rPr>
        <w:t xml:space="preserve">and related </w:t>
      </w:r>
      <w:r w:rsidR="00415507">
        <w:rPr>
          <w:bCs/>
        </w:rPr>
        <w:t xml:space="preserve">activities that are associated with assuring the </w:t>
      </w:r>
      <w:r w:rsidR="00415507" w:rsidRPr="00046BDB">
        <w:rPr>
          <w:b/>
          <w:bCs/>
        </w:rPr>
        <w:t>client</w:t>
      </w:r>
      <w:r w:rsidR="00415507">
        <w:rPr>
          <w:bCs/>
        </w:rPr>
        <w:t xml:space="preserve"> that there is an acceptably low risk that the works will not meet the requirements.  </w:t>
      </w:r>
      <w:r>
        <w:t xml:space="preserve"> </w:t>
      </w:r>
    </w:p>
    <w:p w:rsidR="0017782F" w:rsidRPr="004F184C" w:rsidRDefault="0017782F" w:rsidP="006D1485">
      <w:pPr>
        <w:pStyle w:val="Heading9"/>
      </w:pPr>
      <w:r w:rsidRPr="004F184C">
        <w:t>“</w:t>
      </w:r>
      <w:r w:rsidRPr="006D1485">
        <w:rPr>
          <w:b/>
          <w:bCs/>
        </w:rPr>
        <w:t>scope of work</w:t>
      </w:r>
      <w:r w:rsidRPr="004F184C">
        <w:t xml:space="preserve">” means the portion of the </w:t>
      </w:r>
      <w:r w:rsidRPr="004F184C">
        <w:rPr>
          <w:b/>
          <w:bCs/>
        </w:rPr>
        <w:t>works</w:t>
      </w:r>
      <w:r w:rsidRPr="004F184C">
        <w:t xml:space="preserve"> for which the consulting engineer is engaged.  </w:t>
      </w:r>
    </w:p>
    <w:p w:rsidR="0017782F" w:rsidRDefault="0017782F" w:rsidP="006D1485">
      <w:pPr>
        <w:pStyle w:val="Heading9"/>
      </w:pPr>
      <w:r>
        <w:rPr>
          <w:b/>
          <w:bCs/>
        </w:rPr>
        <w:t>“</w:t>
      </w:r>
      <w:r w:rsidR="000E25D2">
        <w:rPr>
          <w:b/>
          <w:bCs/>
        </w:rPr>
        <w:t xml:space="preserve">scope of </w:t>
      </w:r>
      <w:r>
        <w:rPr>
          <w:b/>
          <w:bCs/>
        </w:rPr>
        <w:t>services</w:t>
      </w:r>
      <w:r w:rsidR="000E25D2">
        <w:rPr>
          <w:b/>
          <w:bCs/>
        </w:rPr>
        <w:t xml:space="preserve"> and/or services</w:t>
      </w:r>
      <w:r>
        <w:rPr>
          <w:b/>
          <w:bCs/>
        </w:rPr>
        <w:t>”</w:t>
      </w:r>
      <w:r>
        <w:t xml:space="preserve"> means the services contemplated in clause </w:t>
      </w:r>
      <w:r w:rsidR="00626832">
        <w:fldChar w:fldCharType="begin"/>
      </w:r>
      <w:r w:rsidR="00F54AB0">
        <w:instrText xml:space="preserve"> REF _Ref307918795 \r \h </w:instrText>
      </w:r>
      <w:r w:rsidR="00626832">
        <w:fldChar w:fldCharType="separate"/>
      </w:r>
      <w:r w:rsidR="00704C51">
        <w:t>3</w:t>
      </w:r>
      <w:r w:rsidR="00626832">
        <w:fldChar w:fldCharType="end"/>
      </w:r>
      <w:r>
        <w:t xml:space="preserve"> on a </w:t>
      </w:r>
      <w:r>
        <w:rPr>
          <w:b/>
          <w:bCs/>
        </w:rPr>
        <w:t>project</w:t>
      </w:r>
      <w:r>
        <w:t xml:space="preserve"> for which a </w:t>
      </w:r>
      <w:r>
        <w:rPr>
          <w:b/>
          <w:bCs/>
        </w:rPr>
        <w:t>consulting engineer</w:t>
      </w:r>
      <w:r>
        <w:t xml:space="preserve"> is engaged;</w:t>
      </w:r>
    </w:p>
    <w:p w:rsidR="0017782F" w:rsidRDefault="0017782F" w:rsidP="006D1485">
      <w:pPr>
        <w:pStyle w:val="Heading9"/>
      </w:pPr>
      <w:r>
        <w:rPr>
          <w:b/>
          <w:bCs/>
        </w:rPr>
        <w:t>“stage”</w:t>
      </w:r>
      <w:r>
        <w:t xml:space="preserve"> means a stage of </w:t>
      </w:r>
      <w:r>
        <w:rPr>
          <w:b/>
          <w:bCs/>
        </w:rPr>
        <w:t>normal services</w:t>
      </w:r>
      <w:r>
        <w:t xml:space="preserve"> set out in clause </w:t>
      </w:r>
      <w:r w:rsidR="00626832">
        <w:fldChar w:fldCharType="begin"/>
      </w:r>
      <w:r>
        <w:instrText xml:space="preserve"> REF _Ref202778672 \r \h </w:instrText>
      </w:r>
      <w:r w:rsidR="00626832">
        <w:fldChar w:fldCharType="separate"/>
      </w:r>
      <w:r w:rsidR="00704C51">
        <w:t>3.1</w:t>
      </w:r>
      <w:r w:rsidR="00626832">
        <w:fldChar w:fldCharType="end"/>
      </w:r>
      <w:r>
        <w:t>;</w:t>
      </w:r>
    </w:p>
    <w:p w:rsidR="0017782F" w:rsidRDefault="0017782F" w:rsidP="006D1485">
      <w:pPr>
        <w:pStyle w:val="Heading9"/>
      </w:pPr>
      <w:r>
        <w:rPr>
          <w:b/>
          <w:bCs/>
        </w:rPr>
        <w:t>“the Act”</w:t>
      </w:r>
      <w:r>
        <w:t xml:space="preserve"> means the Engineering Profession Act, 2000 (Act No. 46 of 2000);</w:t>
      </w:r>
    </w:p>
    <w:p w:rsidR="0017782F" w:rsidRDefault="0017782F" w:rsidP="006D1485">
      <w:pPr>
        <w:pStyle w:val="Heading9"/>
      </w:pPr>
      <w:r>
        <w:rPr>
          <w:b/>
          <w:bCs/>
        </w:rPr>
        <w:t>“total annual cost of employment”</w:t>
      </w:r>
      <w:r>
        <w:t xml:space="preserve"> means the total annual cost of employment as defined in clause </w:t>
      </w:r>
      <w:r w:rsidR="00295F54">
        <w:t xml:space="preserve"> </w:t>
      </w:r>
      <w:r w:rsidR="00626832">
        <w:fldChar w:fldCharType="begin"/>
      </w:r>
      <w:r w:rsidR="00295F54">
        <w:instrText xml:space="preserve"> REF _Ref201488587 \r \h </w:instrText>
      </w:r>
      <w:r w:rsidR="00626832">
        <w:fldChar w:fldCharType="separate"/>
      </w:r>
      <w:r w:rsidR="00704C51">
        <w:t>4.2(4)</w:t>
      </w:r>
      <w:r w:rsidR="00626832">
        <w:fldChar w:fldCharType="end"/>
      </w:r>
      <w:r>
        <w:t>;</w:t>
      </w:r>
    </w:p>
    <w:p w:rsidR="0017782F" w:rsidRDefault="0017782F" w:rsidP="006D1485">
      <w:pPr>
        <w:pStyle w:val="Heading9"/>
      </w:pPr>
      <w:r>
        <w:rPr>
          <w:b/>
          <w:bCs/>
        </w:rPr>
        <w:t xml:space="preserve">“works” </w:t>
      </w:r>
      <w:r>
        <w:t>means the activities on a</w:t>
      </w:r>
      <w:r>
        <w:rPr>
          <w:b/>
          <w:bCs/>
        </w:rPr>
        <w:t xml:space="preserve"> project </w:t>
      </w:r>
      <w:r>
        <w:t xml:space="preserve">for which </w:t>
      </w:r>
      <w:r>
        <w:rPr>
          <w:b/>
          <w:bCs/>
        </w:rPr>
        <w:t xml:space="preserve">contractors </w:t>
      </w:r>
      <w:r>
        <w:t xml:space="preserve">are under contract to the </w:t>
      </w:r>
      <w:r>
        <w:rPr>
          <w:b/>
          <w:bCs/>
        </w:rPr>
        <w:t>client</w:t>
      </w:r>
      <w:r>
        <w:t xml:space="preserve"> to perform or are  intended to be performed, including the supply of goods and equipment;</w:t>
      </w:r>
    </w:p>
    <w:p w:rsidR="0017782F" w:rsidRDefault="0017782F" w:rsidP="008A0690">
      <w:pPr>
        <w:pStyle w:val="Heading2"/>
      </w:pPr>
      <w:bookmarkStart w:id="370" w:name="_Toc120684535"/>
      <w:bookmarkStart w:id="371" w:name="_Toc120684536"/>
      <w:bookmarkStart w:id="372" w:name="_Toc428163431"/>
      <w:bookmarkEnd w:id="370"/>
      <w:bookmarkEnd w:id="371"/>
      <w:r>
        <w:t>Short Title</w:t>
      </w:r>
      <w:bookmarkEnd w:id="372"/>
    </w:p>
    <w:p w:rsidR="00436F18" w:rsidRDefault="0017782F" w:rsidP="00990534">
      <w:pPr>
        <w:pStyle w:val="BodyTextIndent"/>
        <w:rPr>
          <w:b/>
          <w:bCs/>
          <w:caps/>
          <w:kern w:val="28"/>
          <w:sz w:val="28"/>
          <w:szCs w:val="28"/>
          <w:lang w:val="en-US"/>
        </w:rPr>
      </w:pPr>
      <w:r>
        <w:t xml:space="preserve">This Schedule is called the </w:t>
      </w:r>
      <w:r w:rsidR="001A72C0">
        <w:t xml:space="preserve">ECSA </w:t>
      </w:r>
      <w:r w:rsidR="00CF0258" w:rsidRPr="00CF0258">
        <w:t>G</w:t>
      </w:r>
      <w:r w:rsidR="00CF0258">
        <w:t xml:space="preserve">uideline </w:t>
      </w:r>
      <w:r w:rsidR="001A72C0">
        <w:t xml:space="preserve">for </w:t>
      </w:r>
      <w:r w:rsidR="00CF0258" w:rsidRPr="00CF0258">
        <w:t>Services and Processes for Estimating Fees</w:t>
      </w:r>
      <w:r w:rsidR="00CF0258">
        <w:t xml:space="preserve"> </w:t>
      </w:r>
      <w:r w:rsidR="001A72C0">
        <w:t xml:space="preserve">for Registered Persons </w:t>
      </w:r>
      <w:r w:rsidR="00CF0258" w:rsidRPr="001752CB">
        <w:rPr>
          <w:highlight w:val="yellow"/>
        </w:rPr>
        <w:t>201</w:t>
      </w:r>
      <w:r w:rsidR="000F3784" w:rsidRPr="001752CB">
        <w:rPr>
          <w:highlight w:val="yellow"/>
        </w:rPr>
        <w:t>5</w:t>
      </w:r>
      <w:r w:rsidRPr="001752CB">
        <w:rPr>
          <w:highlight w:val="yellow"/>
          <w:lang w:val="en-ZA"/>
        </w:rPr>
        <w:t>.</w:t>
      </w:r>
      <w:bookmarkStart w:id="373" w:name="_Toc120684538"/>
      <w:bookmarkStart w:id="374" w:name="_Toc120684539"/>
      <w:bookmarkStart w:id="375" w:name="_Toc120684540"/>
      <w:bookmarkStart w:id="376" w:name="_Ref201488000"/>
      <w:bookmarkEnd w:id="373"/>
      <w:bookmarkEnd w:id="374"/>
      <w:bookmarkEnd w:id="375"/>
      <w:r w:rsidR="00436F18">
        <w:br w:type="page"/>
      </w:r>
    </w:p>
    <w:p w:rsidR="0017782F" w:rsidRDefault="0017782F" w:rsidP="00576100">
      <w:pPr>
        <w:pStyle w:val="Heading1"/>
      </w:pPr>
      <w:bookmarkStart w:id="377" w:name="_Ref307918795"/>
      <w:bookmarkStart w:id="378" w:name="_Toc428163432"/>
      <w:r>
        <w:t xml:space="preserve">GUIDELINE </w:t>
      </w:r>
      <w:r w:rsidR="001A72C0">
        <w:t xml:space="preserve">scope of </w:t>
      </w:r>
      <w:r>
        <w:t>SERVICES</w:t>
      </w:r>
      <w:bookmarkEnd w:id="376"/>
      <w:bookmarkEnd w:id="377"/>
      <w:bookmarkEnd w:id="378"/>
    </w:p>
    <w:p w:rsidR="00436F18" w:rsidRPr="00436F18" w:rsidRDefault="00436F18" w:rsidP="00436F18">
      <w:pPr>
        <w:pStyle w:val="BodyTextIndent"/>
      </w:pPr>
      <w:r>
        <w:t>The following guideline</w:t>
      </w:r>
      <w:r w:rsidR="00CF0258">
        <w:t xml:space="preserve">s </w:t>
      </w:r>
      <w:r>
        <w:t xml:space="preserve">are provided to indicate which services would normally be provided and for which the guidelines </w:t>
      </w:r>
      <w:r w:rsidR="00CF0258">
        <w:t>fees</w:t>
      </w:r>
      <w:r>
        <w:t xml:space="preserve"> would </w:t>
      </w:r>
      <w:r w:rsidR="008641AA">
        <w:t xml:space="preserve">typically </w:t>
      </w:r>
      <w:r>
        <w:t xml:space="preserve">represent reasonable compensation.  In agreeing the services and </w:t>
      </w:r>
      <w:r w:rsidR="008641AA">
        <w:t xml:space="preserve">the </w:t>
      </w:r>
      <w:r w:rsidRPr="00D47778">
        <w:rPr>
          <w:b/>
        </w:rPr>
        <w:t>scope of work</w:t>
      </w:r>
      <w:r>
        <w:t xml:space="preserve"> to be carried out</w:t>
      </w:r>
      <w:r w:rsidR="008641AA">
        <w:t>,</w:t>
      </w:r>
      <w:r>
        <w:t xml:space="preserve"> the </w:t>
      </w:r>
      <w:r w:rsidRPr="00D47778">
        <w:rPr>
          <w:b/>
        </w:rPr>
        <w:t>client</w:t>
      </w:r>
      <w:r>
        <w:t xml:space="preserve"> and </w:t>
      </w:r>
      <w:r w:rsidRPr="00D47778">
        <w:rPr>
          <w:b/>
        </w:rPr>
        <w:t>consulting engineer</w:t>
      </w:r>
      <w:r>
        <w:t xml:space="preserve"> should review the services </w:t>
      </w:r>
      <w:r w:rsidR="00CF0258">
        <w:t xml:space="preserve">listed and delete or add as </w:t>
      </w:r>
      <w:r>
        <w:t xml:space="preserve">applicable and agree the related compensation. </w:t>
      </w:r>
    </w:p>
    <w:p w:rsidR="0017782F" w:rsidRPr="008A0690" w:rsidRDefault="0017782F" w:rsidP="009122B5">
      <w:pPr>
        <w:pStyle w:val="Heading2"/>
      </w:pPr>
      <w:bookmarkStart w:id="379" w:name="_Toc120684542"/>
      <w:bookmarkStart w:id="380" w:name="_Toc120684543"/>
      <w:bookmarkStart w:id="381" w:name="_Toc428163433"/>
      <w:bookmarkStart w:id="382" w:name="_Ref202778672"/>
      <w:bookmarkStart w:id="383" w:name="_Ref202778741"/>
      <w:bookmarkStart w:id="384" w:name="_Ref202779693"/>
      <w:bookmarkEnd w:id="379"/>
      <w:bookmarkEnd w:id="380"/>
      <w:r>
        <w:t>Planning, Studies, Investigations and Assessments</w:t>
      </w:r>
      <w:bookmarkEnd w:id="381"/>
    </w:p>
    <w:p w:rsidR="0017782F" w:rsidRDefault="0017782F" w:rsidP="001552AC">
      <w:pPr>
        <w:pStyle w:val="BodyTextIndent"/>
      </w:pPr>
      <w:r>
        <w:t>These typical services relate to carrying out studies and investigations as well as the preparation and submission of reports embodying preliminary proposals or initial feasibility studies and will normally be remunerated on a time and cost basis.</w:t>
      </w:r>
    </w:p>
    <w:p w:rsidR="0017782F" w:rsidRDefault="0017782F" w:rsidP="001552AC">
      <w:pPr>
        <w:pStyle w:val="Heading4"/>
      </w:pPr>
      <w:r>
        <w:t>Consultation with the client or client’s authorized representative.</w:t>
      </w:r>
    </w:p>
    <w:p w:rsidR="0017782F" w:rsidRDefault="0017782F" w:rsidP="001552AC">
      <w:pPr>
        <w:pStyle w:val="Heading4"/>
      </w:pPr>
      <w:r>
        <w:t>Inspection of the site of the project</w:t>
      </w:r>
      <w:r>
        <w:rPr>
          <w:i/>
          <w:iCs/>
        </w:rPr>
        <w:t>.</w:t>
      </w:r>
    </w:p>
    <w:p w:rsidR="0016316B" w:rsidRDefault="0016316B" w:rsidP="001552AC">
      <w:pPr>
        <w:pStyle w:val="Heading4"/>
      </w:pPr>
      <w:r>
        <w:t>Developing a scope of work where required.</w:t>
      </w:r>
    </w:p>
    <w:p w:rsidR="0017782F" w:rsidRDefault="0017782F" w:rsidP="001552AC">
      <w:pPr>
        <w:pStyle w:val="Heading4"/>
      </w:pPr>
      <w:r>
        <w:t>Preliminary investigation, route location, planning and a level of design appropriate to allow decisions on feasibility</w:t>
      </w:r>
      <w:r w:rsidR="00797442">
        <w:t xml:space="preserve"> and </w:t>
      </w:r>
      <w:r w:rsidR="008F33C9">
        <w:t>the selection of the most desirable project option</w:t>
      </w:r>
      <w:r>
        <w:t>.</w:t>
      </w:r>
    </w:p>
    <w:p w:rsidR="00C8227E" w:rsidRDefault="00C8227E" w:rsidP="001552AC">
      <w:pPr>
        <w:pStyle w:val="Heading4"/>
      </w:pPr>
      <w:r>
        <w:t xml:space="preserve">Assessments of existing built environment elements with a view to </w:t>
      </w:r>
      <w:ins w:id="385" w:author="Taute, Arthur" w:date="2015-08-24T05:07:00Z">
        <w:r w:rsidR="00297B41">
          <w:t xml:space="preserve">developing operations and maintenance options and strategies, </w:t>
        </w:r>
      </w:ins>
      <w:r>
        <w:t xml:space="preserve">informing </w:t>
      </w:r>
      <w:ins w:id="386" w:author="Taute, Arthur" w:date="2015-08-24T05:08:00Z">
        <w:r w:rsidR="00297B41">
          <w:t xml:space="preserve">capital </w:t>
        </w:r>
      </w:ins>
      <w:del w:id="387" w:author="Taute, Arthur" w:date="2015-08-24T05:08:00Z">
        <w:r w:rsidDel="00297B41">
          <w:delText xml:space="preserve">the </w:delText>
        </w:r>
      </w:del>
      <w:r w:rsidR="008F33C9">
        <w:t>project options</w:t>
      </w:r>
      <w:ins w:id="388" w:author="Taute, Arthur" w:date="2015-08-24T05:08:00Z">
        <w:r w:rsidR="00297B41">
          <w:t xml:space="preserve"> and related </w:t>
        </w:r>
      </w:ins>
      <w:del w:id="389" w:author="Taute, Arthur" w:date="2015-08-24T05:09:00Z">
        <w:r w:rsidR="008F33C9" w:rsidDel="00297B41">
          <w:delText xml:space="preserve">, the </w:delText>
        </w:r>
      </w:del>
      <w:r>
        <w:t xml:space="preserve">scope of work </w:t>
      </w:r>
      <w:ins w:id="390" w:author="Taute, Arthur" w:date="2015-08-24T05:09:00Z">
        <w:r w:rsidR="00297B41">
          <w:t xml:space="preserve">as well as </w:t>
        </w:r>
      </w:ins>
      <w:del w:id="391" w:author="Taute, Arthur" w:date="2015-08-24T05:09:00Z">
        <w:r w:rsidDel="00297B41">
          <w:delText xml:space="preserve">and </w:delText>
        </w:r>
      </w:del>
      <w:r>
        <w:t xml:space="preserve">how to refurbish and/or integrate new </w:t>
      </w:r>
      <w:r w:rsidRPr="00046BDB">
        <w:rPr>
          <w:b/>
        </w:rPr>
        <w:t>works</w:t>
      </w:r>
      <w:r>
        <w:t xml:space="preserve"> with existing works.</w:t>
      </w:r>
    </w:p>
    <w:p w:rsidR="0017782F" w:rsidRDefault="0017782F" w:rsidP="001552AC">
      <w:pPr>
        <w:pStyle w:val="Heading4"/>
      </w:pPr>
      <w:r>
        <w:t>Consultation with authorities having rights or powers of sanction as well as consultation with the public and stakeholder groups.</w:t>
      </w:r>
    </w:p>
    <w:p w:rsidR="0017782F" w:rsidRDefault="0017782F" w:rsidP="001552AC">
      <w:pPr>
        <w:pStyle w:val="Heading4"/>
      </w:pPr>
      <w:r>
        <w:t>Advi</w:t>
      </w:r>
      <w:r w:rsidR="00C07B67">
        <w:t>se</w:t>
      </w:r>
      <w:r>
        <w:t xml:space="preserve"> the client as to regulatory and statutory requirements, including environmental </w:t>
      </w:r>
      <w:r w:rsidR="00C07B67">
        <w:t xml:space="preserve">screening </w:t>
      </w:r>
      <w:r>
        <w:t>management and the need for surveys, analyses, tests and site or other investigations, as well as approvals, where such are required for the completion of the report, and arranging for these to be carried out at the client’s expense.</w:t>
      </w:r>
    </w:p>
    <w:p w:rsidR="0017782F" w:rsidRDefault="0017782F" w:rsidP="001552AC">
      <w:pPr>
        <w:pStyle w:val="Heading4"/>
      </w:pPr>
      <w:r>
        <w:t>Searching for, obtaining, investigating and collating available data, drawings and plans relating to the works.</w:t>
      </w:r>
    </w:p>
    <w:p w:rsidR="0017782F" w:rsidRDefault="0017782F" w:rsidP="001552AC">
      <w:pPr>
        <w:pStyle w:val="Heading4"/>
      </w:pPr>
      <w:bookmarkStart w:id="392" w:name="_Ref276543327"/>
      <w:r>
        <w:t>Investigating financial and economic implications relating to the proposals or feasibility studies.</w:t>
      </w:r>
      <w:bookmarkEnd w:id="392"/>
    </w:p>
    <w:p w:rsidR="0017782F" w:rsidRDefault="0017782F" w:rsidP="001552AC">
      <w:pPr>
        <w:pStyle w:val="Heading4"/>
      </w:pPr>
      <w:r>
        <w:t xml:space="preserve">Clause </w:t>
      </w:r>
      <w:r w:rsidR="00626832">
        <w:fldChar w:fldCharType="begin"/>
      </w:r>
      <w:r>
        <w:instrText xml:space="preserve"> REF _Ref276543327 \r \h </w:instrText>
      </w:r>
      <w:r w:rsidR="00626832">
        <w:fldChar w:fldCharType="separate"/>
      </w:r>
      <w:r w:rsidR="00704C51">
        <w:t>(9)</w:t>
      </w:r>
      <w:r w:rsidR="00626832">
        <w:fldChar w:fldCharType="end"/>
      </w:r>
      <w:r>
        <w:t xml:space="preserve"> does not normally apply to civil and structural services on </w:t>
      </w:r>
      <w:r>
        <w:rPr>
          <w:b/>
          <w:bCs/>
        </w:rPr>
        <w:t>Building Projects</w:t>
      </w:r>
      <w:r>
        <w:t xml:space="preserve">, where these services are provided by a Quantity Surveyor, except as far as the interpretation of cost figures </w:t>
      </w:r>
      <w:r w:rsidR="0064049B">
        <w:t xml:space="preserve">in respect of </w:t>
      </w:r>
      <w:r>
        <w:t xml:space="preserve">the Engineer’s </w:t>
      </w:r>
      <w:r w:rsidRPr="00937B2A">
        <w:rPr>
          <w:b/>
          <w:bCs/>
        </w:rPr>
        <w:t>scope of work</w:t>
      </w:r>
      <w:r>
        <w:t xml:space="preserve"> is concerned. </w:t>
      </w:r>
    </w:p>
    <w:p w:rsidR="0017782F" w:rsidRDefault="0017782F" w:rsidP="00FD30F1">
      <w:pPr>
        <w:pStyle w:val="BodyTextIndent"/>
      </w:pPr>
      <w:r>
        <w:t>Deliverables will typically include:</w:t>
      </w:r>
    </w:p>
    <w:p w:rsidR="0017782F" w:rsidRDefault="0017782F" w:rsidP="00135E02">
      <w:pPr>
        <w:pStyle w:val="Heading7"/>
      </w:pPr>
      <w:r>
        <w:t>Collation of information.</w:t>
      </w:r>
    </w:p>
    <w:p w:rsidR="0017782F" w:rsidRDefault="0017782F" w:rsidP="00135E02">
      <w:pPr>
        <w:pStyle w:val="Heading7"/>
      </w:pPr>
      <w:r>
        <w:t xml:space="preserve">Reports on </w:t>
      </w:r>
      <w:r w:rsidR="008F33C9">
        <w:t xml:space="preserve">options and </w:t>
      </w:r>
      <w:r>
        <w:t>technical and financial feasibility and related implications.</w:t>
      </w:r>
    </w:p>
    <w:p w:rsidR="0017782F" w:rsidRDefault="0017782F" w:rsidP="00135E02">
      <w:pPr>
        <w:pStyle w:val="Heading7"/>
      </w:pPr>
      <w:r>
        <w:t>List of consents and approvals.</w:t>
      </w:r>
    </w:p>
    <w:p w:rsidR="0017782F" w:rsidRDefault="0017782F" w:rsidP="00135E02">
      <w:pPr>
        <w:pStyle w:val="Heading7"/>
      </w:pPr>
      <w:r>
        <w:t>Schedule of required surveys, tests, analyses, site and other investigations.</w:t>
      </w:r>
    </w:p>
    <w:p w:rsidR="0017782F" w:rsidRPr="001552AC" w:rsidRDefault="0017782F" w:rsidP="00FD30F1">
      <w:pPr>
        <w:pStyle w:val="BodyTextIndent"/>
        <w:ind w:left="0"/>
      </w:pPr>
    </w:p>
    <w:p w:rsidR="0017782F" w:rsidRDefault="0017782F" w:rsidP="008A0690">
      <w:pPr>
        <w:pStyle w:val="Heading2"/>
      </w:pPr>
      <w:bookmarkStart w:id="393" w:name="_Ref337555686"/>
      <w:bookmarkStart w:id="394" w:name="_Toc428163434"/>
      <w:r>
        <w:t>Normal Services</w:t>
      </w:r>
      <w:bookmarkEnd w:id="382"/>
      <w:bookmarkEnd w:id="383"/>
      <w:bookmarkEnd w:id="384"/>
      <w:bookmarkEnd w:id="393"/>
      <w:bookmarkEnd w:id="394"/>
    </w:p>
    <w:p w:rsidR="0017782F" w:rsidRDefault="00990534" w:rsidP="00D55CD3">
      <w:pPr>
        <w:pStyle w:val="BodyTextIndent"/>
      </w:pPr>
      <w:r>
        <w:t>The</w:t>
      </w:r>
      <w:r w:rsidR="0017782F">
        <w:t xml:space="preserve"> services </w:t>
      </w:r>
      <w:r w:rsidR="000336D8">
        <w:t xml:space="preserve">listed below </w:t>
      </w:r>
      <w:r w:rsidR="0017782F">
        <w:t xml:space="preserve">are applicable to projects where the nature, form and function of the </w:t>
      </w:r>
      <w:r w:rsidR="0057451D" w:rsidRPr="00D47778">
        <w:rPr>
          <w:b/>
        </w:rPr>
        <w:t>project</w:t>
      </w:r>
      <w:r w:rsidR="0057451D">
        <w:t xml:space="preserve"> </w:t>
      </w:r>
      <w:r w:rsidR="0017782F">
        <w:t xml:space="preserve">has been defined through previous investigations and reports and the engineering services are required to take the </w:t>
      </w:r>
      <w:r w:rsidR="0017782F" w:rsidRPr="00D47778">
        <w:rPr>
          <w:b/>
        </w:rPr>
        <w:t>project</w:t>
      </w:r>
      <w:r w:rsidR="0017782F">
        <w:t xml:space="preserve"> through to successful completion of construction.</w:t>
      </w:r>
    </w:p>
    <w:p w:rsidR="001B25C4" w:rsidRDefault="001B25C4" w:rsidP="00D55CD3">
      <w:pPr>
        <w:pStyle w:val="BodyTextIndent"/>
      </w:pPr>
      <w:r>
        <w:t xml:space="preserve">In the case where only a single consulting engineer is appointed on a project </w:t>
      </w:r>
      <w:r w:rsidR="008F33C9">
        <w:t xml:space="preserve">the services and deliverables of the </w:t>
      </w:r>
      <w:r w:rsidR="00D47778" w:rsidRPr="00D47778">
        <w:rPr>
          <w:b/>
        </w:rPr>
        <w:t>p</w:t>
      </w:r>
      <w:r w:rsidR="008F33C9" w:rsidRPr="00D47778">
        <w:rPr>
          <w:b/>
        </w:rPr>
        <w:t xml:space="preserve">rincipal </w:t>
      </w:r>
      <w:r w:rsidR="00D47778">
        <w:rPr>
          <w:b/>
        </w:rPr>
        <w:t>c</w:t>
      </w:r>
      <w:r w:rsidR="008F33C9" w:rsidRPr="00D47778">
        <w:rPr>
          <w:b/>
        </w:rPr>
        <w:t>onsultant</w:t>
      </w:r>
      <w:r w:rsidR="008F33C9">
        <w:t xml:space="preserve"> </w:t>
      </w:r>
      <w:r w:rsidR="005C3E21">
        <w:t xml:space="preserve">listed in </w:t>
      </w:r>
      <w:r w:rsidR="001B7EBD">
        <w:fldChar w:fldCharType="begin"/>
      </w:r>
      <w:r w:rsidR="001B7EBD">
        <w:instrText xml:space="preserve"> REF _Ref336747918 \r \h </w:instrText>
      </w:r>
      <w:r w:rsidR="001B7EBD">
        <w:fldChar w:fldCharType="separate"/>
      </w:r>
      <w:r w:rsidR="00704C51">
        <w:t>3.3.6</w:t>
      </w:r>
      <w:r w:rsidR="001B7EBD">
        <w:fldChar w:fldCharType="end"/>
      </w:r>
      <w:r w:rsidR="001B7EBD">
        <w:t xml:space="preserve"> </w:t>
      </w:r>
      <w:r w:rsidR="008F33C9">
        <w:t xml:space="preserve">are included as </w:t>
      </w:r>
      <w:r w:rsidR="008F33C9" w:rsidRPr="001752CB">
        <w:rPr>
          <w:b/>
        </w:rPr>
        <w:t>normal services</w:t>
      </w:r>
      <w:r w:rsidR="008F33C9">
        <w:t xml:space="preserve">.  Where </w:t>
      </w:r>
      <w:r>
        <w:t>the required services extend through to stage 4, 5 an</w:t>
      </w:r>
      <w:r w:rsidR="0057451D">
        <w:t>d</w:t>
      </w:r>
      <w:r>
        <w:t xml:space="preserve"> 6, the services of the </w:t>
      </w:r>
      <w:r w:rsidR="00EB30B0" w:rsidRPr="00D47778">
        <w:rPr>
          <w:b/>
        </w:rPr>
        <w:t>principal agent</w:t>
      </w:r>
      <w:r>
        <w:t xml:space="preserve"> defined under paragraph </w:t>
      </w:r>
      <w:r w:rsidR="00626832">
        <w:fldChar w:fldCharType="begin"/>
      </w:r>
      <w:r>
        <w:instrText xml:space="preserve"> REF _Ref276543676 \r \h </w:instrText>
      </w:r>
      <w:r w:rsidR="00626832">
        <w:fldChar w:fldCharType="separate"/>
      </w:r>
      <w:r w:rsidR="00704C51">
        <w:t>3.3.8</w:t>
      </w:r>
      <w:r w:rsidR="00626832">
        <w:fldChar w:fldCharType="end"/>
      </w:r>
      <w:r>
        <w:t xml:space="preserve"> are </w:t>
      </w:r>
      <w:r w:rsidR="008F33C9">
        <w:t xml:space="preserve">also </w:t>
      </w:r>
      <w:r>
        <w:t xml:space="preserve">included as </w:t>
      </w:r>
      <w:r w:rsidRPr="001752CB">
        <w:rPr>
          <w:b/>
        </w:rPr>
        <w:t>normal services</w:t>
      </w:r>
      <w:r>
        <w:t xml:space="preserve"> and must be agreed between the parties.  </w:t>
      </w:r>
    </w:p>
    <w:p w:rsidR="00A84E54" w:rsidRPr="001752CB" w:rsidRDefault="00A84E54" w:rsidP="00A84E54">
      <w:pPr>
        <w:pStyle w:val="BodyTextIndent"/>
        <w:rPr>
          <w:b/>
        </w:rPr>
      </w:pPr>
      <w:r w:rsidRPr="001752CB">
        <w:rPr>
          <w:b/>
        </w:rPr>
        <w:t>Financial Administration Services:</w:t>
      </w:r>
    </w:p>
    <w:p w:rsidR="00A84E54" w:rsidRDefault="00A84E54" w:rsidP="00A84E54">
      <w:pPr>
        <w:pStyle w:val="BodyTextIndent"/>
      </w:pPr>
      <w:r>
        <w:t xml:space="preserve">Unless otherwise agreed in writing prior to the commencement of any work, part of the normal services of the consulting engineer on all projects includes the provision of services related to all financial matters such as calculation of quantities, cost estimates, cost control and the procurement process. These services are shown in italics in Clauses </w:t>
      </w:r>
      <w:r>
        <w:fldChar w:fldCharType="begin"/>
      </w:r>
      <w:r>
        <w:instrText xml:space="preserve"> REF _Ref400262780 \r \h </w:instrText>
      </w:r>
      <w:r>
        <w:fldChar w:fldCharType="separate"/>
      </w:r>
      <w:r w:rsidR="00704C51">
        <w:t>3.2.2</w:t>
      </w:r>
      <w:r>
        <w:fldChar w:fldCharType="end"/>
      </w:r>
      <w:r>
        <w:t xml:space="preserve"> to </w:t>
      </w:r>
      <w:r w:rsidR="00F465BF">
        <w:fldChar w:fldCharType="begin"/>
      </w:r>
      <w:r w:rsidR="00F465BF">
        <w:instrText xml:space="preserve"> REF _Ref401155963 \r \h </w:instrText>
      </w:r>
      <w:r w:rsidR="00F465BF">
        <w:fldChar w:fldCharType="separate"/>
      </w:r>
      <w:r w:rsidR="00704C51">
        <w:t>3.2.6</w:t>
      </w:r>
      <w:r w:rsidR="00F465BF">
        <w:fldChar w:fldCharType="end"/>
      </w:r>
      <w:r>
        <w:t xml:space="preserve"> below.</w:t>
      </w:r>
    </w:p>
    <w:p w:rsidR="00A84E54" w:rsidRDefault="00A84E54" w:rsidP="00A84E54">
      <w:pPr>
        <w:pStyle w:val="BodyTextIndent"/>
      </w:pPr>
      <w:r>
        <w:t>The only exceptions, where financial services do not form part of the normal services of the consulting engineer are in the following cases:</w:t>
      </w:r>
    </w:p>
    <w:p w:rsidR="00771A45" w:rsidRPr="00EB4E7D" w:rsidRDefault="00771A45" w:rsidP="00EB4E7D">
      <w:pPr>
        <w:pStyle w:val="BodyTextIndent"/>
        <w:numPr>
          <w:ilvl w:val="0"/>
          <w:numId w:val="49"/>
        </w:numPr>
      </w:pPr>
      <w:r w:rsidRPr="00EB4E7D">
        <w:t xml:space="preserve">Structural and civil engineering services related to </w:t>
      </w:r>
      <w:r w:rsidRPr="00EB4E7D">
        <w:rPr>
          <w:b/>
        </w:rPr>
        <w:t>building and multi-disciplinary projects</w:t>
      </w:r>
      <w:r w:rsidRPr="00EB4E7D">
        <w:t xml:space="preserve">, and where such services form part of the quantity surveyor’s scope of services.  Where the </w:t>
      </w:r>
      <w:r w:rsidRPr="00EB4E7D">
        <w:rPr>
          <w:b/>
        </w:rPr>
        <w:t>civil and structural consulting engineer</w:t>
      </w:r>
      <w:r w:rsidRPr="00EB4E7D">
        <w:t xml:space="preserve"> is required to give assistance with such services, these shall be treated as an additional service remunerated on a time and cost basis,</w:t>
      </w:r>
    </w:p>
    <w:p w:rsidR="00A84E54" w:rsidRPr="00EB4E7D" w:rsidRDefault="00A84E54" w:rsidP="00EB4E7D">
      <w:pPr>
        <w:pStyle w:val="BodyTextIndent"/>
        <w:numPr>
          <w:ilvl w:val="0"/>
          <w:numId w:val="49"/>
        </w:numPr>
      </w:pPr>
      <w:r w:rsidRPr="00EB4E7D">
        <w:t xml:space="preserve">In the case of </w:t>
      </w:r>
      <w:r w:rsidRPr="00EB4E7D">
        <w:rPr>
          <w:b/>
        </w:rPr>
        <w:t>building and multi-disciplinary projects</w:t>
      </w:r>
      <w:r w:rsidRPr="00EB4E7D">
        <w:t xml:space="preserve"> where </w:t>
      </w:r>
      <w:r w:rsidR="000F3784" w:rsidRPr="00EB4E7D">
        <w:t xml:space="preserve">the scope of works forms part of the principal building contract (for example a domestic subcontract) and where such financial administration </w:t>
      </w:r>
      <w:r w:rsidRPr="00EB4E7D">
        <w:t>services form part of the quantity surveyor’s scope of services.</w:t>
      </w:r>
    </w:p>
    <w:p w:rsidR="0017782F" w:rsidRDefault="0017782F" w:rsidP="00BA16E4">
      <w:pPr>
        <w:pStyle w:val="Heading3"/>
      </w:pPr>
      <w:bookmarkStart w:id="395" w:name="_Toc120684545"/>
      <w:bookmarkStart w:id="396" w:name="_Toc428163435"/>
      <w:bookmarkStart w:id="397" w:name="_Ref202780083"/>
      <w:bookmarkStart w:id="398" w:name="_Ref202780182"/>
      <w:bookmarkStart w:id="399" w:name="_Ref202780255"/>
      <w:bookmarkStart w:id="400" w:name="_Ref202780327"/>
      <w:bookmarkStart w:id="401" w:name="_Ref202780376"/>
      <w:bookmarkStart w:id="402" w:name="_Ref202780414"/>
      <w:bookmarkStart w:id="403" w:name="_Ref202780452"/>
      <w:bookmarkStart w:id="404" w:name="_Ref202780493"/>
      <w:bookmarkEnd w:id="395"/>
      <w:r>
        <w:t>Stage 1 – Inception</w:t>
      </w:r>
      <w:bookmarkEnd w:id="396"/>
      <w:r>
        <w:t xml:space="preserve">  </w:t>
      </w:r>
    </w:p>
    <w:p w:rsidR="0017782F" w:rsidRDefault="0017782F" w:rsidP="00364BE3">
      <w:pPr>
        <w:pStyle w:val="BodyTextIndent"/>
      </w:pPr>
      <w:r>
        <w:t xml:space="preserve">(Defined as: Establish client requirements and preferences, </w:t>
      </w:r>
      <w:r w:rsidR="008F33C9">
        <w:t xml:space="preserve">refine </w:t>
      </w:r>
      <w:r>
        <w:t>user needs and options, appointment of necessary consultants, establish the project brief including project objectives, priorities, constraints, assumptions aspirations and strategies)</w:t>
      </w:r>
    </w:p>
    <w:p w:rsidR="0017782F" w:rsidRPr="00BA16E4" w:rsidRDefault="0017782F" w:rsidP="00BA16E4">
      <w:pPr>
        <w:pStyle w:val="Heading4"/>
      </w:pPr>
      <w:r w:rsidRPr="00BA16E4">
        <w:t xml:space="preserve">Assist in developing a clear project brief.  </w:t>
      </w:r>
    </w:p>
    <w:p w:rsidR="0017782F" w:rsidRPr="00BA16E4" w:rsidRDefault="0017782F" w:rsidP="00BA16E4">
      <w:pPr>
        <w:pStyle w:val="Heading4"/>
      </w:pPr>
      <w:r w:rsidRPr="00BA16E4">
        <w:t xml:space="preserve">Attend project initiation meetings. </w:t>
      </w:r>
    </w:p>
    <w:p w:rsidR="0017782F" w:rsidRPr="00BA16E4" w:rsidRDefault="0017782F" w:rsidP="00BA16E4">
      <w:pPr>
        <w:pStyle w:val="Heading4"/>
      </w:pPr>
      <w:r w:rsidRPr="00BA16E4">
        <w:t>Advise on procurement policy for the project.</w:t>
      </w:r>
    </w:p>
    <w:p w:rsidR="0017782F" w:rsidRPr="00BA16E4" w:rsidRDefault="0017782F" w:rsidP="00BA16E4">
      <w:pPr>
        <w:pStyle w:val="Heading4"/>
      </w:pPr>
      <w:r w:rsidRPr="00BA16E4">
        <w:t>Advise on the rights, constraints, consents and approvals.</w:t>
      </w:r>
    </w:p>
    <w:p w:rsidR="0017782F" w:rsidRPr="00BA16E4" w:rsidRDefault="0017782F" w:rsidP="00BA16E4">
      <w:pPr>
        <w:pStyle w:val="Heading4"/>
      </w:pPr>
      <w:r w:rsidRPr="00BA16E4">
        <w:t xml:space="preserve">Define the services and scope </w:t>
      </w:r>
      <w:r>
        <w:t xml:space="preserve">of </w:t>
      </w:r>
      <w:r w:rsidRPr="00BA16E4">
        <w:t>work required.</w:t>
      </w:r>
    </w:p>
    <w:p w:rsidR="0017782F" w:rsidRPr="00BA16E4" w:rsidRDefault="0017782F" w:rsidP="00BA16E4">
      <w:pPr>
        <w:pStyle w:val="Heading4"/>
      </w:pPr>
      <w:r w:rsidRPr="00BA16E4">
        <w:t xml:space="preserve">Conclude the terms of </w:t>
      </w:r>
      <w:r w:rsidRPr="00E55C55">
        <w:rPr>
          <w:b/>
        </w:rPr>
        <w:t>the agreement</w:t>
      </w:r>
      <w:r w:rsidRPr="00BA16E4">
        <w:t xml:space="preserve"> with the client.</w:t>
      </w:r>
    </w:p>
    <w:p w:rsidR="0017782F" w:rsidRPr="00BA16E4" w:rsidRDefault="0017782F" w:rsidP="00BA16E4">
      <w:pPr>
        <w:pStyle w:val="Heading4"/>
      </w:pPr>
      <w:r>
        <w:t>Inspect the site and a</w:t>
      </w:r>
      <w:r w:rsidRPr="00BA16E4">
        <w:t>dvise on the necessary surveys, analyses, tests and site or other investigations where such information will be required for Stage 2 including the availability and location of infrastructure and services</w:t>
      </w:r>
      <w:r>
        <w:t>.</w:t>
      </w:r>
    </w:p>
    <w:p w:rsidR="0017782F" w:rsidRPr="00BA16E4" w:rsidRDefault="0017782F" w:rsidP="00BA16E4">
      <w:pPr>
        <w:pStyle w:val="Heading4"/>
      </w:pPr>
      <w:r w:rsidRPr="00BA16E4">
        <w:t xml:space="preserve">Determine the </w:t>
      </w:r>
      <w:r>
        <w:t>availability of</w:t>
      </w:r>
      <w:r w:rsidRPr="00BA16E4">
        <w:t xml:space="preserve"> data, drawings and plans relating to the project</w:t>
      </w:r>
      <w:r>
        <w:t>.</w:t>
      </w:r>
    </w:p>
    <w:p w:rsidR="0017782F" w:rsidRPr="00EB4E7D" w:rsidRDefault="0017782F" w:rsidP="00BA16E4">
      <w:pPr>
        <w:pStyle w:val="Heading4"/>
      </w:pPr>
      <w:r w:rsidRPr="00EB4E7D">
        <w:t xml:space="preserve">Advise on criteria </w:t>
      </w:r>
      <w:r w:rsidR="00771A45" w:rsidRPr="00EB4E7D">
        <w:t xml:space="preserve">specific to own scope of work </w:t>
      </w:r>
      <w:r w:rsidRPr="00EB4E7D">
        <w:t xml:space="preserve">that could influence the project life cycle cost significantly. </w:t>
      </w:r>
    </w:p>
    <w:p w:rsidR="0017782F" w:rsidRPr="00BA16E4" w:rsidRDefault="0017782F" w:rsidP="00BA16E4">
      <w:pPr>
        <w:pStyle w:val="Heading4"/>
      </w:pPr>
      <w:r w:rsidRPr="00BA16E4">
        <w:t>Provide necessary information within the agreed scope of the project to other consultants</w:t>
      </w:r>
      <w:r>
        <w:t xml:space="preserve"> involved.</w:t>
      </w:r>
    </w:p>
    <w:p w:rsidR="0017782F" w:rsidRDefault="0017782F" w:rsidP="00BA16E4">
      <w:pPr>
        <w:pStyle w:val="BodyTextIndent"/>
      </w:pPr>
      <w:r>
        <w:t>Deliverables will typically include:</w:t>
      </w:r>
    </w:p>
    <w:p w:rsidR="0017782F" w:rsidRDefault="0017782F" w:rsidP="00364BE3">
      <w:pPr>
        <w:pStyle w:val="Heading7"/>
      </w:pPr>
      <w:r>
        <w:t>Agreed services and scope of work.</w:t>
      </w:r>
    </w:p>
    <w:p w:rsidR="0017782F" w:rsidRDefault="0017782F" w:rsidP="00364BE3">
      <w:pPr>
        <w:pStyle w:val="Heading7"/>
      </w:pPr>
      <w:r>
        <w:t>Signed agreement.</w:t>
      </w:r>
    </w:p>
    <w:p w:rsidR="0017782F" w:rsidRDefault="0017782F" w:rsidP="00364BE3">
      <w:pPr>
        <w:pStyle w:val="Heading7"/>
      </w:pPr>
      <w:r>
        <w:t>Report on project, site and functional requirements.</w:t>
      </w:r>
    </w:p>
    <w:p w:rsidR="0017782F" w:rsidRDefault="0017782F" w:rsidP="00364BE3">
      <w:pPr>
        <w:pStyle w:val="Heading7"/>
      </w:pPr>
      <w:r>
        <w:t>Schedule of required surveys, tests, analyses, site and other investigations.</w:t>
      </w:r>
    </w:p>
    <w:p w:rsidR="0017782F" w:rsidRDefault="0017782F" w:rsidP="00364BE3">
      <w:pPr>
        <w:pStyle w:val="Heading7"/>
      </w:pPr>
      <w:r>
        <w:t>Schedule of consents and approvals</w:t>
      </w:r>
      <w:r w:rsidR="00A96E47">
        <w:t xml:space="preserve"> and related lead times</w:t>
      </w:r>
      <w:r>
        <w:t>.</w:t>
      </w:r>
    </w:p>
    <w:p w:rsidR="0017782F" w:rsidRPr="00BA16E4" w:rsidRDefault="0017782F" w:rsidP="000614B2">
      <w:pPr>
        <w:pStyle w:val="BodyTextIndent"/>
        <w:ind w:left="0"/>
      </w:pPr>
    </w:p>
    <w:p w:rsidR="0017782F" w:rsidRDefault="0017782F" w:rsidP="00364BE3">
      <w:pPr>
        <w:pStyle w:val="Heading3"/>
      </w:pPr>
      <w:bookmarkStart w:id="405" w:name="_Toc120684547"/>
      <w:bookmarkStart w:id="406" w:name="_Toc120684548"/>
      <w:bookmarkStart w:id="407" w:name="_Ref400262780"/>
      <w:bookmarkStart w:id="408" w:name="_Toc428163436"/>
      <w:bookmarkEnd w:id="397"/>
      <w:bookmarkEnd w:id="398"/>
      <w:bookmarkEnd w:id="399"/>
      <w:bookmarkEnd w:id="400"/>
      <w:bookmarkEnd w:id="401"/>
      <w:bookmarkEnd w:id="402"/>
      <w:bookmarkEnd w:id="403"/>
      <w:bookmarkEnd w:id="404"/>
      <w:bookmarkEnd w:id="405"/>
      <w:bookmarkEnd w:id="406"/>
      <w:r>
        <w:t>Stage 2 – Concept and Viability (</w:t>
      </w:r>
      <w:r w:rsidR="00A96E47">
        <w:t>also termed</w:t>
      </w:r>
      <w:r>
        <w:t xml:space="preserve"> Preliminary Design)</w:t>
      </w:r>
      <w:bookmarkEnd w:id="407"/>
      <w:bookmarkEnd w:id="408"/>
      <w:r>
        <w:t xml:space="preserve">  </w:t>
      </w:r>
    </w:p>
    <w:p w:rsidR="0017782F" w:rsidRDefault="0017782F" w:rsidP="00364BE3">
      <w:pPr>
        <w:pStyle w:val="BodyTextIndent"/>
      </w:pPr>
      <w:r>
        <w:t xml:space="preserve">(Defined as: Prepare and finalise the project concept in accordance with the brief, including project scope, scale, character, form and function, plus preliminary programme and viability of the project) </w:t>
      </w:r>
    </w:p>
    <w:p w:rsidR="0017782F" w:rsidRPr="00BA16E4" w:rsidRDefault="0017782F" w:rsidP="00BA16E4">
      <w:pPr>
        <w:pStyle w:val="Heading4"/>
      </w:pPr>
      <w:r w:rsidRPr="00BA16E4">
        <w:t>Agree documentation programme with principal consultant and other consultants</w:t>
      </w:r>
      <w:r>
        <w:t xml:space="preserve"> involved.</w:t>
      </w:r>
    </w:p>
    <w:p w:rsidR="0017782F" w:rsidRPr="00BA16E4" w:rsidRDefault="0017782F" w:rsidP="00BA16E4">
      <w:pPr>
        <w:pStyle w:val="Heading4"/>
      </w:pPr>
      <w:r w:rsidRPr="00BA16E4">
        <w:t>Attend design and consultants’ meetings.</w:t>
      </w:r>
    </w:p>
    <w:p w:rsidR="0017782F" w:rsidRPr="00BA16E4" w:rsidRDefault="0017782F" w:rsidP="00BA16E4">
      <w:pPr>
        <w:pStyle w:val="Heading4"/>
      </w:pPr>
      <w:r w:rsidRPr="00BA16E4">
        <w:t>Establish the concept design criteria</w:t>
      </w:r>
      <w:r>
        <w:t>.</w:t>
      </w:r>
    </w:p>
    <w:p w:rsidR="0017782F" w:rsidRPr="00BA16E4" w:rsidRDefault="0017782F" w:rsidP="00BA16E4">
      <w:pPr>
        <w:pStyle w:val="Heading4"/>
      </w:pPr>
      <w:r w:rsidRPr="00BA16E4">
        <w:t>Prepare initial concept design and related documentation</w:t>
      </w:r>
      <w:r>
        <w:t>.</w:t>
      </w:r>
    </w:p>
    <w:p w:rsidR="0017782F" w:rsidRPr="00BA16E4" w:rsidRDefault="0017782F" w:rsidP="00BA16E4">
      <w:pPr>
        <w:pStyle w:val="Heading4"/>
      </w:pPr>
      <w:r w:rsidRPr="00BA16E4">
        <w:t>Advise the client regarding further surveys, analyses, tests and investigations which may be required</w:t>
      </w:r>
      <w:r>
        <w:t>.</w:t>
      </w:r>
      <w:r w:rsidRPr="00BA16E4">
        <w:t xml:space="preserve"> </w:t>
      </w:r>
    </w:p>
    <w:p w:rsidR="0017782F" w:rsidRPr="00BA16E4" w:rsidRDefault="0017782F" w:rsidP="000614B2">
      <w:pPr>
        <w:pStyle w:val="Heading4"/>
      </w:pPr>
      <w:r w:rsidRPr="00BA16E4">
        <w:t>Establish regulatory authorities’ requirements and incorporate into the design</w:t>
      </w:r>
      <w:r>
        <w:t>.</w:t>
      </w:r>
    </w:p>
    <w:p w:rsidR="0017782F" w:rsidRPr="00BA16E4" w:rsidRDefault="0017782F" w:rsidP="00BA16E4">
      <w:pPr>
        <w:pStyle w:val="Heading4"/>
      </w:pPr>
      <w:r w:rsidRPr="00BA16E4">
        <w:t>Refine and assess the concept design to ensure conformance with all regulatory requirements and consents</w:t>
      </w:r>
      <w:r>
        <w:t>.</w:t>
      </w:r>
    </w:p>
    <w:p w:rsidR="0017782F" w:rsidRPr="00BA16E4" w:rsidRDefault="0017782F" w:rsidP="00BA16E4">
      <w:pPr>
        <w:pStyle w:val="Heading4"/>
      </w:pPr>
      <w:r w:rsidRPr="00BA16E4">
        <w:t>Establish access, utilities, services and connections required for the design</w:t>
      </w:r>
      <w:r>
        <w:t>.</w:t>
      </w:r>
    </w:p>
    <w:p w:rsidR="0017782F" w:rsidRPr="00BA16E4" w:rsidRDefault="0017782F" w:rsidP="00BA16E4">
      <w:pPr>
        <w:pStyle w:val="Heading4"/>
      </w:pPr>
      <w:r w:rsidRPr="00BA16E4">
        <w:t>Coordinate design interfaces with other consultants</w:t>
      </w:r>
      <w:r>
        <w:t xml:space="preserve"> involved.</w:t>
      </w:r>
    </w:p>
    <w:p w:rsidR="0017782F" w:rsidRPr="00BA16E4" w:rsidRDefault="0017782F" w:rsidP="00BA16E4">
      <w:pPr>
        <w:pStyle w:val="Heading4"/>
      </w:pPr>
      <w:r w:rsidRPr="00BA16E4">
        <w:t xml:space="preserve">Prepare </w:t>
      </w:r>
      <w:r w:rsidR="001105A2" w:rsidRPr="006814F5">
        <w:t>preliminary</w:t>
      </w:r>
      <w:r w:rsidRPr="006814F5">
        <w:t xml:space="preserve"> </w:t>
      </w:r>
      <w:r w:rsidR="00D4608F">
        <w:t>process designs</w:t>
      </w:r>
      <w:r w:rsidR="000336D8">
        <w:rPr>
          <w:strike/>
        </w:rPr>
        <w:t>,</w:t>
      </w:r>
      <w:r>
        <w:t xml:space="preserve"> </w:t>
      </w:r>
      <w:r w:rsidRPr="00BA16E4">
        <w:t>preliminary designs</w:t>
      </w:r>
      <w:r>
        <w:t xml:space="preserve">, </w:t>
      </w:r>
      <w:r w:rsidRPr="00BA16E4">
        <w:t>and related documentation for approval by authorities and client and suitable for costing</w:t>
      </w:r>
      <w:r>
        <w:t>.</w:t>
      </w:r>
    </w:p>
    <w:p w:rsidR="0017782F" w:rsidRPr="0017782F" w:rsidRDefault="00501DA9" w:rsidP="00BA16E4">
      <w:pPr>
        <w:pStyle w:val="Heading4"/>
        <w:rPr>
          <w:i/>
          <w:iCs/>
        </w:rPr>
      </w:pPr>
      <w:r w:rsidRPr="00501DA9">
        <w:rPr>
          <w:i/>
          <w:iCs/>
        </w:rPr>
        <w:t xml:space="preserve">Provide cost estimates and </w:t>
      </w:r>
      <w:r w:rsidR="00163211">
        <w:rPr>
          <w:i/>
          <w:iCs/>
        </w:rPr>
        <w:t xml:space="preserve">comment on </w:t>
      </w:r>
      <w:r w:rsidRPr="00501DA9">
        <w:rPr>
          <w:i/>
          <w:iCs/>
        </w:rPr>
        <w:t>life cycle costs as required.</w:t>
      </w:r>
    </w:p>
    <w:p w:rsidR="0017782F" w:rsidRPr="00BA16E4" w:rsidRDefault="0017782F" w:rsidP="00BA16E4">
      <w:pPr>
        <w:pStyle w:val="Heading4"/>
      </w:pPr>
      <w:r w:rsidRPr="00BA16E4">
        <w:t>Liaise, co-operate and provide necessary information to the client, principal consultant and other consultants</w:t>
      </w:r>
      <w:r>
        <w:t xml:space="preserve"> involved.</w:t>
      </w:r>
    </w:p>
    <w:p w:rsidR="0017782F" w:rsidRDefault="0017782F" w:rsidP="00BA16E4">
      <w:pPr>
        <w:pStyle w:val="BodyTextIndent"/>
      </w:pPr>
      <w:r>
        <w:t>Typical deliverables will include:</w:t>
      </w:r>
    </w:p>
    <w:p w:rsidR="0017782F" w:rsidRDefault="0017782F" w:rsidP="00364BE3">
      <w:pPr>
        <w:pStyle w:val="Heading7"/>
      </w:pPr>
      <w:r>
        <w:t>Concept design.</w:t>
      </w:r>
    </w:p>
    <w:p w:rsidR="0017782F" w:rsidRDefault="0017782F" w:rsidP="00364BE3">
      <w:pPr>
        <w:pStyle w:val="Heading7"/>
      </w:pPr>
      <w:r>
        <w:t>Schedule of required surveys, tests and other investigations and related reports.</w:t>
      </w:r>
    </w:p>
    <w:p w:rsidR="0017782F" w:rsidRDefault="0017782F" w:rsidP="00364BE3">
      <w:pPr>
        <w:pStyle w:val="Heading7"/>
      </w:pPr>
      <w:r>
        <w:t>Process design.</w:t>
      </w:r>
    </w:p>
    <w:p w:rsidR="0017782F" w:rsidRDefault="0017782F" w:rsidP="00364BE3">
      <w:pPr>
        <w:pStyle w:val="Heading7"/>
      </w:pPr>
      <w:r>
        <w:t>Preliminary design.</w:t>
      </w:r>
    </w:p>
    <w:p w:rsidR="0017782F" w:rsidRDefault="00501DA9" w:rsidP="00364BE3">
      <w:pPr>
        <w:pStyle w:val="Heading7"/>
      </w:pPr>
      <w:r w:rsidRPr="00501DA9">
        <w:rPr>
          <w:i/>
          <w:iCs/>
        </w:rPr>
        <w:t>Cost estimates as required</w:t>
      </w:r>
      <w:r w:rsidR="0017782F">
        <w:t>.</w:t>
      </w:r>
    </w:p>
    <w:p w:rsidR="0017782F" w:rsidRPr="00BA16E4" w:rsidRDefault="0017782F" w:rsidP="00BA16E4">
      <w:pPr>
        <w:pStyle w:val="BodyTextIndent"/>
      </w:pPr>
    </w:p>
    <w:p w:rsidR="0017782F" w:rsidRDefault="0017782F" w:rsidP="004242EA">
      <w:pPr>
        <w:pStyle w:val="Heading3"/>
      </w:pPr>
      <w:bookmarkStart w:id="409" w:name="_Toc120684550"/>
      <w:bookmarkStart w:id="410" w:name="_Toc120684551"/>
      <w:bookmarkStart w:id="411" w:name="_Toc428163437"/>
      <w:bookmarkEnd w:id="409"/>
      <w:bookmarkEnd w:id="410"/>
      <w:r>
        <w:t>Stage 3 – Design Development (also termed Detail Design)</w:t>
      </w:r>
      <w:bookmarkEnd w:id="411"/>
      <w:r>
        <w:t xml:space="preserve"> </w:t>
      </w:r>
    </w:p>
    <w:p w:rsidR="0017782F" w:rsidRDefault="0017782F" w:rsidP="00364BE3">
      <w:pPr>
        <w:pStyle w:val="BodyTextIndent"/>
      </w:pPr>
      <w:r>
        <w:t xml:space="preserve">(Defined as: Develop the approved concept to finalise the design, outline specifications, cost plan, financial viability and programme for the project)   </w:t>
      </w:r>
    </w:p>
    <w:p w:rsidR="0017782F" w:rsidRPr="004242EA" w:rsidRDefault="0017782F" w:rsidP="004242EA">
      <w:pPr>
        <w:pStyle w:val="Heading4"/>
      </w:pPr>
      <w:r w:rsidRPr="004242EA">
        <w:t xml:space="preserve">Review documentation programme with </w:t>
      </w:r>
      <w:r w:rsidRPr="00046BDB">
        <w:rPr>
          <w:b/>
        </w:rPr>
        <w:t>principal consultant</w:t>
      </w:r>
      <w:r w:rsidRPr="004242EA">
        <w:t xml:space="preserve"> and other consultants</w:t>
      </w:r>
      <w:r>
        <w:t xml:space="preserve"> involved.</w:t>
      </w:r>
    </w:p>
    <w:p w:rsidR="0017782F" w:rsidRPr="004242EA" w:rsidRDefault="0017782F" w:rsidP="004242EA">
      <w:pPr>
        <w:pStyle w:val="Heading4"/>
      </w:pPr>
      <w:r w:rsidRPr="004242EA">
        <w:t>Attend design and consultants’ meetings</w:t>
      </w:r>
      <w:r>
        <w:t>.</w:t>
      </w:r>
    </w:p>
    <w:p w:rsidR="0017782F" w:rsidRPr="004242EA" w:rsidRDefault="0017782F" w:rsidP="004242EA">
      <w:pPr>
        <w:pStyle w:val="Heading4"/>
      </w:pPr>
      <w:r w:rsidRPr="004242EA">
        <w:t>Incorporate client’s and authorities’ detailed requirements into the design</w:t>
      </w:r>
      <w:r>
        <w:t>.</w:t>
      </w:r>
      <w:r w:rsidRPr="004242EA">
        <w:t xml:space="preserve"> </w:t>
      </w:r>
    </w:p>
    <w:p w:rsidR="0017782F" w:rsidRPr="004242EA" w:rsidRDefault="0017782F" w:rsidP="004242EA">
      <w:pPr>
        <w:pStyle w:val="Heading4"/>
      </w:pPr>
      <w:r w:rsidRPr="004242EA">
        <w:t>Incorporate other consultants</w:t>
      </w:r>
      <w:r w:rsidR="00A96E47">
        <w:t>’</w:t>
      </w:r>
      <w:r w:rsidRPr="004242EA">
        <w:t xml:space="preserve"> designs and requirements into the design</w:t>
      </w:r>
      <w:r>
        <w:t>.</w:t>
      </w:r>
    </w:p>
    <w:p w:rsidR="0017782F" w:rsidRPr="004242EA" w:rsidRDefault="0017782F" w:rsidP="004242EA">
      <w:pPr>
        <w:pStyle w:val="Heading4"/>
      </w:pPr>
      <w:r w:rsidRPr="004242EA">
        <w:t>Prepare design development drawings including draft technical details and specifications</w:t>
      </w:r>
      <w:r>
        <w:t>.</w:t>
      </w:r>
    </w:p>
    <w:p w:rsidR="0017782F" w:rsidRPr="0017782F" w:rsidRDefault="00501DA9" w:rsidP="004242EA">
      <w:pPr>
        <w:pStyle w:val="Heading4"/>
        <w:rPr>
          <w:i/>
          <w:iCs/>
        </w:rPr>
      </w:pPr>
      <w:r w:rsidRPr="00501DA9">
        <w:rPr>
          <w:i/>
          <w:iCs/>
        </w:rPr>
        <w:t>Review and evaluate design and outline specification and exercise cost control.</w:t>
      </w:r>
    </w:p>
    <w:p w:rsidR="0017782F" w:rsidRPr="0017782F" w:rsidRDefault="00501DA9" w:rsidP="004242EA">
      <w:pPr>
        <w:pStyle w:val="Heading4"/>
        <w:rPr>
          <w:i/>
          <w:iCs/>
        </w:rPr>
      </w:pPr>
      <w:r w:rsidRPr="00501DA9">
        <w:rPr>
          <w:i/>
          <w:iCs/>
        </w:rPr>
        <w:t xml:space="preserve">Prepare detailed estimates of construction cost. </w:t>
      </w:r>
    </w:p>
    <w:p w:rsidR="0017782F" w:rsidRPr="004242EA" w:rsidRDefault="0017782F" w:rsidP="004242EA">
      <w:pPr>
        <w:pStyle w:val="Heading4"/>
      </w:pPr>
      <w:r w:rsidRPr="004242EA">
        <w:t xml:space="preserve">Liaise, co-operate and provide necessary information to the </w:t>
      </w:r>
      <w:r w:rsidRPr="00046BDB">
        <w:rPr>
          <w:b/>
        </w:rPr>
        <w:t>principal consultant</w:t>
      </w:r>
      <w:r w:rsidRPr="004242EA">
        <w:t xml:space="preserve"> and other consultants</w:t>
      </w:r>
      <w:r>
        <w:t xml:space="preserve"> involved.</w:t>
      </w:r>
    </w:p>
    <w:p w:rsidR="0017782F" w:rsidRPr="004242EA" w:rsidRDefault="0017782F" w:rsidP="004242EA">
      <w:pPr>
        <w:pStyle w:val="Heading4"/>
      </w:pPr>
      <w:r w:rsidRPr="004242EA">
        <w:t xml:space="preserve">Submit the necessary design documentation to local </w:t>
      </w:r>
      <w:r>
        <w:t xml:space="preserve">and other </w:t>
      </w:r>
      <w:r w:rsidRPr="004242EA">
        <w:t>authorities for approval</w:t>
      </w:r>
      <w:r>
        <w:t>.</w:t>
      </w:r>
    </w:p>
    <w:p w:rsidR="0017782F" w:rsidRDefault="0017782F" w:rsidP="004242EA">
      <w:pPr>
        <w:pStyle w:val="BodyTextIndent"/>
      </w:pPr>
    </w:p>
    <w:p w:rsidR="0017782F" w:rsidRDefault="0017782F" w:rsidP="004242EA">
      <w:pPr>
        <w:pStyle w:val="BodyTextIndent"/>
      </w:pPr>
      <w:r>
        <w:t>Typical deliverables will include:</w:t>
      </w:r>
    </w:p>
    <w:p w:rsidR="0017782F" w:rsidRDefault="0017782F" w:rsidP="00364BE3">
      <w:pPr>
        <w:pStyle w:val="Heading7"/>
      </w:pPr>
      <w:r>
        <w:t>Design development drawings.</w:t>
      </w:r>
    </w:p>
    <w:p w:rsidR="0017782F" w:rsidRDefault="0017782F" w:rsidP="00364BE3">
      <w:pPr>
        <w:pStyle w:val="Heading7"/>
      </w:pPr>
      <w:r>
        <w:t>Outline specifications.</w:t>
      </w:r>
    </w:p>
    <w:p w:rsidR="0017782F" w:rsidRDefault="0017782F" w:rsidP="00364BE3">
      <w:pPr>
        <w:pStyle w:val="Heading7"/>
      </w:pPr>
      <w:r>
        <w:t>Local and other authority submission drawings and reports.</w:t>
      </w:r>
    </w:p>
    <w:p w:rsidR="0017782F" w:rsidRPr="0017782F" w:rsidRDefault="00501DA9" w:rsidP="00364BE3">
      <w:pPr>
        <w:pStyle w:val="Heading7"/>
        <w:rPr>
          <w:i/>
          <w:iCs/>
        </w:rPr>
      </w:pPr>
      <w:r w:rsidRPr="00501DA9">
        <w:rPr>
          <w:i/>
          <w:iCs/>
        </w:rPr>
        <w:t>Detailed estimates of construction costs.</w:t>
      </w:r>
    </w:p>
    <w:p w:rsidR="0017782F" w:rsidRDefault="0017782F" w:rsidP="004242EA">
      <w:pPr>
        <w:pStyle w:val="BodyTextIndent"/>
        <w:ind w:left="0"/>
      </w:pPr>
    </w:p>
    <w:p w:rsidR="0017782F" w:rsidRDefault="0017782F" w:rsidP="004242EA">
      <w:pPr>
        <w:pStyle w:val="Heading3"/>
        <w:ind w:left="1418" w:hanging="698"/>
      </w:pPr>
      <w:bookmarkStart w:id="412" w:name="_Toc428163438"/>
      <w:r>
        <w:t>Stage 4 – Documentation and Procurement</w:t>
      </w:r>
      <w:bookmarkEnd w:id="412"/>
      <w:r>
        <w:t xml:space="preserve"> </w:t>
      </w:r>
    </w:p>
    <w:p w:rsidR="0017782F" w:rsidRDefault="0017782F" w:rsidP="00364BE3">
      <w:pPr>
        <w:pStyle w:val="BodyTextIndent"/>
      </w:pPr>
      <w:r>
        <w:t>(Defined as: Prepare procurement and construction documentation, confirm and implement the procurement strategies and procedures for effective and timeous procurement of necessary resources for execution of the project.)</w:t>
      </w:r>
    </w:p>
    <w:p w:rsidR="0017782F" w:rsidRPr="004242EA" w:rsidRDefault="0017782F" w:rsidP="004242EA">
      <w:pPr>
        <w:pStyle w:val="Heading4"/>
      </w:pPr>
      <w:r w:rsidRPr="004242EA">
        <w:t>Attend design and consultants’ meetings.</w:t>
      </w:r>
    </w:p>
    <w:p w:rsidR="0017782F" w:rsidRDefault="0017782F" w:rsidP="004242EA">
      <w:pPr>
        <w:pStyle w:val="Heading4"/>
      </w:pPr>
      <w:r w:rsidRPr="004242EA">
        <w:t>Prepare</w:t>
      </w:r>
      <w:r>
        <w:t xml:space="preserve"> specifications and preambles for the works.</w:t>
      </w:r>
    </w:p>
    <w:p w:rsidR="0017782F" w:rsidRPr="004242EA" w:rsidRDefault="0017782F" w:rsidP="004242EA">
      <w:pPr>
        <w:pStyle w:val="Heading4"/>
      </w:pPr>
      <w:r w:rsidRPr="004242EA">
        <w:t xml:space="preserve">Accommodate </w:t>
      </w:r>
      <w:r>
        <w:t>s</w:t>
      </w:r>
      <w:r w:rsidRPr="004242EA">
        <w:t xml:space="preserve">ervices </w:t>
      </w:r>
      <w:r>
        <w:t>d</w:t>
      </w:r>
      <w:r w:rsidRPr="004242EA">
        <w:t>esign</w:t>
      </w:r>
      <w:r>
        <w:t>.</w:t>
      </w:r>
    </w:p>
    <w:p w:rsidR="0017782F" w:rsidRPr="0017782F" w:rsidRDefault="00501DA9" w:rsidP="004242EA">
      <w:pPr>
        <w:pStyle w:val="Heading4"/>
        <w:rPr>
          <w:i/>
          <w:iCs/>
        </w:rPr>
      </w:pPr>
      <w:r w:rsidRPr="00501DA9">
        <w:rPr>
          <w:i/>
          <w:iCs/>
        </w:rPr>
        <w:t>Check cost estimates and adjust designs and documents if necessary to remain within budget.</w:t>
      </w:r>
    </w:p>
    <w:p w:rsidR="0017782F" w:rsidRPr="0017782F" w:rsidRDefault="00501DA9" w:rsidP="004242EA">
      <w:pPr>
        <w:pStyle w:val="Heading4"/>
        <w:rPr>
          <w:i/>
          <w:iCs/>
        </w:rPr>
      </w:pPr>
      <w:r w:rsidRPr="00501DA9">
        <w:rPr>
          <w:i/>
          <w:iCs/>
        </w:rPr>
        <w:t xml:space="preserve">Formulate the procurement strategy for contractors or assist the </w:t>
      </w:r>
      <w:r w:rsidRPr="00046BDB">
        <w:rPr>
          <w:b/>
          <w:i/>
          <w:iCs/>
        </w:rPr>
        <w:t>principal consultant</w:t>
      </w:r>
      <w:r w:rsidRPr="00501DA9">
        <w:rPr>
          <w:i/>
          <w:iCs/>
        </w:rPr>
        <w:t xml:space="preserve"> where relevant.</w:t>
      </w:r>
    </w:p>
    <w:p w:rsidR="0017782F" w:rsidRPr="0017782F" w:rsidRDefault="00501DA9" w:rsidP="00D318C2">
      <w:pPr>
        <w:pStyle w:val="Heading4"/>
        <w:rPr>
          <w:i/>
          <w:iCs/>
        </w:rPr>
      </w:pPr>
      <w:r w:rsidRPr="00501DA9">
        <w:rPr>
          <w:i/>
          <w:iCs/>
        </w:rPr>
        <w:t>Prepare documentation for contractor procurement.</w:t>
      </w:r>
    </w:p>
    <w:p w:rsidR="0017782F" w:rsidRPr="0017782F" w:rsidRDefault="00501DA9" w:rsidP="004242EA">
      <w:pPr>
        <w:pStyle w:val="Heading4"/>
        <w:rPr>
          <w:i/>
          <w:iCs/>
        </w:rPr>
      </w:pPr>
      <w:r w:rsidRPr="00501DA9">
        <w:rPr>
          <w:i/>
          <w:iCs/>
        </w:rPr>
        <w:t>Review designs, drawings and schedules for compliance with approved budget.</w:t>
      </w:r>
    </w:p>
    <w:p w:rsidR="0017782F" w:rsidRPr="0017782F" w:rsidRDefault="0017782F" w:rsidP="004242EA">
      <w:pPr>
        <w:pStyle w:val="Heading4"/>
        <w:rPr>
          <w:i/>
          <w:iCs/>
        </w:rPr>
      </w:pPr>
      <w:r>
        <w:rPr>
          <w:i/>
          <w:iCs/>
        </w:rPr>
        <w:t>C</w:t>
      </w:r>
      <w:r w:rsidR="00501DA9" w:rsidRPr="00501DA9">
        <w:rPr>
          <w:i/>
          <w:iCs/>
        </w:rPr>
        <w:t xml:space="preserve">all for tenders and/or negotiation of prices and/or assist the </w:t>
      </w:r>
      <w:r w:rsidR="00501DA9" w:rsidRPr="00046BDB">
        <w:rPr>
          <w:b/>
          <w:i/>
          <w:iCs/>
        </w:rPr>
        <w:t>principal consultant</w:t>
      </w:r>
      <w:r w:rsidR="00501DA9" w:rsidRPr="00501DA9">
        <w:rPr>
          <w:i/>
          <w:iCs/>
        </w:rPr>
        <w:t xml:space="preserve"> where relevant.</w:t>
      </w:r>
    </w:p>
    <w:p w:rsidR="0017782F" w:rsidRPr="004242EA" w:rsidRDefault="0017782F" w:rsidP="004242EA">
      <w:pPr>
        <w:pStyle w:val="Heading4"/>
      </w:pPr>
      <w:r w:rsidRPr="004242EA">
        <w:t xml:space="preserve">Liaise, co-operate and provide necessary information to the </w:t>
      </w:r>
      <w:r w:rsidRPr="00046BDB">
        <w:rPr>
          <w:b/>
        </w:rPr>
        <w:t>principal consultant</w:t>
      </w:r>
      <w:r w:rsidRPr="004242EA">
        <w:t xml:space="preserve"> and the other consultants</w:t>
      </w:r>
      <w:r>
        <w:t xml:space="preserve"> as required.</w:t>
      </w:r>
    </w:p>
    <w:p w:rsidR="0017782F" w:rsidRPr="0017782F" w:rsidRDefault="0017782F" w:rsidP="004242EA">
      <w:pPr>
        <w:pStyle w:val="Heading4"/>
        <w:rPr>
          <w:i/>
          <w:iCs/>
        </w:rPr>
      </w:pPr>
      <w:r>
        <w:rPr>
          <w:i/>
          <w:iCs/>
        </w:rPr>
        <w:t>E</w:t>
      </w:r>
      <w:r w:rsidR="00501DA9" w:rsidRPr="00501DA9">
        <w:rPr>
          <w:i/>
          <w:iCs/>
        </w:rPr>
        <w:t>valuat</w:t>
      </w:r>
      <w:r w:rsidR="003E63DE">
        <w:rPr>
          <w:i/>
          <w:iCs/>
        </w:rPr>
        <w:t>e</w:t>
      </w:r>
      <w:r w:rsidR="00501DA9" w:rsidRPr="00501DA9">
        <w:rPr>
          <w:i/>
          <w:iCs/>
        </w:rPr>
        <w:t xml:space="preserve"> tenders.</w:t>
      </w:r>
    </w:p>
    <w:p w:rsidR="00A002AF" w:rsidRDefault="0017782F" w:rsidP="004242EA">
      <w:pPr>
        <w:pStyle w:val="Heading4"/>
        <w:rPr>
          <w:i/>
          <w:iCs/>
        </w:rPr>
      </w:pPr>
      <w:r>
        <w:rPr>
          <w:i/>
          <w:iCs/>
        </w:rPr>
        <w:t>P</w:t>
      </w:r>
      <w:r w:rsidR="00501DA9" w:rsidRPr="00501DA9">
        <w:rPr>
          <w:i/>
          <w:iCs/>
        </w:rPr>
        <w:t>repar</w:t>
      </w:r>
      <w:r w:rsidR="003E63DE">
        <w:rPr>
          <w:i/>
          <w:iCs/>
        </w:rPr>
        <w:t>e</w:t>
      </w:r>
      <w:r w:rsidR="00501DA9" w:rsidRPr="00501DA9">
        <w:rPr>
          <w:i/>
          <w:iCs/>
        </w:rPr>
        <w:t xml:space="preserve"> contract documentation for signature</w:t>
      </w:r>
    </w:p>
    <w:p w:rsidR="0017782F" w:rsidRPr="00A002AF" w:rsidRDefault="00501DA9" w:rsidP="004242EA">
      <w:pPr>
        <w:pStyle w:val="Heading4"/>
        <w:rPr>
          <w:iCs/>
        </w:rPr>
      </w:pPr>
      <w:r w:rsidRPr="00501DA9">
        <w:rPr>
          <w:iCs/>
        </w:rPr>
        <w:t>Assist in pricing</w:t>
      </w:r>
      <w:r w:rsidR="00B52366">
        <w:rPr>
          <w:iCs/>
        </w:rPr>
        <w:t xml:space="preserve">, documentation and </w:t>
      </w:r>
      <w:r w:rsidRPr="00501DA9">
        <w:rPr>
          <w:iCs/>
        </w:rPr>
        <w:t>tender evaluation as required</w:t>
      </w:r>
      <w:r w:rsidR="00B52366">
        <w:rPr>
          <w:iCs/>
        </w:rPr>
        <w:t xml:space="preserve"> when the detailed services for these activities are provided by others</w:t>
      </w:r>
      <w:r w:rsidRPr="00501DA9">
        <w:rPr>
          <w:iCs/>
        </w:rPr>
        <w:t xml:space="preserve">. </w:t>
      </w:r>
    </w:p>
    <w:p w:rsidR="0017782F" w:rsidRDefault="0017782F" w:rsidP="004242EA">
      <w:pPr>
        <w:pStyle w:val="Heading4"/>
      </w:pPr>
      <w:r>
        <w:t>Assess samples and products for compliance and design intent.</w:t>
      </w:r>
    </w:p>
    <w:p w:rsidR="0017782F" w:rsidRDefault="0017782F" w:rsidP="004242EA">
      <w:pPr>
        <w:pStyle w:val="BodyTextIndent"/>
      </w:pPr>
    </w:p>
    <w:p w:rsidR="0017782F" w:rsidRDefault="0017782F" w:rsidP="004242EA">
      <w:pPr>
        <w:pStyle w:val="BodyTextIndent"/>
      </w:pPr>
      <w:r>
        <w:t>Typical deliverables will include:</w:t>
      </w:r>
    </w:p>
    <w:p w:rsidR="0017782F" w:rsidRDefault="0017782F" w:rsidP="00364BE3">
      <w:pPr>
        <w:pStyle w:val="Heading7"/>
      </w:pPr>
      <w:r>
        <w:t xml:space="preserve">Specifications. </w:t>
      </w:r>
    </w:p>
    <w:p w:rsidR="0017782F" w:rsidRPr="002402EE" w:rsidRDefault="0017782F" w:rsidP="00364BE3">
      <w:pPr>
        <w:pStyle w:val="Heading7"/>
      </w:pPr>
      <w:r w:rsidRPr="002402EE">
        <w:t>Services co-ordination.</w:t>
      </w:r>
    </w:p>
    <w:p w:rsidR="0017782F" w:rsidRDefault="0017782F" w:rsidP="00364BE3">
      <w:pPr>
        <w:pStyle w:val="Heading7"/>
      </w:pPr>
      <w:r>
        <w:t>Working drawings.</w:t>
      </w:r>
    </w:p>
    <w:p w:rsidR="0017782F" w:rsidRPr="0017782F" w:rsidRDefault="00501DA9" w:rsidP="00364BE3">
      <w:pPr>
        <w:pStyle w:val="Heading7"/>
        <w:rPr>
          <w:i/>
          <w:iCs/>
        </w:rPr>
      </w:pPr>
      <w:r w:rsidRPr="00501DA9">
        <w:rPr>
          <w:i/>
          <w:iCs/>
        </w:rPr>
        <w:t>Budget construction cost.</w:t>
      </w:r>
    </w:p>
    <w:p w:rsidR="0017782F" w:rsidRPr="0017782F" w:rsidRDefault="00501DA9" w:rsidP="00364BE3">
      <w:pPr>
        <w:pStyle w:val="Heading7"/>
        <w:rPr>
          <w:i/>
          <w:iCs/>
        </w:rPr>
      </w:pPr>
      <w:r w:rsidRPr="00501DA9">
        <w:rPr>
          <w:i/>
          <w:iCs/>
        </w:rPr>
        <w:t>Tender documentation.</w:t>
      </w:r>
    </w:p>
    <w:p w:rsidR="0017782F" w:rsidRPr="0017782F" w:rsidRDefault="00501DA9" w:rsidP="00364BE3">
      <w:pPr>
        <w:pStyle w:val="Heading7"/>
        <w:rPr>
          <w:i/>
          <w:iCs/>
        </w:rPr>
      </w:pPr>
      <w:r w:rsidRPr="00501DA9">
        <w:rPr>
          <w:i/>
          <w:iCs/>
        </w:rPr>
        <w:t>Tender evaluation report.</w:t>
      </w:r>
    </w:p>
    <w:p w:rsidR="0017782F" w:rsidRPr="0017782F" w:rsidRDefault="00501DA9" w:rsidP="00364BE3">
      <w:pPr>
        <w:pStyle w:val="Heading7"/>
        <w:rPr>
          <w:i/>
          <w:iCs/>
        </w:rPr>
      </w:pPr>
      <w:r w:rsidRPr="00501DA9">
        <w:rPr>
          <w:i/>
          <w:iCs/>
        </w:rPr>
        <w:t>Tender recommendations.</w:t>
      </w:r>
    </w:p>
    <w:p w:rsidR="0017782F" w:rsidRPr="0017782F" w:rsidRDefault="00501DA9" w:rsidP="00364BE3">
      <w:pPr>
        <w:pStyle w:val="Heading7"/>
        <w:rPr>
          <w:i/>
          <w:iCs/>
        </w:rPr>
      </w:pPr>
      <w:r w:rsidRPr="00501DA9">
        <w:rPr>
          <w:i/>
          <w:iCs/>
        </w:rPr>
        <w:t>Priced contract documentation.</w:t>
      </w:r>
    </w:p>
    <w:p w:rsidR="0017782F" w:rsidRPr="004242EA" w:rsidDel="0001588B" w:rsidRDefault="0017782F" w:rsidP="004242EA">
      <w:pPr>
        <w:pStyle w:val="BodyTextIndent"/>
        <w:ind w:left="0"/>
        <w:rPr>
          <w:del w:id="413" w:author="Taute, Arthur" w:date="2015-08-24T07:06:00Z"/>
        </w:rPr>
      </w:pPr>
    </w:p>
    <w:p w:rsidR="00EB4E7D" w:rsidRDefault="0017782F">
      <w:pPr>
        <w:pStyle w:val="BodyTextIndent"/>
        <w:ind w:left="0"/>
        <w:pPrChange w:id="414" w:author="Taute, Arthur" w:date="2015-08-24T07:06:00Z">
          <w:pPr>
            <w:pStyle w:val="BodyTextIndent"/>
          </w:pPr>
        </w:pPrChange>
      </w:pPr>
      <w:bookmarkStart w:id="415" w:name="_Toc120684553"/>
      <w:bookmarkStart w:id="416" w:name="_Toc120684554"/>
      <w:bookmarkEnd w:id="415"/>
      <w:bookmarkEnd w:id="416"/>
      <w:del w:id="417" w:author="Taute, Arthur" w:date="2015-08-24T07:06:00Z">
        <w:r w:rsidDel="0001588B">
          <w:delText xml:space="preserve"> </w:delText>
        </w:r>
      </w:del>
      <w:bookmarkStart w:id="418" w:name="_Toc120684556"/>
      <w:bookmarkStart w:id="419" w:name="_Toc120684557"/>
      <w:bookmarkStart w:id="420" w:name="_Ref263684115"/>
      <w:bookmarkStart w:id="421" w:name="_Ref202779303"/>
      <w:bookmarkEnd w:id="418"/>
      <w:bookmarkEnd w:id="419"/>
    </w:p>
    <w:p w:rsidR="00EB4E7D" w:rsidRDefault="00EB4E7D">
      <w:pPr>
        <w:spacing w:before="0" w:after="0"/>
        <w:jc w:val="left"/>
        <w:rPr>
          <w:b/>
          <w:bCs/>
          <w:sz w:val="22"/>
          <w:szCs w:val="22"/>
          <w:lang w:val="en-GB"/>
        </w:rPr>
      </w:pPr>
      <w:r>
        <w:br w:type="page"/>
      </w:r>
    </w:p>
    <w:p w:rsidR="0017782F" w:rsidRDefault="0017782F" w:rsidP="00D318C2">
      <w:pPr>
        <w:pStyle w:val="Heading3"/>
      </w:pPr>
      <w:bookmarkStart w:id="422" w:name="_Ref428158232"/>
      <w:bookmarkStart w:id="423" w:name="_Ref428163389"/>
      <w:bookmarkStart w:id="424" w:name="_Toc428163439"/>
      <w:r>
        <w:t>Stage 5 – Contract Administration and Inspection</w:t>
      </w:r>
      <w:bookmarkEnd w:id="420"/>
      <w:bookmarkEnd w:id="422"/>
      <w:bookmarkEnd w:id="423"/>
      <w:bookmarkEnd w:id="424"/>
      <w:r>
        <w:t xml:space="preserve"> </w:t>
      </w:r>
    </w:p>
    <w:p w:rsidR="0017782F" w:rsidRDefault="0017782F" w:rsidP="00364BE3">
      <w:pPr>
        <w:pStyle w:val="BodyTextIndent"/>
      </w:pPr>
      <w:r>
        <w:t xml:space="preserve">(Defined as: Manage, administer and monitor the construction contracts and processes including preparation and coordination of procedures and documentation to facilitate practical completion of the </w:t>
      </w:r>
      <w:r w:rsidR="00796B59">
        <w:t>works</w:t>
      </w:r>
      <w:r>
        <w:t>)</w:t>
      </w:r>
    </w:p>
    <w:p w:rsidR="0017782F" w:rsidRDefault="0017782F" w:rsidP="00D318C2">
      <w:pPr>
        <w:pStyle w:val="BodyTextIndent"/>
      </w:pPr>
    </w:p>
    <w:p w:rsidR="0017782F" w:rsidRPr="00D318C2" w:rsidRDefault="0017782F" w:rsidP="00D318C2">
      <w:pPr>
        <w:pStyle w:val="Heading4"/>
      </w:pPr>
      <w:r w:rsidRPr="00D318C2">
        <w:t>Attend site handover</w:t>
      </w:r>
      <w:r>
        <w:t>.</w:t>
      </w:r>
    </w:p>
    <w:p w:rsidR="0017782F" w:rsidRPr="00D318C2" w:rsidRDefault="0017782F" w:rsidP="00D318C2">
      <w:pPr>
        <w:pStyle w:val="Heading4"/>
      </w:pPr>
      <w:r w:rsidRPr="00D318C2">
        <w:t>Issue construction documentation in accordance with the documentation schedule</w:t>
      </w:r>
      <w:r>
        <w:t xml:space="preserve"> including, in the case of structural engineering, reinforcing bending schedules and detailing and specifications of structural steel sections and connections.   </w:t>
      </w:r>
    </w:p>
    <w:p w:rsidR="0017782F" w:rsidRPr="00D318C2" w:rsidRDefault="0017782F" w:rsidP="00D318C2">
      <w:pPr>
        <w:pStyle w:val="Heading4"/>
      </w:pPr>
      <w:r w:rsidRPr="00D318C2">
        <w:t>Carry out contract administration procedures in terms of the contract</w:t>
      </w:r>
      <w:r>
        <w:t>.</w:t>
      </w:r>
    </w:p>
    <w:p w:rsidR="0017782F" w:rsidRPr="0017782F" w:rsidRDefault="00501DA9" w:rsidP="00D318C2">
      <w:pPr>
        <w:pStyle w:val="Heading4"/>
        <w:rPr>
          <w:i/>
          <w:iCs/>
        </w:rPr>
      </w:pPr>
      <w:r w:rsidRPr="00501DA9">
        <w:rPr>
          <w:i/>
          <w:iCs/>
        </w:rPr>
        <w:t>Prepare schedules of predicted cash flow.</w:t>
      </w:r>
    </w:p>
    <w:p w:rsidR="0017782F" w:rsidRPr="0017782F" w:rsidRDefault="00501DA9" w:rsidP="00D318C2">
      <w:pPr>
        <w:pStyle w:val="Heading4"/>
        <w:rPr>
          <w:i/>
          <w:iCs/>
        </w:rPr>
      </w:pPr>
      <w:r w:rsidRPr="00501DA9">
        <w:rPr>
          <w:i/>
          <w:iCs/>
        </w:rPr>
        <w:t>Prepare pro-active estimates of proposed variations for client decision making.</w:t>
      </w:r>
    </w:p>
    <w:p w:rsidR="0017782F" w:rsidRPr="00D318C2" w:rsidRDefault="0017782F" w:rsidP="00D318C2">
      <w:pPr>
        <w:pStyle w:val="Heading4"/>
      </w:pPr>
      <w:r w:rsidRPr="00D318C2">
        <w:t>Attend regular site, technical and progress meetings</w:t>
      </w:r>
      <w:r w:rsidR="00B020D8">
        <w:t>.</w:t>
      </w:r>
    </w:p>
    <w:p w:rsidR="00037739" w:rsidRDefault="005D3D9B" w:rsidP="005D3D9B">
      <w:pPr>
        <w:pStyle w:val="Heading4"/>
        <w:rPr>
          <w:iCs/>
        </w:rPr>
      </w:pPr>
      <w:bookmarkStart w:id="425" w:name="_Ref362331898"/>
      <w:r w:rsidRPr="00046BDB">
        <w:rPr>
          <w:iCs/>
        </w:rPr>
        <w:t xml:space="preserve">Review the Contractor’s quality control programme </w:t>
      </w:r>
      <w:r w:rsidR="00AA6978">
        <w:rPr>
          <w:iCs/>
        </w:rPr>
        <w:t xml:space="preserve">and advise and agree a </w:t>
      </w:r>
      <w:r w:rsidR="00AA6978" w:rsidRPr="00D47778">
        <w:rPr>
          <w:b/>
          <w:iCs/>
        </w:rPr>
        <w:t>quality assurance plan</w:t>
      </w:r>
      <w:r w:rsidR="00AA6978">
        <w:rPr>
          <w:iCs/>
        </w:rPr>
        <w:t>.</w:t>
      </w:r>
    </w:p>
    <w:p w:rsidR="00947B14" w:rsidRPr="00947B14" w:rsidRDefault="0017782F" w:rsidP="00D318C2">
      <w:pPr>
        <w:pStyle w:val="Heading4"/>
        <w:rPr>
          <w:i/>
          <w:iCs/>
        </w:rPr>
      </w:pPr>
      <w:r w:rsidRPr="00D318C2">
        <w:t xml:space="preserve">Inspect </w:t>
      </w:r>
      <w:r w:rsidR="00DA3112">
        <w:t xml:space="preserve">the </w:t>
      </w:r>
      <w:r w:rsidRPr="00046BDB">
        <w:rPr>
          <w:b/>
        </w:rPr>
        <w:t>works</w:t>
      </w:r>
      <w:r w:rsidRPr="00D318C2">
        <w:t xml:space="preserve"> for </w:t>
      </w:r>
      <w:r w:rsidR="002D3E40">
        <w:t xml:space="preserve">quality and </w:t>
      </w:r>
      <w:r w:rsidRPr="00D318C2">
        <w:t>conformity to contract documentation</w:t>
      </w:r>
      <w:r w:rsidR="00B020D8">
        <w:t>, on average once every 2 weeks</w:t>
      </w:r>
      <w:r w:rsidR="00713DC2">
        <w:t xml:space="preserve"> during the course of the </w:t>
      </w:r>
      <w:r w:rsidR="00796B59">
        <w:rPr>
          <w:b/>
        </w:rPr>
        <w:t>works</w:t>
      </w:r>
      <w:r w:rsidR="0057451D">
        <w:t xml:space="preserve"> as described in more detail </w:t>
      </w:r>
      <w:r w:rsidR="00DA3112">
        <w:t xml:space="preserve">in </w:t>
      </w:r>
      <w:r w:rsidR="00DA3112">
        <w:fldChar w:fldCharType="begin"/>
      </w:r>
      <w:r w:rsidR="00DA3112">
        <w:instrText xml:space="preserve"> REF _Ref201488544 \r \h </w:instrText>
      </w:r>
      <w:r w:rsidR="00DA3112">
        <w:fldChar w:fldCharType="separate"/>
      </w:r>
      <w:r w:rsidR="00704C51">
        <w:t>3.3.2</w:t>
      </w:r>
      <w:r w:rsidR="00DA3112">
        <w:fldChar w:fldCharType="end"/>
      </w:r>
      <w:r w:rsidR="00DA3112">
        <w:t xml:space="preserve"> </w:t>
      </w:r>
      <w:r w:rsidR="0057451D">
        <w:t>for Level 1</w:t>
      </w:r>
      <w:r w:rsidR="00DA3112">
        <w:t xml:space="preserve">: periodic </w:t>
      </w:r>
      <w:r w:rsidR="00DA3112" w:rsidRPr="00D47778">
        <w:rPr>
          <w:b/>
        </w:rPr>
        <w:t>c</w:t>
      </w:r>
      <w:r w:rsidR="0057451D" w:rsidRPr="00046BDB">
        <w:rPr>
          <w:b/>
        </w:rPr>
        <w:t xml:space="preserve">onstruction </w:t>
      </w:r>
      <w:r w:rsidR="00DA3112">
        <w:rPr>
          <w:b/>
        </w:rPr>
        <w:t>monitoring.</w:t>
      </w:r>
      <w:bookmarkEnd w:id="425"/>
    </w:p>
    <w:p w:rsidR="00037739" w:rsidRPr="0030356C" w:rsidRDefault="00037739" w:rsidP="00037739">
      <w:pPr>
        <w:pStyle w:val="Heading4"/>
        <w:rPr>
          <w:iCs/>
        </w:rPr>
      </w:pPr>
      <w:r>
        <w:rPr>
          <w:iCs/>
        </w:rPr>
        <w:t>Review the outputs of quality assurance procedures and a</w:t>
      </w:r>
      <w:r w:rsidRPr="0030356C">
        <w:rPr>
          <w:iCs/>
        </w:rPr>
        <w:t xml:space="preserve">dvise the </w:t>
      </w:r>
      <w:r w:rsidR="00D47778" w:rsidRPr="00D47778">
        <w:rPr>
          <w:b/>
          <w:iCs/>
        </w:rPr>
        <w:t>c</w:t>
      </w:r>
      <w:r w:rsidRPr="00D47778">
        <w:rPr>
          <w:b/>
          <w:iCs/>
        </w:rPr>
        <w:t>ontractor</w:t>
      </w:r>
      <w:r w:rsidRPr="0030356C">
        <w:rPr>
          <w:iCs/>
        </w:rPr>
        <w:t xml:space="preserve"> and </w:t>
      </w:r>
      <w:r w:rsidR="00D47778" w:rsidRPr="00D47778">
        <w:rPr>
          <w:b/>
          <w:iCs/>
        </w:rPr>
        <w:t>c</w:t>
      </w:r>
      <w:r w:rsidRPr="00D47778">
        <w:rPr>
          <w:b/>
          <w:iCs/>
        </w:rPr>
        <w:t>lient</w:t>
      </w:r>
      <w:r w:rsidRPr="0030356C">
        <w:rPr>
          <w:iCs/>
        </w:rPr>
        <w:t xml:space="preserve"> on </w:t>
      </w:r>
      <w:r>
        <w:rPr>
          <w:iCs/>
        </w:rPr>
        <w:t xml:space="preserve">the adequacy and need for additional </w:t>
      </w:r>
      <w:r w:rsidR="00AA6978">
        <w:rPr>
          <w:iCs/>
        </w:rPr>
        <w:t xml:space="preserve">controls, </w:t>
      </w:r>
      <w:r>
        <w:rPr>
          <w:iCs/>
        </w:rPr>
        <w:t>inspections and testing</w:t>
      </w:r>
      <w:r w:rsidRPr="0030356C">
        <w:rPr>
          <w:iCs/>
        </w:rPr>
        <w:t>.</w:t>
      </w:r>
    </w:p>
    <w:p w:rsidR="0017782F" w:rsidRPr="0017782F" w:rsidRDefault="000F3838" w:rsidP="00D318C2">
      <w:pPr>
        <w:pStyle w:val="Heading4"/>
        <w:rPr>
          <w:i/>
          <w:iCs/>
        </w:rPr>
      </w:pPr>
      <w:r w:rsidRPr="000F3838">
        <w:rPr>
          <w:i/>
          <w:iCs/>
        </w:rPr>
        <w:t>Adjudicate and resolve financial claims by contractor(s).</w:t>
      </w:r>
    </w:p>
    <w:p w:rsidR="0017782F" w:rsidRPr="00B47868" w:rsidRDefault="0017782F" w:rsidP="00D318C2">
      <w:pPr>
        <w:pStyle w:val="Heading4"/>
      </w:pPr>
      <w:r w:rsidRPr="00B47868">
        <w:t xml:space="preserve">Assist in the resolution of contractual claims by the </w:t>
      </w:r>
      <w:r w:rsidRPr="00D47778">
        <w:rPr>
          <w:b/>
        </w:rPr>
        <w:t>contractor</w:t>
      </w:r>
      <w:r w:rsidRPr="00B47868">
        <w:t>.</w:t>
      </w:r>
    </w:p>
    <w:p w:rsidR="0017782F" w:rsidRPr="0017782F" w:rsidRDefault="000F3838" w:rsidP="00D318C2">
      <w:pPr>
        <w:pStyle w:val="Heading4"/>
        <w:rPr>
          <w:i/>
          <w:iCs/>
        </w:rPr>
      </w:pPr>
      <w:r w:rsidRPr="000F3838">
        <w:rPr>
          <w:i/>
          <w:iCs/>
        </w:rPr>
        <w:t xml:space="preserve">Establish and maintain a financial control system. </w:t>
      </w:r>
    </w:p>
    <w:p w:rsidR="0017782F" w:rsidRPr="00D318C2" w:rsidRDefault="0017782F" w:rsidP="00D318C2">
      <w:pPr>
        <w:pStyle w:val="Heading4"/>
      </w:pPr>
      <w:r w:rsidRPr="00D318C2">
        <w:t>Clarify details and descriptions during construction as required</w:t>
      </w:r>
      <w:r>
        <w:t>.</w:t>
      </w:r>
    </w:p>
    <w:p w:rsidR="0017782F" w:rsidRPr="0017782F" w:rsidRDefault="000F3838" w:rsidP="00D318C2">
      <w:pPr>
        <w:pStyle w:val="Heading4"/>
        <w:rPr>
          <w:i/>
          <w:iCs/>
        </w:rPr>
      </w:pPr>
      <w:r w:rsidRPr="000F3838">
        <w:rPr>
          <w:i/>
          <w:iCs/>
        </w:rPr>
        <w:t xml:space="preserve">Prepare valuations for payment certificates to be issued by the </w:t>
      </w:r>
      <w:r w:rsidR="00EB30B0">
        <w:rPr>
          <w:i/>
          <w:iCs/>
        </w:rPr>
        <w:t>principal agent</w:t>
      </w:r>
      <w:r w:rsidRPr="000F3838">
        <w:rPr>
          <w:i/>
          <w:iCs/>
        </w:rPr>
        <w:t>.</w:t>
      </w:r>
    </w:p>
    <w:p w:rsidR="0017782F" w:rsidRPr="00D318C2" w:rsidRDefault="002D3E40" w:rsidP="00D318C2">
      <w:pPr>
        <w:pStyle w:val="Heading4"/>
      </w:pPr>
      <w:r>
        <w:t>Instruct, w</w:t>
      </w:r>
      <w:r w:rsidR="00D47778">
        <w:t xml:space="preserve">itness and review </w:t>
      </w:r>
      <w:r w:rsidR="0017782F" w:rsidRPr="00D318C2">
        <w:t xml:space="preserve">all tests and mock ups carried out </w:t>
      </w:r>
      <w:r w:rsidR="00947B14">
        <w:t xml:space="preserve">both </w:t>
      </w:r>
      <w:r w:rsidR="0017782F" w:rsidRPr="00D318C2">
        <w:t xml:space="preserve">on </w:t>
      </w:r>
      <w:r w:rsidR="00947B14">
        <w:t>and off</w:t>
      </w:r>
      <w:r w:rsidR="0017782F" w:rsidRPr="00D318C2">
        <w:t xml:space="preserve"> site.</w:t>
      </w:r>
    </w:p>
    <w:p w:rsidR="0017782F" w:rsidRPr="00D318C2" w:rsidRDefault="0017782F" w:rsidP="00D318C2">
      <w:pPr>
        <w:pStyle w:val="Heading4"/>
      </w:pPr>
      <w:r w:rsidRPr="00D318C2">
        <w:t>Check and approve contract</w:t>
      </w:r>
      <w:r>
        <w:t>or</w:t>
      </w:r>
      <w:r w:rsidRPr="00D318C2">
        <w:t xml:space="preserve"> drawings for design intent.</w:t>
      </w:r>
    </w:p>
    <w:p w:rsidR="0017782F" w:rsidRPr="00D318C2" w:rsidRDefault="0017782F" w:rsidP="00D318C2">
      <w:pPr>
        <w:pStyle w:val="Heading4"/>
      </w:pPr>
      <w:r w:rsidRPr="00D318C2">
        <w:t>Update and issue drawings register</w:t>
      </w:r>
      <w:r>
        <w:t>.</w:t>
      </w:r>
    </w:p>
    <w:p w:rsidR="0017782F" w:rsidRPr="00D318C2" w:rsidRDefault="0017782F" w:rsidP="00D318C2">
      <w:pPr>
        <w:pStyle w:val="Heading4"/>
      </w:pPr>
      <w:r w:rsidRPr="00D318C2">
        <w:t>Issue contract instructions as and when required</w:t>
      </w:r>
      <w:r>
        <w:t>.</w:t>
      </w:r>
    </w:p>
    <w:p w:rsidR="0017782F" w:rsidRPr="00D318C2" w:rsidRDefault="0017782F" w:rsidP="00D318C2">
      <w:pPr>
        <w:pStyle w:val="Heading4"/>
      </w:pPr>
      <w:r w:rsidRPr="00D318C2">
        <w:t>Review and comment on operation and maintenance manuals, guarantee certificates and warranties</w:t>
      </w:r>
      <w:r>
        <w:t>.</w:t>
      </w:r>
    </w:p>
    <w:p w:rsidR="0017782F" w:rsidRPr="00D318C2" w:rsidRDefault="0017782F" w:rsidP="00D318C2">
      <w:pPr>
        <w:pStyle w:val="Heading4"/>
      </w:pPr>
      <w:r w:rsidRPr="00D318C2">
        <w:t>Inspect the works and issue practical completion and defects lists</w:t>
      </w:r>
      <w:r>
        <w:t>.</w:t>
      </w:r>
    </w:p>
    <w:p w:rsidR="0017782F" w:rsidRDefault="0017782F" w:rsidP="00D318C2">
      <w:pPr>
        <w:pStyle w:val="Heading4"/>
      </w:pPr>
      <w:r>
        <w:t>Arrang</w:t>
      </w:r>
      <w:r w:rsidR="00A96E47">
        <w:t>e</w:t>
      </w:r>
      <w:r>
        <w:t xml:space="preserve"> for the delivery of all test certificates, statutory </w:t>
      </w:r>
      <w:r w:rsidR="001105A2" w:rsidRPr="006814F5">
        <w:t>(regulatory)</w:t>
      </w:r>
      <w:r>
        <w:t xml:space="preserve"> and other approvals, as built drawings and operating manuals </w:t>
      </w:r>
    </w:p>
    <w:p w:rsidR="0017782F" w:rsidRDefault="0017782F" w:rsidP="00D318C2">
      <w:pPr>
        <w:pStyle w:val="BodyTextIndent"/>
      </w:pPr>
    </w:p>
    <w:p w:rsidR="0017782F" w:rsidRDefault="0017782F" w:rsidP="00D318C2">
      <w:pPr>
        <w:pStyle w:val="BodyTextIndent"/>
      </w:pPr>
      <w:r>
        <w:t>Typical deliverables will include:</w:t>
      </w:r>
    </w:p>
    <w:p w:rsidR="0017782F" w:rsidRPr="0017782F" w:rsidRDefault="00501DA9" w:rsidP="00364BE3">
      <w:pPr>
        <w:pStyle w:val="Heading7"/>
        <w:rPr>
          <w:i/>
          <w:iCs/>
        </w:rPr>
      </w:pPr>
      <w:r w:rsidRPr="00501DA9">
        <w:rPr>
          <w:i/>
          <w:iCs/>
        </w:rPr>
        <w:t>Schedules of predicted cash flow.</w:t>
      </w:r>
    </w:p>
    <w:p w:rsidR="0017782F" w:rsidRPr="006C6323" w:rsidRDefault="0017782F" w:rsidP="00364BE3">
      <w:pPr>
        <w:pStyle w:val="Heading7"/>
      </w:pPr>
      <w:r w:rsidRPr="006C6323">
        <w:t>Construction documentation.</w:t>
      </w:r>
    </w:p>
    <w:p w:rsidR="0017782F" w:rsidRDefault="0017782F" w:rsidP="00364BE3">
      <w:pPr>
        <w:pStyle w:val="Heading7"/>
      </w:pPr>
      <w:r>
        <w:t>Drawing</w:t>
      </w:r>
      <w:r w:rsidR="00A96E47">
        <w:t>s</w:t>
      </w:r>
      <w:r>
        <w:t xml:space="preserve"> register.</w:t>
      </w:r>
    </w:p>
    <w:p w:rsidR="0017782F" w:rsidRPr="0017782F" w:rsidRDefault="00501DA9" w:rsidP="00364BE3">
      <w:pPr>
        <w:pStyle w:val="Heading7"/>
        <w:rPr>
          <w:i/>
          <w:iCs/>
        </w:rPr>
      </w:pPr>
      <w:r w:rsidRPr="00501DA9">
        <w:rPr>
          <w:i/>
          <w:iCs/>
        </w:rPr>
        <w:t>Estimates for proposed variations.</w:t>
      </w:r>
    </w:p>
    <w:p w:rsidR="0017782F" w:rsidRDefault="0017782F" w:rsidP="00364BE3">
      <w:pPr>
        <w:pStyle w:val="Heading7"/>
      </w:pPr>
      <w:r>
        <w:t>Contract instructions.</w:t>
      </w:r>
    </w:p>
    <w:p w:rsidR="0017782F" w:rsidRPr="0017782F" w:rsidRDefault="00501DA9" w:rsidP="00364BE3">
      <w:pPr>
        <w:pStyle w:val="Heading7"/>
        <w:rPr>
          <w:i/>
          <w:iCs/>
        </w:rPr>
      </w:pPr>
      <w:r w:rsidRPr="00501DA9">
        <w:rPr>
          <w:i/>
          <w:iCs/>
        </w:rPr>
        <w:t>Financial control reports.</w:t>
      </w:r>
    </w:p>
    <w:p w:rsidR="0017782F" w:rsidRPr="0017782F" w:rsidRDefault="00501DA9" w:rsidP="00364BE3">
      <w:pPr>
        <w:pStyle w:val="Heading7"/>
        <w:rPr>
          <w:i/>
          <w:iCs/>
        </w:rPr>
      </w:pPr>
      <w:r w:rsidRPr="00501DA9">
        <w:rPr>
          <w:i/>
          <w:iCs/>
        </w:rPr>
        <w:t>Valuations for payment certificates.</w:t>
      </w:r>
    </w:p>
    <w:p w:rsidR="0017782F" w:rsidRPr="0017782F" w:rsidRDefault="00501DA9" w:rsidP="00364BE3">
      <w:pPr>
        <w:pStyle w:val="Heading7"/>
        <w:rPr>
          <w:i/>
          <w:iCs/>
        </w:rPr>
      </w:pPr>
      <w:r w:rsidRPr="00501DA9">
        <w:rPr>
          <w:i/>
          <w:iCs/>
        </w:rPr>
        <w:t>Progressive and draft final account(s)</w:t>
      </w:r>
    </w:p>
    <w:p w:rsidR="0017782F" w:rsidRDefault="0017782F" w:rsidP="00364BE3">
      <w:pPr>
        <w:pStyle w:val="Heading7"/>
      </w:pPr>
      <w:r>
        <w:t>Practical completion and defects list</w:t>
      </w:r>
    </w:p>
    <w:p w:rsidR="0017782F" w:rsidRDefault="00AE261B" w:rsidP="00AE261B">
      <w:pPr>
        <w:pStyle w:val="Heading7"/>
      </w:pPr>
      <w:r w:rsidRPr="00AE261B">
        <w:t>All statutory certification and certificates of compliance as required by the Local and other Statutory Authorities</w:t>
      </w:r>
    </w:p>
    <w:p w:rsidR="0017782F" w:rsidRDefault="0017782F" w:rsidP="006C28DB">
      <w:pPr>
        <w:pStyle w:val="BodyTextIndent"/>
        <w:ind w:left="709"/>
      </w:pPr>
    </w:p>
    <w:p w:rsidR="0017782F" w:rsidRDefault="0017782F" w:rsidP="006C28DB">
      <w:pPr>
        <w:pStyle w:val="Heading3"/>
      </w:pPr>
      <w:bookmarkStart w:id="426" w:name="_Ref401155963"/>
      <w:bookmarkStart w:id="427" w:name="_Toc428163440"/>
      <w:r>
        <w:t>Stage 6 – Close-Out</w:t>
      </w:r>
      <w:bookmarkEnd w:id="426"/>
      <w:bookmarkEnd w:id="427"/>
      <w:r>
        <w:t xml:space="preserve">  </w:t>
      </w:r>
    </w:p>
    <w:p w:rsidR="0017782F" w:rsidRDefault="0017782F" w:rsidP="00364BE3">
      <w:pPr>
        <w:pStyle w:val="BodyTextIndent"/>
      </w:pPr>
      <w:r>
        <w:t>(Defined as: Fulfil and complete the project close-out including necessary documentation to facilitate effective completion, handover and operation of the project)</w:t>
      </w:r>
    </w:p>
    <w:p w:rsidR="0017782F" w:rsidRDefault="0017782F" w:rsidP="006C28DB">
      <w:pPr>
        <w:pStyle w:val="BodyTextIndent"/>
        <w:ind w:left="709"/>
      </w:pPr>
    </w:p>
    <w:p w:rsidR="0017782F" w:rsidRPr="006C28DB" w:rsidRDefault="0017782F" w:rsidP="006C28DB">
      <w:pPr>
        <w:pStyle w:val="Heading4"/>
      </w:pPr>
      <w:r w:rsidRPr="006C28DB">
        <w:t>Inspect and verify the rectification of defects</w:t>
      </w:r>
    </w:p>
    <w:p w:rsidR="0017782F" w:rsidRPr="0017782F" w:rsidRDefault="00501DA9" w:rsidP="006C28DB">
      <w:pPr>
        <w:pStyle w:val="Heading4"/>
        <w:rPr>
          <w:i/>
          <w:iCs/>
        </w:rPr>
      </w:pPr>
      <w:r w:rsidRPr="00501DA9">
        <w:rPr>
          <w:i/>
          <w:iCs/>
        </w:rPr>
        <w:t>Receive, comment and approve relevant payment valuations and</w:t>
      </w:r>
      <w:r w:rsidR="0017782F" w:rsidRPr="00B73721">
        <w:rPr>
          <w:i/>
          <w:iCs/>
        </w:rPr>
        <w:tab/>
      </w:r>
      <w:r w:rsidRPr="00501DA9">
        <w:rPr>
          <w:i/>
          <w:iCs/>
        </w:rPr>
        <w:t xml:space="preserve"> completion certificates</w:t>
      </w:r>
    </w:p>
    <w:p w:rsidR="0017782F" w:rsidRPr="006C28DB" w:rsidRDefault="0017782F" w:rsidP="006C28DB">
      <w:pPr>
        <w:pStyle w:val="Heading4"/>
      </w:pPr>
      <w:r>
        <w:t xml:space="preserve">Facilitate </w:t>
      </w:r>
      <w:r w:rsidR="00BE19E9">
        <w:t xml:space="preserve">and/or procure final </w:t>
      </w:r>
      <w:r w:rsidRPr="006C28DB">
        <w:t>operations and maintenance manuals, guarantees and warranties.</w:t>
      </w:r>
    </w:p>
    <w:p w:rsidR="0017782F" w:rsidRPr="006C28DB" w:rsidRDefault="0017782F" w:rsidP="006C28DB">
      <w:pPr>
        <w:pStyle w:val="Heading4"/>
      </w:pPr>
      <w:r w:rsidRPr="006C28DB">
        <w:t>Prepare and/or procure as-built drawings and documentation</w:t>
      </w:r>
      <w:r>
        <w:t>.</w:t>
      </w:r>
    </w:p>
    <w:p w:rsidR="0017782F" w:rsidRPr="0017782F" w:rsidRDefault="00501DA9" w:rsidP="006C28DB">
      <w:pPr>
        <w:pStyle w:val="Heading4"/>
        <w:rPr>
          <w:i/>
          <w:iCs/>
        </w:rPr>
      </w:pPr>
      <w:r w:rsidRPr="00501DA9">
        <w:rPr>
          <w:i/>
          <w:iCs/>
        </w:rPr>
        <w:t>Conclude the final accounts where relevant.</w:t>
      </w:r>
    </w:p>
    <w:p w:rsidR="0017782F" w:rsidRDefault="0017782F" w:rsidP="006C28DB">
      <w:pPr>
        <w:pStyle w:val="BodyTextIndent"/>
        <w:ind w:left="709"/>
      </w:pPr>
    </w:p>
    <w:p w:rsidR="0017782F" w:rsidRDefault="0017782F" w:rsidP="006C28DB">
      <w:pPr>
        <w:pStyle w:val="BodyTextIndent"/>
        <w:ind w:left="709"/>
      </w:pPr>
      <w:r>
        <w:t>Typical deliverables will include:</w:t>
      </w:r>
    </w:p>
    <w:p w:rsidR="0017782F" w:rsidRPr="0017782F" w:rsidRDefault="00501DA9" w:rsidP="00364BE3">
      <w:pPr>
        <w:pStyle w:val="Heading7"/>
        <w:rPr>
          <w:i/>
          <w:iCs/>
        </w:rPr>
      </w:pPr>
      <w:r w:rsidRPr="00501DA9">
        <w:rPr>
          <w:i/>
          <w:iCs/>
        </w:rPr>
        <w:t>Valuations for payment certificates</w:t>
      </w:r>
    </w:p>
    <w:p w:rsidR="0017782F" w:rsidRDefault="00415507" w:rsidP="00364BE3">
      <w:pPr>
        <w:pStyle w:val="Heading7"/>
      </w:pPr>
      <w:r>
        <w:t>W</w:t>
      </w:r>
      <w:r w:rsidR="00796B59">
        <w:t>orks</w:t>
      </w:r>
      <w:r w:rsidR="0017782F">
        <w:t xml:space="preserve"> and final completion lists</w:t>
      </w:r>
    </w:p>
    <w:p w:rsidR="0017782F" w:rsidRDefault="0017782F" w:rsidP="00364BE3">
      <w:pPr>
        <w:pStyle w:val="Heading7"/>
      </w:pPr>
      <w:r>
        <w:t>Operations and maintenance manuals, guarantees and warranties</w:t>
      </w:r>
    </w:p>
    <w:p w:rsidR="0017782F" w:rsidRDefault="0017782F" w:rsidP="00364BE3">
      <w:pPr>
        <w:pStyle w:val="Heading7"/>
      </w:pPr>
      <w:r>
        <w:t>As-built drawings and documentation</w:t>
      </w:r>
    </w:p>
    <w:p w:rsidR="0017782F" w:rsidRPr="0017782F" w:rsidRDefault="00501DA9" w:rsidP="00364BE3">
      <w:pPr>
        <w:pStyle w:val="Heading7"/>
        <w:rPr>
          <w:i/>
          <w:iCs/>
        </w:rPr>
      </w:pPr>
      <w:r w:rsidRPr="00501DA9">
        <w:rPr>
          <w:i/>
          <w:iCs/>
        </w:rPr>
        <w:t>Final accounts</w:t>
      </w:r>
    </w:p>
    <w:p w:rsidR="0017782F" w:rsidRDefault="0017782F" w:rsidP="00A9534C">
      <w:pPr>
        <w:pStyle w:val="Heading2"/>
      </w:pPr>
      <w:bookmarkStart w:id="428" w:name="_Toc120684559"/>
      <w:bookmarkStart w:id="429" w:name="_Toc120684560"/>
      <w:bookmarkStart w:id="430" w:name="_Toc120684562"/>
      <w:bookmarkStart w:id="431" w:name="_Toc120684563"/>
      <w:bookmarkStart w:id="432" w:name="_Ref202780609"/>
      <w:bookmarkStart w:id="433" w:name="_Toc428163441"/>
      <w:bookmarkEnd w:id="421"/>
      <w:bookmarkEnd w:id="428"/>
      <w:bookmarkEnd w:id="429"/>
      <w:bookmarkEnd w:id="430"/>
      <w:bookmarkEnd w:id="431"/>
      <w:r>
        <w:t>Additional Services</w:t>
      </w:r>
      <w:bookmarkEnd w:id="432"/>
      <w:bookmarkEnd w:id="433"/>
    </w:p>
    <w:p w:rsidR="0017782F" w:rsidRDefault="0017782F" w:rsidP="006D1485">
      <w:pPr>
        <w:pStyle w:val="BodyTextIndent"/>
      </w:pPr>
      <w:r>
        <w:t xml:space="preserve">The following services are additional to the normal services provided by the </w:t>
      </w:r>
      <w:r w:rsidRPr="00D47778">
        <w:rPr>
          <w:b/>
        </w:rPr>
        <w:t>consulting engineer</w:t>
      </w:r>
      <w:r>
        <w:t xml:space="preserve">, unless specifically agreed otherwise between the </w:t>
      </w:r>
      <w:r w:rsidRPr="00D47778">
        <w:rPr>
          <w:b/>
        </w:rPr>
        <w:t>consulting engineer</w:t>
      </w:r>
      <w:r>
        <w:t xml:space="preserve"> and the </w:t>
      </w:r>
      <w:r w:rsidRPr="00D47778">
        <w:rPr>
          <w:b/>
        </w:rPr>
        <w:t>client</w:t>
      </w:r>
      <w:r>
        <w:t xml:space="preserve">. </w:t>
      </w:r>
      <w:r w:rsidRPr="00E55C55">
        <w:rPr>
          <w:b/>
        </w:rPr>
        <w:t>The agreement</w:t>
      </w:r>
      <w:r>
        <w:t xml:space="preserve"> on the services and remuneration shall be in writing and should, if at all possible, be concluded before such services are rendered.</w:t>
      </w:r>
    </w:p>
    <w:p w:rsidR="0017782F" w:rsidRDefault="0017782F" w:rsidP="00AA0F7B">
      <w:pPr>
        <w:pStyle w:val="Heading3"/>
      </w:pPr>
      <w:bookmarkStart w:id="434" w:name="_Toc120684565"/>
      <w:bookmarkStart w:id="435" w:name="_Toc120684566"/>
      <w:bookmarkStart w:id="436" w:name="_Toc428163442"/>
      <w:bookmarkEnd w:id="434"/>
      <w:bookmarkEnd w:id="435"/>
      <w:r>
        <w:t>Additional Services pertaining to all Stages of the Project</w:t>
      </w:r>
      <w:bookmarkEnd w:id="436"/>
    </w:p>
    <w:p w:rsidR="0017782F" w:rsidRDefault="0017782F" w:rsidP="00A9534C">
      <w:pPr>
        <w:pStyle w:val="Heading4"/>
      </w:pPr>
      <w:r>
        <w:t xml:space="preserve">All services related to defining the scope of work that </w:t>
      </w:r>
      <w:r w:rsidR="001260B9">
        <w:t xml:space="preserve">are </w:t>
      </w:r>
      <w:r>
        <w:t>normally paid for on a time and cost basis.</w:t>
      </w:r>
    </w:p>
    <w:p w:rsidR="0017782F" w:rsidRDefault="0017782F" w:rsidP="00A9534C">
      <w:pPr>
        <w:pStyle w:val="Heading4"/>
      </w:pPr>
      <w:r>
        <w:t>Enquiries not directly concerned with the works and its subsequent utilisation.</w:t>
      </w:r>
    </w:p>
    <w:p w:rsidR="0017782F" w:rsidRDefault="0017782F" w:rsidP="00A9534C">
      <w:pPr>
        <w:pStyle w:val="Heading4"/>
      </w:pPr>
      <w:r>
        <w:t>Valuation for purchase, sale or leasing of plant, equipment, material, systems, land or buildings or arranging for such valuation.</w:t>
      </w:r>
    </w:p>
    <w:p w:rsidR="0017782F" w:rsidRDefault="0017782F" w:rsidP="00A9534C">
      <w:pPr>
        <w:pStyle w:val="Heading4"/>
      </w:pPr>
      <w:r>
        <w:t>Making arrangements for way leaves, servitudes or expropriations.</w:t>
      </w:r>
    </w:p>
    <w:p w:rsidR="0017782F" w:rsidRDefault="0017782F" w:rsidP="00A9534C">
      <w:pPr>
        <w:pStyle w:val="Heading4"/>
      </w:pPr>
      <w:r>
        <w:t>Negotiating and arranging for the provision or diversion of services not forming part of the works.</w:t>
      </w:r>
    </w:p>
    <w:p w:rsidR="0017782F" w:rsidRDefault="0017782F" w:rsidP="00A9534C">
      <w:pPr>
        <w:pStyle w:val="Heading4"/>
      </w:pPr>
      <w:r>
        <w:t>Additional work in obtaining the formal approval of the appropriate Government Departments or Public Authorities</w:t>
      </w:r>
      <w:r w:rsidR="00A96E47">
        <w:t xml:space="preserve"> and Utilities</w:t>
      </w:r>
      <w:r>
        <w:t>, including the making of such revisions as may be required as a result of decisions of such Departments or Authorities arising out of changes in policy, undue delay, or other causes beyond the consulting engineer’s control.</w:t>
      </w:r>
    </w:p>
    <w:p w:rsidR="00767162" w:rsidRDefault="00767162" w:rsidP="00A9534C">
      <w:pPr>
        <w:pStyle w:val="Heading4"/>
      </w:pPr>
      <w:r>
        <w:t>Additional work related to monitoring as required by any Government Departments or Authorities in order to facilitate regulatory approvals and certification</w:t>
      </w:r>
      <w:r w:rsidR="00C41A0A">
        <w:t xml:space="preserve"> (e.g. Mines Health and Safety Act</w:t>
      </w:r>
      <w:r w:rsidR="004E1E51">
        <w:t xml:space="preserve"> 29 of 1996</w:t>
      </w:r>
      <w:r w:rsidR="00C41A0A">
        <w:t>)</w:t>
      </w:r>
      <w:r>
        <w:t>.</w:t>
      </w:r>
    </w:p>
    <w:p w:rsidR="0017782F" w:rsidRDefault="0017782F" w:rsidP="00A9534C">
      <w:pPr>
        <w:pStyle w:val="Heading4"/>
      </w:pPr>
      <w:r>
        <w:t xml:space="preserve">Topographical </w:t>
      </w:r>
      <w:r w:rsidRPr="00B43D01">
        <w:t>and environmental surveys, analyses</w:t>
      </w:r>
      <w:r>
        <w:t>, tests and site or foundation or other investigations, model tests, laboratory tests and analyses carried out on behalf of the client.</w:t>
      </w:r>
    </w:p>
    <w:p w:rsidR="0017782F" w:rsidRDefault="0017782F" w:rsidP="00A9534C">
      <w:pPr>
        <w:pStyle w:val="Heading4"/>
      </w:pPr>
      <w:r>
        <w:t>Setting out or staking out the works and indicating any boundary beacons and other reference marks.</w:t>
      </w:r>
    </w:p>
    <w:p w:rsidR="0017782F" w:rsidRDefault="0017782F" w:rsidP="00A9534C">
      <w:pPr>
        <w:pStyle w:val="Heading4"/>
      </w:pPr>
      <w:r>
        <w:t>Preparation of drawings for manufacture and installation or detailed checking of such for erection or installation fit.</w:t>
      </w:r>
    </w:p>
    <w:p w:rsidR="0017782F" w:rsidRDefault="0017782F" w:rsidP="00A9534C">
      <w:pPr>
        <w:pStyle w:val="Heading4"/>
      </w:pPr>
      <w:r>
        <w:t>Detailed inspection, reviewing and checking of designs and drawings not prepared by the consulting engineer and submitted by any contractor or potential contractor as alternative to those embodied in tender or similar documents prepared by the consulting engineer.</w:t>
      </w:r>
    </w:p>
    <w:p w:rsidR="0017782F" w:rsidRPr="00A178AD" w:rsidRDefault="00B83046" w:rsidP="00A9534C">
      <w:pPr>
        <w:pStyle w:val="Heading4"/>
      </w:pPr>
      <w:r w:rsidRPr="00A178AD">
        <w:t>Travel</w:t>
      </w:r>
      <w:r w:rsidR="00736B26">
        <w:t xml:space="preserve">/ accommodation </w:t>
      </w:r>
      <w:r w:rsidRPr="00A178AD">
        <w:t xml:space="preserve">and </w:t>
      </w:r>
      <w:r w:rsidR="00C26036" w:rsidRPr="00A178AD">
        <w:t xml:space="preserve">travel </w:t>
      </w:r>
      <w:r w:rsidRPr="00A178AD">
        <w:t>time costs related to</w:t>
      </w:r>
      <w:r w:rsidR="00A002AF" w:rsidRPr="00A178AD">
        <w:t xml:space="preserve"> offsite </w:t>
      </w:r>
      <w:r w:rsidRPr="00A178AD">
        <w:t>i</w:t>
      </w:r>
      <w:r w:rsidR="00501DA9" w:rsidRPr="00A178AD">
        <w:t>nspection and testing of materials and plant during manufacture</w:t>
      </w:r>
      <w:r w:rsidR="00A178AD">
        <w:t xml:space="preserve"> and/or prior to delivery to site</w:t>
      </w:r>
      <w:r w:rsidR="00501DA9" w:rsidRPr="00A178AD">
        <w:t>.</w:t>
      </w:r>
    </w:p>
    <w:p w:rsidR="0017782F" w:rsidRDefault="0017782F" w:rsidP="00A9534C">
      <w:pPr>
        <w:pStyle w:val="Heading4"/>
      </w:pPr>
      <w:r>
        <w:t xml:space="preserve">Preparing and setting out particulars and calculations in a form required by any relevant authority. </w:t>
      </w:r>
    </w:p>
    <w:p w:rsidR="00C13304" w:rsidRDefault="0017782F" w:rsidP="00A9534C">
      <w:pPr>
        <w:pStyle w:val="Heading4"/>
      </w:pPr>
      <w:r>
        <w:t>Abnormal additional services by</w:t>
      </w:r>
      <w:r w:rsidR="001260B9">
        <w:t>,</w:t>
      </w:r>
      <w:r>
        <w:t xml:space="preserve"> or costs</w:t>
      </w:r>
      <w:r w:rsidR="00736B26">
        <w:t xml:space="preserve"> incurred by </w:t>
      </w:r>
      <w:r>
        <w:t>the consulting engineer due to the failure of a contractor or others to perform their required duties adequately and on time.</w:t>
      </w:r>
      <w:r w:rsidR="00D47778">
        <w:t xml:space="preserve">  For example</w:t>
      </w:r>
      <w:r w:rsidR="00C13304">
        <w:t>:</w:t>
      </w:r>
      <w:r w:rsidR="00D47778">
        <w:t xml:space="preserve"> </w:t>
      </w:r>
    </w:p>
    <w:p w:rsidR="00C13304" w:rsidRDefault="00C13304" w:rsidP="00C13304">
      <w:pPr>
        <w:pStyle w:val="Heading8"/>
      </w:pPr>
      <w:r>
        <w:t>W</w:t>
      </w:r>
      <w:r w:rsidR="00D47778" w:rsidRPr="00947B14">
        <w:t xml:space="preserve">hen the </w:t>
      </w:r>
      <w:r w:rsidR="00D47778">
        <w:t>works</w:t>
      </w:r>
      <w:r w:rsidR="00D47778" w:rsidRPr="00947B14">
        <w:t xml:space="preserve"> Contract is extended </w:t>
      </w:r>
      <w:r w:rsidR="00D47778">
        <w:t xml:space="preserve">beyond the awarded contract period </w:t>
      </w:r>
      <w:r w:rsidR="00D47778" w:rsidRPr="00133090">
        <w:t xml:space="preserve">due to poor contractor performance or unforeseen circumstances, </w:t>
      </w:r>
      <w:r w:rsidR="00D47778" w:rsidRPr="00947B14">
        <w:t xml:space="preserve">attendance at meetings </w:t>
      </w:r>
      <w:r w:rsidR="00D47778">
        <w:t>and related inspections are</w:t>
      </w:r>
      <w:r w:rsidR="00D47778" w:rsidRPr="00947B14">
        <w:t xml:space="preserve"> considered as </w:t>
      </w:r>
      <w:r w:rsidR="00D47778" w:rsidRPr="00133090">
        <w:t xml:space="preserve">additional services.  </w:t>
      </w:r>
      <w:r w:rsidR="00A76FC2">
        <w:t>Alternatively, t</w:t>
      </w:r>
      <w:r w:rsidR="005E1719">
        <w:t xml:space="preserve">he portion of the fee due for </w:t>
      </w:r>
      <w:r w:rsidR="00736B26">
        <w:t xml:space="preserve">the Contract Administration and Inspection Stage </w:t>
      </w:r>
      <w:r w:rsidR="005E1719">
        <w:t xml:space="preserve">is adjusted pro-rata to the extended duration versus the originally expected duration.  </w:t>
      </w:r>
    </w:p>
    <w:p w:rsidR="0017782F" w:rsidRDefault="00D47778" w:rsidP="00C13304">
      <w:pPr>
        <w:pStyle w:val="Heading8"/>
      </w:pPr>
      <w:r>
        <w:t>W</w:t>
      </w:r>
      <w:r w:rsidRPr="00133090">
        <w:t xml:space="preserve">here more frequent inspections are required </w:t>
      </w:r>
      <w:r>
        <w:t>due to</w:t>
      </w:r>
      <w:r w:rsidRPr="00133090">
        <w:t xml:space="preserve"> poor contractor performance </w:t>
      </w:r>
      <w:r>
        <w:t>or other extraneous factors these</w:t>
      </w:r>
      <w:r w:rsidRPr="006814F5">
        <w:t xml:space="preserve"> </w:t>
      </w:r>
      <w:r w:rsidR="005E1719">
        <w:t>are</w:t>
      </w:r>
      <w:r w:rsidRPr="006814F5">
        <w:t xml:space="preserve"> </w:t>
      </w:r>
      <w:r>
        <w:t xml:space="preserve">normally </w:t>
      </w:r>
      <w:r w:rsidRPr="006814F5">
        <w:t xml:space="preserve">considered </w:t>
      </w:r>
      <w:r>
        <w:t xml:space="preserve">to be </w:t>
      </w:r>
      <w:r w:rsidRPr="006814F5">
        <w:t>additional services</w:t>
      </w:r>
      <w:r w:rsidR="005E1719">
        <w:t>.</w:t>
      </w:r>
      <w:r w:rsidR="00736B26">
        <w:t xml:space="preserve"> </w:t>
      </w:r>
    </w:p>
    <w:p w:rsidR="00736B26" w:rsidRPr="00736B26" w:rsidRDefault="00736B26">
      <w:pPr>
        <w:pStyle w:val="Heading8"/>
      </w:pPr>
      <w:r>
        <w:t>Dealing with excessive, unreasonable and spurious claims by the Contractor.</w:t>
      </w:r>
    </w:p>
    <w:p w:rsidR="0017782F" w:rsidRDefault="0017782F" w:rsidP="00A9534C">
      <w:pPr>
        <w:pStyle w:val="Heading4"/>
      </w:pPr>
      <w:r>
        <w:t>Executing or arranging for the periodic monitoring and adjustment of the works, after final handover and completion of construction and commissioning, in order to optimise or maintain proper functioning of any process or system.</w:t>
      </w:r>
    </w:p>
    <w:p w:rsidR="0017782F" w:rsidRDefault="0017782F" w:rsidP="00A9534C">
      <w:pPr>
        <w:pStyle w:val="Heading4"/>
      </w:pPr>
      <w:r>
        <w:t xml:space="preserve">Investigating or reporting on tariffs or charges leviable by or </w:t>
      </w:r>
      <w:r w:rsidR="00501DA9" w:rsidRPr="00A178AD">
        <w:t>to the client.</w:t>
      </w:r>
    </w:p>
    <w:p w:rsidR="0017782F" w:rsidRDefault="0017782F" w:rsidP="00A9534C">
      <w:pPr>
        <w:pStyle w:val="Heading4"/>
      </w:pPr>
      <w:r>
        <w:t>Advance ordering or reservation of materials and obtaining licenses and permits.</w:t>
      </w:r>
    </w:p>
    <w:p w:rsidR="0017782F" w:rsidRDefault="0017782F" w:rsidP="00A9534C">
      <w:pPr>
        <w:pStyle w:val="Heading4"/>
      </w:pPr>
      <w:r>
        <w:t>Preparing detailed operating, operation and maintenance manuals.</w:t>
      </w:r>
    </w:p>
    <w:p w:rsidR="0017782F" w:rsidRDefault="0017782F" w:rsidP="00A9534C">
      <w:pPr>
        <w:pStyle w:val="Heading4"/>
      </w:pPr>
      <w:r>
        <w:t>Additional services, duties and/or work resulting from project scope changes, alterations and/or instructions by the client, or his duly authorized agents, requiring the consult</w:t>
      </w:r>
      <w:r w:rsidR="002C302A">
        <w:t>ing engineer to advis</w:t>
      </w:r>
      <w:r>
        <w:t xml:space="preserve">e upon, review, adapt and/or alter his completed designs and/or any other documentation and/or change the services and/or duties. Such additional services are subject to agreement in writing between the </w:t>
      </w:r>
      <w:r w:rsidRPr="00D47778">
        <w:rPr>
          <w:b/>
        </w:rPr>
        <w:t>consulting engineer</w:t>
      </w:r>
      <w:r>
        <w:t xml:space="preserve"> and the </w:t>
      </w:r>
      <w:r w:rsidRPr="00D47778">
        <w:rPr>
          <w:b/>
        </w:rPr>
        <w:t xml:space="preserve">client </w:t>
      </w:r>
      <w:r>
        <w:t>prior to the execution thereof.</w:t>
      </w:r>
    </w:p>
    <w:p w:rsidR="000C6755" w:rsidRDefault="000C6755" w:rsidP="000C6755">
      <w:pPr>
        <w:pStyle w:val="Heading4"/>
      </w:pPr>
      <w:r w:rsidRPr="00947B14">
        <w:t xml:space="preserve">The frequency and extent of site </w:t>
      </w:r>
      <w:r>
        <w:t>administration and i</w:t>
      </w:r>
      <w:r w:rsidRPr="00133090">
        <w:t xml:space="preserve">nspections that </w:t>
      </w:r>
      <w:r>
        <w:t xml:space="preserve">are </w:t>
      </w:r>
      <w:r w:rsidRPr="00133090">
        <w:t xml:space="preserve"> required relative to the norm</w:t>
      </w:r>
      <w:r>
        <w:t>:</w:t>
      </w:r>
      <w:r w:rsidRPr="00133090">
        <w:t xml:space="preserve">  </w:t>
      </w:r>
      <w:r w:rsidRPr="00501DA9">
        <w:t>The frequency and duration of works inspections will depend on many factors, such as the nature, complexity and duration of the project, site location, project programme, contractor competence</w:t>
      </w:r>
      <w:r>
        <w:t xml:space="preserve">, important elements of the works being enclosed or covered </w:t>
      </w:r>
      <w:r w:rsidRPr="00501DA9">
        <w:t xml:space="preserve">etc.   </w:t>
      </w:r>
      <w:r w:rsidRPr="00947B14">
        <w:t>The norm</w:t>
      </w:r>
      <w:r w:rsidRPr="00133090">
        <w:t xml:space="preserve"> is that meetings </w:t>
      </w:r>
      <w:r>
        <w:t xml:space="preserve">and inspections </w:t>
      </w:r>
      <w:r w:rsidRPr="00133090">
        <w:t xml:space="preserve">should occur at an average frequency of once every 2 weeks with more frequent occurrences during critical stages of the </w:t>
      </w:r>
      <w:r w:rsidR="00796B59">
        <w:rPr>
          <w:bCs/>
        </w:rPr>
        <w:t>works</w:t>
      </w:r>
      <w:r w:rsidR="00EA00DC">
        <w:rPr>
          <w:bCs/>
        </w:rPr>
        <w:t xml:space="preserve"> as described for Level 1 Construction Monitoring in</w:t>
      </w:r>
      <w:r w:rsidR="001F7B7A">
        <w:rPr>
          <w:bCs/>
        </w:rPr>
        <w:t xml:space="preserve"> 3.3.2</w:t>
      </w:r>
      <w:r w:rsidRPr="00947B14">
        <w:t xml:space="preserve">.  </w:t>
      </w:r>
      <w:r w:rsidR="00EA00DC">
        <w:t xml:space="preserve">When the frequency of meetings and inspections exceeds this </w:t>
      </w:r>
      <w:r w:rsidR="00270EFE">
        <w:t xml:space="preserve">norm then such additional </w:t>
      </w:r>
      <w:r w:rsidR="00EA00DC">
        <w:t xml:space="preserve">attendance at meetings and related inspections are considered as additional services, </w:t>
      </w:r>
    </w:p>
    <w:p w:rsidR="000C6755" w:rsidRDefault="0092531D" w:rsidP="000C6755">
      <w:pPr>
        <w:pStyle w:val="Heading4"/>
      </w:pPr>
      <w:r>
        <w:t xml:space="preserve">Preparing </w:t>
      </w:r>
      <w:r w:rsidR="00736B26">
        <w:t xml:space="preserve">record </w:t>
      </w:r>
      <w:r w:rsidR="000C6755">
        <w:t xml:space="preserve">drawings </w:t>
      </w:r>
      <w:r>
        <w:t>on designs done by others or related to alterations to existing works</w:t>
      </w:r>
      <w:r w:rsidR="000C6755">
        <w:t xml:space="preserve">.   </w:t>
      </w:r>
    </w:p>
    <w:p w:rsidR="0017782F" w:rsidRDefault="0017782F" w:rsidP="00B53AE9">
      <w:pPr>
        <w:pStyle w:val="Heading4"/>
      </w:pPr>
      <w:r>
        <w:t>Work and or services related to targeted procurement that could entail, but is not necessarily limited to any or all of the following:</w:t>
      </w:r>
    </w:p>
    <w:p w:rsidR="0017782F" w:rsidRDefault="0017782F" w:rsidP="001D04B9">
      <w:pPr>
        <w:pStyle w:val="Heading8"/>
      </w:pPr>
      <w:r>
        <w:t>incorporation of any targeted participation goals</w:t>
      </w:r>
      <w:r w:rsidR="00771A45">
        <w:t xml:space="preserve"> and training outcomes</w:t>
      </w:r>
      <w:r>
        <w:t>,</w:t>
      </w:r>
    </w:p>
    <w:p w:rsidR="0017782F" w:rsidRDefault="0017782F" w:rsidP="00925A24">
      <w:pPr>
        <w:pStyle w:val="Heading8"/>
      </w:pPr>
      <w:r>
        <w:t>the measuring of key participation indicators,</w:t>
      </w:r>
    </w:p>
    <w:p w:rsidR="0017782F" w:rsidRDefault="0017782F" w:rsidP="00925A24">
      <w:pPr>
        <w:pStyle w:val="Heading8"/>
      </w:pPr>
      <w:r>
        <w:t>the selection, appointment and administration of participation and;</w:t>
      </w:r>
    </w:p>
    <w:p w:rsidR="0017782F" w:rsidRDefault="0017782F" w:rsidP="00925A24">
      <w:pPr>
        <w:pStyle w:val="Heading8"/>
      </w:pPr>
      <w:r>
        <w:t xml:space="preserve">auditing compliance </w:t>
      </w:r>
      <w:r w:rsidR="00736B26">
        <w:t>with</w:t>
      </w:r>
      <w:r>
        <w:t xml:space="preserve"> the above by any contractors and/or professional consultant.</w:t>
      </w:r>
    </w:p>
    <w:p w:rsidR="0017782F" w:rsidRPr="00A9534C" w:rsidRDefault="0017782F" w:rsidP="00B53AE9">
      <w:pPr>
        <w:rPr>
          <w:lang w:val="en-GB"/>
        </w:rPr>
      </w:pPr>
    </w:p>
    <w:p w:rsidR="004E1E51" w:rsidRDefault="0017782F" w:rsidP="00A9534C">
      <w:pPr>
        <w:pStyle w:val="Heading4"/>
      </w:pPr>
      <w:r>
        <w:t>Exceptional arrangements, communication, facilitation and agreements with any stakeholders other than the client and contractors appointed for the works on which the consulting engineer provides services.</w:t>
      </w:r>
    </w:p>
    <w:p w:rsidR="00736B26" w:rsidRDefault="0017782F" w:rsidP="00A9534C">
      <w:pPr>
        <w:pStyle w:val="Heading4"/>
      </w:pPr>
      <w:r>
        <w:t>Any other additional services, of whatever nature, specifically agreed to in writing between the consulting engineer and the client.</w:t>
      </w:r>
    </w:p>
    <w:p w:rsidR="0017782F" w:rsidRDefault="00736B26" w:rsidP="00A9534C">
      <w:pPr>
        <w:pStyle w:val="Heading4"/>
      </w:pPr>
      <w:r>
        <w:t>Arranging forward cover for imported goods, materials or services.</w:t>
      </w:r>
      <w:r w:rsidR="004E1E51">
        <w:t xml:space="preserve"> </w:t>
      </w:r>
    </w:p>
    <w:p w:rsidR="0017782F" w:rsidRDefault="0017782F" w:rsidP="00AA0F7B">
      <w:pPr>
        <w:pStyle w:val="Heading3"/>
      </w:pPr>
      <w:bookmarkStart w:id="437" w:name="_Toc120684568"/>
      <w:bookmarkStart w:id="438" w:name="_Toc120684569"/>
      <w:bookmarkStart w:id="439" w:name="_Ref201488544"/>
      <w:bookmarkStart w:id="440" w:name="_Ref202778438"/>
      <w:bookmarkStart w:id="441" w:name="_Ref202778453"/>
      <w:bookmarkStart w:id="442" w:name="_Ref202778478"/>
      <w:bookmarkStart w:id="443" w:name="_Toc428163443"/>
      <w:bookmarkEnd w:id="437"/>
      <w:bookmarkEnd w:id="438"/>
      <w:r>
        <w:t>Construction Monitoring</w:t>
      </w:r>
      <w:bookmarkEnd w:id="439"/>
      <w:bookmarkEnd w:id="440"/>
      <w:bookmarkEnd w:id="441"/>
      <w:bookmarkEnd w:id="442"/>
      <w:bookmarkEnd w:id="443"/>
    </w:p>
    <w:p w:rsidR="008E7334" w:rsidRDefault="00B80CBC" w:rsidP="00046BDB">
      <w:pPr>
        <w:pStyle w:val="Heading4"/>
      </w:pPr>
      <w:r>
        <w:t xml:space="preserve">Quality assurance </w:t>
      </w:r>
      <w:r w:rsidR="00CF2CD9">
        <w:t xml:space="preserve">(QA) </w:t>
      </w:r>
      <w:r>
        <w:t xml:space="preserve">during construction </w:t>
      </w:r>
      <w:r w:rsidR="001F7B7A" w:rsidRPr="001F7B7A">
        <w:t xml:space="preserve">refers to the engineering activities </w:t>
      </w:r>
      <w:r w:rsidR="00CF2CD9">
        <w:t xml:space="preserve">that are </w:t>
      </w:r>
      <w:r w:rsidR="001F7B7A" w:rsidRPr="001F7B7A">
        <w:t xml:space="preserve">implemented </w:t>
      </w:r>
      <w:r w:rsidR="00CF2CD9">
        <w:t xml:space="preserve">to </w:t>
      </w:r>
      <w:r w:rsidR="00F826B4">
        <w:t>assur</w:t>
      </w:r>
      <w:r w:rsidR="00CF2CD9">
        <w:t>e</w:t>
      </w:r>
      <w:r w:rsidR="00F826B4">
        <w:t xml:space="preserve"> the client that </w:t>
      </w:r>
      <w:r w:rsidR="00796B59">
        <w:rPr>
          <w:b/>
        </w:rPr>
        <w:t>works</w:t>
      </w:r>
      <w:r w:rsidR="00F826B4">
        <w:t xml:space="preserve"> </w:t>
      </w:r>
      <w:r w:rsidR="00CF2CD9">
        <w:t xml:space="preserve">are highly likely to </w:t>
      </w:r>
      <w:r w:rsidR="00F826B4">
        <w:t>meet the requirements</w:t>
      </w:r>
      <w:r w:rsidR="00CF2CD9">
        <w:t>.  T</w:t>
      </w:r>
      <w:r w:rsidR="004B7497">
        <w:t xml:space="preserve">his </w:t>
      </w:r>
      <w:r w:rsidR="00F826B4">
        <w:t xml:space="preserve">is achieved through a combination of the quality control processes that are put in place by the </w:t>
      </w:r>
      <w:r w:rsidR="00F826B4" w:rsidRPr="00046BDB">
        <w:rPr>
          <w:b/>
        </w:rPr>
        <w:t>contractor</w:t>
      </w:r>
      <w:r w:rsidR="00F826B4">
        <w:t xml:space="preserve"> </w:t>
      </w:r>
      <w:r w:rsidR="00CF2CD9">
        <w:t xml:space="preserve">to control its outputs </w:t>
      </w:r>
      <w:r w:rsidR="00F826B4">
        <w:t xml:space="preserve">and the inspection and acceptance testing that is carried out by the </w:t>
      </w:r>
      <w:r w:rsidR="00F826B4" w:rsidRPr="00046BDB">
        <w:rPr>
          <w:b/>
        </w:rPr>
        <w:t>consulting engineer</w:t>
      </w:r>
      <w:r w:rsidR="00CF2CD9">
        <w:rPr>
          <w:b/>
        </w:rPr>
        <w:t xml:space="preserve"> </w:t>
      </w:r>
      <w:r w:rsidR="00CF2CD9" w:rsidRPr="00046BDB">
        <w:t>to confirm conformance</w:t>
      </w:r>
      <w:r w:rsidR="00CF2CD9">
        <w:t xml:space="preserve"> prior to certification</w:t>
      </w:r>
      <w:r w:rsidR="00CF2CD9" w:rsidRPr="00046BDB">
        <w:t>.</w:t>
      </w:r>
      <w:r w:rsidR="00F71C46">
        <w:t xml:space="preserve"> </w:t>
      </w:r>
      <w:r w:rsidR="00F826B4">
        <w:t xml:space="preserve"> </w:t>
      </w:r>
      <w:r w:rsidR="00F71C46">
        <w:t xml:space="preserve">While the </w:t>
      </w:r>
      <w:r w:rsidR="00EB30B0">
        <w:rPr>
          <w:b/>
        </w:rPr>
        <w:t>c</w:t>
      </w:r>
      <w:r w:rsidR="00F71C46" w:rsidRPr="0030356C">
        <w:rPr>
          <w:b/>
        </w:rPr>
        <w:t>ontractor</w:t>
      </w:r>
      <w:r w:rsidR="00F71C46">
        <w:t xml:space="preserve"> takes the ultimate responsibility for quality and meeting the design requirements, the purpose of </w:t>
      </w:r>
      <w:r w:rsidR="00C13304" w:rsidRPr="00C13304">
        <w:rPr>
          <w:b/>
        </w:rPr>
        <w:t>quality assurance plan</w:t>
      </w:r>
      <w:r w:rsidR="00C13304">
        <w:t xml:space="preserve"> and related </w:t>
      </w:r>
      <w:r w:rsidR="00F71C46" w:rsidRPr="00046BDB">
        <w:rPr>
          <w:b/>
        </w:rPr>
        <w:t>construction monitoring</w:t>
      </w:r>
      <w:r w:rsidR="00F71C46">
        <w:t xml:space="preserve"> is to inspect and satisfy the client and the </w:t>
      </w:r>
      <w:r w:rsidR="00F71C46" w:rsidRPr="0030356C">
        <w:rPr>
          <w:b/>
        </w:rPr>
        <w:t>consulting engineer</w:t>
      </w:r>
      <w:r w:rsidR="00F71C46">
        <w:t xml:space="preserve"> that the risk </w:t>
      </w:r>
      <w:r w:rsidR="004B7497">
        <w:t>of</w:t>
      </w:r>
      <w:r w:rsidR="00F71C46">
        <w:t xml:space="preserve"> these requirements not being met</w:t>
      </w:r>
      <w:r w:rsidR="00C13304">
        <w:t>,</w:t>
      </w:r>
      <w:r w:rsidR="00F71C46">
        <w:t xml:space="preserve"> is acceptable. </w:t>
      </w:r>
      <w:r w:rsidR="004B7497">
        <w:t xml:space="preserve"> </w:t>
      </w:r>
    </w:p>
    <w:p w:rsidR="008E7334" w:rsidRDefault="00F71C46" w:rsidP="00046BDB">
      <w:pPr>
        <w:pStyle w:val="Heading4"/>
      </w:pPr>
      <w:r>
        <w:t xml:space="preserve">This means that the </w:t>
      </w:r>
      <w:r w:rsidRPr="0030356C">
        <w:rPr>
          <w:b/>
        </w:rPr>
        <w:t>client</w:t>
      </w:r>
      <w:r>
        <w:t xml:space="preserve"> and </w:t>
      </w:r>
      <w:r w:rsidRPr="0030356C">
        <w:rPr>
          <w:b/>
        </w:rPr>
        <w:t>consulting engineer</w:t>
      </w:r>
      <w:r>
        <w:t xml:space="preserve"> should agree a satisfactory arrangement in respect of </w:t>
      </w:r>
      <w:r w:rsidR="008E7334" w:rsidRPr="00046BDB">
        <w:rPr>
          <w:b/>
        </w:rPr>
        <w:t xml:space="preserve">construction </w:t>
      </w:r>
      <w:r w:rsidRPr="00046BDB">
        <w:rPr>
          <w:b/>
        </w:rPr>
        <w:t>monitoring</w:t>
      </w:r>
      <w:r>
        <w:t xml:space="preserve"> </w:t>
      </w:r>
      <w:r w:rsidR="002806E7">
        <w:t>that suit</w:t>
      </w:r>
      <w:r>
        <w:t xml:space="preserve">s the type of work, the project location and the duration of the critical aspects of the </w:t>
      </w:r>
      <w:r w:rsidR="00796B59">
        <w:rPr>
          <w:b/>
        </w:rPr>
        <w:t>works</w:t>
      </w:r>
      <w:r w:rsidRPr="0030356C">
        <w:rPr>
          <w:b/>
        </w:rPr>
        <w:t>.</w:t>
      </w:r>
      <w:r w:rsidRPr="0030356C">
        <w:t xml:space="preserve">  </w:t>
      </w:r>
      <w:r w:rsidR="00FE4904">
        <w:t xml:space="preserve">Disagreement </w:t>
      </w:r>
      <w:r w:rsidR="002806E7">
        <w:t xml:space="preserve">regarding the required level of </w:t>
      </w:r>
      <w:r w:rsidR="002806E7" w:rsidRPr="00046BDB">
        <w:rPr>
          <w:b/>
        </w:rPr>
        <w:t>construction monitoring</w:t>
      </w:r>
      <w:r w:rsidR="002806E7">
        <w:t xml:space="preserve"> </w:t>
      </w:r>
      <w:r w:rsidR="00FE4904">
        <w:t xml:space="preserve">should not be taken lightly and the parties should carefully consider the consequences of non-compliances and related responsibilities, bearing in mind that the </w:t>
      </w:r>
      <w:r w:rsidR="00FE4904" w:rsidRPr="00046BDB">
        <w:rPr>
          <w:b/>
        </w:rPr>
        <w:t>consulting engineer</w:t>
      </w:r>
      <w:r w:rsidR="00FE4904">
        <w:t xml:space="preserve"> </w:t>
      </w:r>
      <w:r w:rsidR="00E773C4">
        <w:t xml:space="preserve">has a duty of care </w:t>
      </w:r>
      <w:r w:rsidR="00FE4904">
        <w:t xml:space="preserve">while the </w:t>
      </w:r>
      <w:r w:rsidR="00FE4904" w:rsidRPr="00046BDB">
        <w:rPr>
          <w:b/>
        </w:rPr>
        <w:t xml:space="preserve">client </w:t>
      </w:r>
      <w:r w:rsidR="00FE4904">
        <w:t xml:space="preserve">should strive to </w:t>
      </w:r>
      <w:r w:rsidR="00E773C4">
        <w:t xml:space="preserve">ensure quality and </w:t>
      </w:r>
      <w:r w:rsidR="00FE4904">
        <w:t xml:space="preserve">minimise life-cycle costs. </w:t>
      </w:r>
    </w:p>
    <w:p w:rsidR="00B80CBC" w:rsidRDefault="008E7334" w:rsidP="00046BDB">
      <w:pPr>
        <w:pStyle w:val="Heading4"/>
      </w:pPr>
      <w:r w:rsidRPr="0030356C">
        <w:t xml:space="preserve">The </w:t>
      </w:r>
      <w:r w:rsidR="002806E7">
        <w:t xml:space="preserve">level of </w:t>
      </w:r>
      <w:r w:rsidR="002806E7" w:rsidRPr="00046BDB">
        <w:rPr>
          <w:b/>
        </w:rPr>
        <w:t>construction monitoring</w:t>
      </w:r>
      <w:r w:rsidR="002806E7">
        <w:t xml:space="preserve"> and the </w:t>
      </w:r>
      <w:r w:rsidRPr="0030356C">
        <w:t xml:space="preserve">frequency and duration of the site visits must be agreed with the </w:t>
      </w:r>
      <w:r w:rsidRPr="0030356C">
        <w:rPr>
          <w:b/>
        </w:rPr>
        <w:t>client</w:t>
      </w:r>
      <w:r w:rsidRPr="0030356C">
        <w:t xml:space="preserve"> prior to commencement of the </w:t>
      </w:r>
      <w:r w:rsidR="00796B59">
        <w:rPr>
          <w:b/>
        </w:rPr>
        <w:t>works</w:t>
      </w:r>
      <w:r w:rsidRPr="0030356C">
        <w:rPr>
          <w:b/>
        </w:rPr>
        <w:t xml:space="preserve"> </w:t>
      </w:r>
      <w:r w:rsidRPr="0030356C">
        <w:t xml:space="preserve">and should be recorded in </w:t>
      </w:r>
      <w:r w:rsidRPr="00E55C55">
        <w:rPr>
          <w:b/>
        </w:rPr>
        <w:t xml:space="preserve">the </w:t>
      </w:r>
      <w:r w:rsidRPr="00C13304">
        <w:rPr>
          <w:b/>
        </w:rPr>
        <w:t>agreement</w:t>
      </w:r>
      <w:r w:rsidRPr="0030356C">
        <w:t xml:space="preserve"> with the </w:t>
      </w:r>
      <w:r w:rsidRPr="0030356C">
        <w:rPr>
          <w:b/>
        </w:rPr>
        <w:t>client.</w:t>
      </w:r>
      <w:r w:rsidR="00C13304">
        <w:rPr>
          <w:b/>
        </w:rPr>
        <w:t xml:space="preserve">  </w:t>
      </w:r>
      <w:r w:rsidR="00C13304">
        <w:t xml:space="preserve">The level of </w:t>
      </w:r>
      <w:r w:rsidR="00C13304" w:rsidRPr="00C13304">
        <w:rPr>
          <w:b/>
        </w:rPr>
        <w:t>construction monitoring</w:t>
      </w:r>
      <w:r w:rsidR="00C13304">
        <w:t xml:space="preserve"> and activities related to the </w:t>
      </w:r>
      <w:r w:rsidR="00C13304" w:rsidRPr="00C13304">
        <w:rPr>
          <w:b/>
        </w:rPr>
        <w:t>quality assurance plan</w:t>
      </w:r>
      <w:r w:rsidR="00C13304">
        <w:t xml:space="preserve"> may change during the course of the </w:t>
      </w:r>
      <w:r w:rsidR="00C13304" w:rsidRPr="00C13304">
        <w:rPr>
          <w:b/>
        </w:rPr>
        <w:t>works</w:t>
      </w:r>
      <w:r w:rsidR="00C13304">
        <w:t xml:space="preserve"> to reduce quality related risks and this will require an amendment of </w:t>
      </w:r>
      <w:r w:rsidR="00C13304" w:rsidRPr="00E55C55">
        <w:rPr>
          <w:b/>
        </w:rPr>
        <w:t xml:space="preserve">the </w:t>
      </w:r>
      <w:r w:rsidR="00C13304" w:rsidRPr="00C13304">
        <w:rPr>
          <w:b/>
        </w:rPr>
        <w:t>agreement.</w:t>
      </w:r>
      <w:r w:rsidR="00C13304">
        <w:t xml:space="preserve"> </w:t>
      </w:r>
    </w:p>
    <w:p w:rsidR="00AA6978" w:rsidRDefault="00AA6978" w:rsidP="00046BDB">
      <w:pPr>
        <w:pStyle w:val="Heading4"/>
      </w:pPr>
      <w:r>
        <w:t>The</w:t>
      </w:r>
      <w:r w:rsidR="008E7334">
        <w:t xml:space="preserve"> stage 5 </w:t>
      </w:r>
      <w:r w:rsidRPr="00046BDB">
        <w:rPr>
          <w:b/>
        </w:rPr>
        <w:t>con</w:t>
      </w:r>
      <w:r w:rsidR="008E7334" w:rsidRPr="00046BDB">
        <w:rPr>
          <w:b/>
        </w:rPr>
        <w:t>s</w:t>
      </w:r>
      <w:r w:rsidRPr="00046BDB">
        <w:rPr>
          <w:b/>
        </w:rPr>
        <w:t>tr</w:t>
      </w:r>
      <w:r w:rsidR="008E7334" w:rsidRPr="00046BDB">
        <w:rPr>
          <w:b/>
        </w:rPr>
        <w:t>uction monitoring</w:t>
      </w:r>
      <w:r w:rsidR="008E7334">
        <w:t xml:space="preserve"> </w:t>
      </w:r>
      <w:r>
        <w:t xml:space="preserve">services described in </w:t>
      </w:r>
      <w:r w:rsidR="00131C95">
        <w:fldChar w:fldCharType="begin"/>
      </w:r>
      <w:r w:rsidR="00131C95">
        <w:instrText xml:space="preserve"> REF _Ref428158232 \r \h </w:instrText>
      </w:r>
      <w:r w:rsidR="00131C95">
        <w:fldChar w:fldCharType="separate"/>
      </w:r>
      <w:r w:rsidR="00704C51">
        <w:t>3.2.5</w:t>
      </w:r>
      <w:r w:rsidR="00131C95">
        <w:fldChar w:fldCharType="end"/>
      </w:r>
      <w:r>
        <w:t xml:space="preserve"> above will normally suffice for </w:t>
      </w:r>
      <w:r w:rsidR="00B80CBC">
        <w:t xml:space="preserve">simple projects </w:t>
      </w:r>
      <w:r>
        <w:t xml:space="preserve">where </w:t>
      </w:r>
      <w:r w:rsidR="00B80CBC">
        <w:t xml:space="preserve">more regular inspections are not required other than </w:t>
      </w:r>
      <w:r>
        <w:t xml:space="preserve">during critical stages of the </w:t>
      </w:r>
      <w:r w:rsidR="00796B59">
        <w:rPr>
          <w:b/>
        </w:rPr>
        <w:t>works</w:t>
      </w:r>
      <w:r>
        <w:t xml:space="preserve"> with less frequent visits once the portion of the </w:t>
      </w:r>
      <w:r w:rsidR="00796B59">
        <w:rPr>
          <w:b/>
        </w:rPr>
        <w:t>works</w:t>
      </w:r>
      <w:r>
        <w:t xml:space="preserve"> in which </w:t>
      </w:r>
      <w:r w:rsidR="00B80CBC">
        <w:t xml:space="preserve">the </w:t>
      </w:r>
      <w:r w:rsidR="00B80CBC" w:rsidRPr="00046BDB">
        <w:rPr>
          <w:b/>
        </w:rPr>
        <w:t>consulting engineer</w:t>
      </w:r>
      <w:r w:rsidR="00B80CBC">
        <w:t xml:space="preserve"> </w:t>
      </w:r>
      <w:r>
        <w:t xml:space="preserve">is involved has largely been completed.  However, there are many other situations where </w:t>
      </w:r>
      <w:r w:rsidR="00B80CBC">
        <w:t xml:space="preserve">more regular </w:t>
      </w:r>
      <w:r w:rsidR="008E7334" w:rsidRPr="00046BDB">
        <w:rPr>
          <w:b/>
        </w:rPr>
        <w:t xml:space="preserve">construction </w:t>
      </w:r>
      <w:r w:rsidR="00B80CBC" w:rsidRPr="00046BDB">
        <w:rPr>
          <w:b/>
        </w:rPr>
        <w:t>monitoring</w:t>
      </w:r>
      <w:r w:rsidR="00B80CBC">
        <w:t xml:space="preserve"> is required for quality assurance and certification.</w:t>
      </w:r>
      <w:r>
        <w:t xml:space="preserve">  </w:t>
      </w:r>
    </w:p>
    <w:p w:rsidR="004B7497" w:rsidRDefault="004B7497" w:rsidP="00046BDB">
      <w:pPr>
        <w:pStyle w:val="Heading4"/>
      </w:pPr>
      <w:r>
        <w:t xml:space="preserve">Aspects that need to be considered when determining the degree </w:t>
      </w:r>
      <w:r w:rsidR="00AA6978">
        <w:t xml:space="preserve">to which additional </w:t>
      </w:r>
      <w:r w:rsidR="00AA6978" w:rsidRPr="00046BDB">
        <w:rPr>
          <w:b/>
        </w:rPr>
        <w:t>construction monitoring</w:t>
      </w:r>
      <w:r w:rsidR="00AA6978">
        <w:t xml:space="preserve"> services are required </w:t>
      </w:r>
      <w:r>
        <w:t>are:</w:t>
      </w:r>
    </w:p>
    <w:p w:rsidR="004B7497" w:rsidRDefault="004B7497" w:rsidP="00046BDB">
      <w:pPr>
        <w:pStyle w:val="Heading5"/>
      </w:pPr>
      <w:r>
        <w:t>The</w:t>
      </w:r>
      <w:r w:rsidR="00AA6978">
        <w:t xml:space="preserve"> type of work</w:t>
      </w:r>
      <w:r>
        <w:t>.</w:t>
      </w:r>
      <w:r w:rsidR="00AA6978">
        <w:t xml:space="preserve"> </w:t>
      </w:r>
    </w:p>
    <w:p w:rsidR="004B7497" w:rsidRDefault="004B7497" w:rsidP="00046BDB">
      <w:pPr>
        <w:pStyle w:val="Heading5"/>
      </w:pPr>
      <w:r>
        <w:t>T</w:t>
      </w:r>
      <w:r w:rsidR="00AA6978">
        <w:t>he discipline of the work (</w:t>
      </w:r>
      <w:r w:rsidR="002806E7">
        <w:t xml:space="preserve">civil, </w:t>
      </w:r>
      <w:r w:rsidR="00AA6978">
        <w:t>structural, mechanical, electrical etc)</w:t>
      </w:r>
      <w:r>
        <w:t>.</w:t>
      </w:r>
      <w:r w:rsidR="00AA6978">
        <w:t xml:space="preserve"> </w:t>
      </w:r>
    </w:p>
    <w:p w:rsidR="004B7497" w:rsidRDefault="004B7497" w:rsidP="00046BDB">
      <w:pPr>
        <w:pStyle w:val="Heading5"/>
      </w:pPr>
      <w:r>
        <w:t xml:space="preserve">The </w:t>
      </w:r>
      <w:r w:rsidR="00AA6978">
        <w:t xml:space="preserve">competency and reputation of the </w:t>
      </w:r>
      <w:r w:rsidR="00AA6978" w:rsidRPr="00046BDB">
        <w:rPr>
          <w:b/>
        </w:rPr>
        <w:t>contractor</w:t>
      </w:r>
      <w:r w:rsidR="00AA6978">
        <w:t xml:space="preserve"> and its rela</w:t>
      </w:r>
      <w:r>
        <w:t>ted quality control system.</w:t>
      </w:r>
    </w:p>
    <w:p w:rsidR="004B7497" w:rsidRDefault="004B7497" w:rsidP="00046BDB">
      <w:pPr>
        <w:pStyle w:val="Heading5"/>
      </w:pPr>
      <w:r>
        <w:t>The speed with which critical elements of the work are covered.</w:t>
      </w:r>
    </w:p>
    <w:p w:rsidR="004B7497" w:rsidRDefault="004B7497" w:rsidP="00046BDB">
      <w:pPr>
        <w:pStyle w:val="Heading5"/>
      </w:pPr>
      <w:r>
        <w:t>The consequences of non-compliance.</w:t>
      </w:r>
    </w:p>
    <w:p w:rsidR="004B7497" w:rsidRDefault="004B7497" w:rsidP="00046BDB">
      <w:pPr>
        <w:pStyle w:val="Heading5"/>
      </w:pPr>
      <w:r>
        <w:t>Timing and ease of subsequent detection and rectification of non-compliances.</w:t>
      </w:r>
    </w:p>
    <w:p w:rsidR="00785C84" w:rsidRPr="00785C84" w:rsidRDefault="00785C84" w:rsidP="00046BDB">
      <w:pPr>
        <w:pStyle w:val="Heading4"/>
      </w:pPr>
      <w:r w:rsidRPr="00046BDB">
        <w:t xml:space="preserve">Arising from the above, three levels of </w:t>
      </w:r>
      <w:r w:rsidRPr="00046BDB">
        <w:rPr>
          <w:b/>
        </w:rPr>
        <w:t>construction monitoring</w:t>
      </w:r>
      <w:r w:rsidRPr="00046BDB">
        <w:t xml:space="preserve"> may be defined and described, as follows: </w:t>
      </w:r>
    </w:p>
    <w:p w:rsidR="00785C84" w:rsidRPr="00046BDB" w:rsidRDefault="00785C84" w:rsidP="00046BDB">
      <w:pPr>
        <w:pStyle w:val="Heading5"/>
      </w:pPr>
      <w:r w:rsidRPr="00046BDB">
        <w:t xml:space="preserve">Level 1: Periodic </w:t>
      </w:r>
      <w:r w:rsidRPr="00046BDB">
        <w:rPr>
          <w:b/>
        </w:rPr>
        <w:t>Construction Monitoring</w:t>
      </w:r>
      <w:r w:rsidR="00DA3112">
        <w:rPr>
          <w:b/>
        </w:rPr>
        <w:t xml:space="preserve"> (</w:t>
      </w:r>
      <w:r w:rsidR="00515638">
        <w:rPr>
          <w:b/>
        </w:rPr>
        <w:t>Normal Services</w:t>
      </w:r>
      <w:r w:rsidR="00E55C55">
        <w:rPr>
          <w:b/>
        </w:rPr>
        <w:t xml:space="preserve"> </w:t>
      </w:r>
      <w:r w:rsidR="00E55C55" w:rsidRPr="00E55C55">
        <w:t>ie no additional services</w:t>
      </w:r>
      <w:r w:rsidR="00DA3112">
        <w:rPr>
          <w:b/>
        </w:rPr>
        <w:t xml:space="preserve">) </w:t>
      </w:r>
    </w:p>
    <w:p w:rsidR="00785C84" w:rsidRPr="00046BDB" w:rsidRDefault="00785C84" w:rsidP="00785C84">
      <w:r w:rsidRPr="00046BDB">
        <w:tab/>
      </w:r>
      <w:r w:rsidRPr="00046BDB">
        <w:tab/>
      </w:r>
      <w:r w:rsidR="008E7334">
        <w:tab/>
      </w:r>
      <w:r w:rsidRPr="00046BDB">
        <w:t>The cons</w:t>
      </w:r>
      <w:r w:rsidR="008E7334">
        <w:t xml:space="preserve">ulting engineer’s staff </w:t>
      </w:r>
      <w:r w:rsidRPr="00046BDB">
        <w:t>shall:</w:t>
      </w:r>
    </w:p>
    <w:p w:rsidR="00785C84" w:rsidRPr="00046BDB" w:rsidRDefault="00785C84" w:rsidP="00785C84">
      <w:pPr>
        <w:pStyle w:val="Heading6"/>
        <w:numPr>
          <w:ilvl w:val="5"/>
          <w:numId w:val="23"/>
        </w:numPr>
      </w:pPr>
      <w:r w:rsidRPr="00046BDB">
        <w:t xml:space="preserve">Visit the </w:t>
      </w:r>
      <w:r w:rsidR="00796B59">
        <w:rPr>
          <w:b/>
        </w:rPr>
        <w:t>works</w:t>
      </w:r>
      <w:r w:rsidRPr="00046BDB">
        <w:t xml:space="preserve"> at a frequency of once every two weeks on average over the duration of the </w:t>
      </w:r>
      <w:r w:rsidR="00796B59">
        <w:rPr>
          <w:b/>
        </w:rPr>
        <w:t>works</w:t>
      </w:r>
      <w:r w:rsidRPr="00046BDB">
        <w:rPr>
          <w:b/>
        </w:rPr>
        <w:t xml:space="preserve">, </w:t>
      </w:r>
      <w:r w:rsidRPr="00046BDB">
        <w:t xml:space="preserve">with additional visits for </w:t>
      </w:r>
      <w:r w:rsidR="00FD7317" w:rsidRPr="001752CB">
        <w:rPr>
          <w:b/>
        </w:rPr>
        <w:t>works</w:t>
      </w:r>
      <w:r w:rsidR="00FD7317">
        <w:t xml:space="preserve"> </w:t>
      </w:r>
      <w:r w:rsidRPr="00046BDB">
        <w:t xml:space="preserve">completion inspections and inspections for </w:t>
      </w:r>
      <w:r w:rsidR="00FD7317" w:rsidRPr="00B95392">
        <w:rPr>
          <w:b/>
        </w:rPr>
        <w:t>works</w:t>
      </w:r>
      <w:r w:rsidR="00FD7317">
        <w:t xml:space="preserve"> </w:t>
      </w:r>
      <w:r w:rsidRPr="00046BDB">
        <w:t>defects lists.</w:t>
      </w:r>
    </w:p>
    <w:p w:rsidR="00785C84" w:rsidRPr="00046BDB" w:rsidRDefault="00785C84" w:rsidP="00785C84">
      <w:pPr>
        <w:pStyle w:val="Heading6"/>
        <w:numPr>
          <w:ilvl w:val="5"/>
          <w:numId w:val="23"/>
        </w:numPr>
      </w:pPr>
      <w:r w:rsidRPr="00EB4E7D">
        <w:t xml:space="preserve">Review random samples of material and work procedures, </w:t>
      </w:r>
      <w:r w:rsidR="00FD7317" w:rsidRPr="00EB4E7D">
        <w:t xml:space="preserve">that will coincide with the normal frequency visits, </w:t>
      </w:r>
      <w:r w:rsidRPr="00EB4E7D">
        <w:t>for conformity to contract documentation, and review random samples of important completed work prior to covering up, or on completion, as appropriate</w:t>
      </w:r>
      <w:r w:rsidRPr="00046BDB">
        <w:t>.</w:t>
      </w:r>
    </w:p>
    <w:p w:rsidR="00785C84" w:rsidRPr="00046BDB" w:rsidRDefault="00785C84" w:rsidP="00046BDB">
      <w:pPr>
        <w:pStyle w:val="Heading5"/>
      </w:pPr>
      <w:r w:rsidRPr="00046BDB">
        <w:t xml:space="preserve">Level 2: Part-time </w:t>
      </w:r>
      <w:r w:rsidRPr="00046BDB">
        <w:rPr>
          <w:b/>
        </w:rPr>
        <w:t>Construction Monitoring</w:t>
      </w:r>
      <w:r w:rsidR="00DA3112">
        <w:rPr>
          <w:b/>
        </w:rPr>
        <w:t xml:space="preserve"> (</w:t>
      </w:r>
      <w:r w:rsidR="00515638">
        <w:rPr>
          <w:b/>
        </w:rPr>
        <w:t xml:space="preserve">Normal Services </w:t>
      </w:r>
      <w:r w:rsidR="00DA3112" w:rsidRPr="00E55C55">
        <w:t xml:space="preserve">for </w:t>
      </w:r>
      <w:r w:rsidR="00DA3112">
        <w:rPr>
          <w:b/>
        </w:rPr>
        <w:t>building structures</w:t>
      </w:r>
      <w:r w:rsidR="00E55C55">
        <w:rPr>
          <w:b/>
        </w:rPr>
        <w:t xml:space="preserve"> </w:t>
      </w:r>
      <w:r w:rsidR="00E55C55" w:rsidRPr="00E55C55">
        <w:t>and additional services involving part-time staff paid for by the client</w:t>
      </w:r>
      <w:r w:rsidR="00E55C55">
        <w:t xml:space="preserve"> for other disciplines and projects</w:t>
      </w:r>
      <w:r w:rsidR="00DA3112" w:rsidRPr="00E55C55">
        <w:t>)</w:t>
      </w:r>
    </w:p>
    <w:p w:rsidR="00785C84" w:rsidRPr="00046BDB" w:rsidRDefault="00D4083A" w:rsidP="00785C84">
      <w:r>
        <w:tab/>
      </w:r>
      <w:r w:rsidR="00E773C4">
        <w:tab/>
      </w:r>
      <w:r w:rsidR="008E7334">
        <w:tab/>
      </w:r>
      <w:r w:rsidR="00785C84" w:rsidRPr="00046BDB">
        <w:t xml:space="preserve">The </w:t>
      </w:r>
      <w:r w:rsidR="008E7334">
        <w:t xml:space="preserve">consulting engineer’s staff or part time </w:t>
      </w:r>
      <w:r w:rsidR="00785C84" w:rsidRPr="00046BDB">
        <w:rPr>
          <w:b/>
        </w:rPr>
        <w:t>construction monitoring</w:t>
      </w:r>
      <w:r w:rsidR="00785C84" w:rsidRPr="00046BDB">
        <w:t xml:space="preserve"> staff shall:</w:t>
      </w:r>
    </w:p>
    <w:p w:rsidR="00785C84" w:rsidRPr="00046BDB" w:rsidRDefault="00785C84" w:rsidP="00785C84">
      <w:pPr>
        <w:pStyle w:val="Heading6"/>
        <w:numPr>
          <w:ilvl w:val="5"/>
          <w:numId w:val="23"/>
        </w:numPr>
        <w:rPr>
          <w:b/>
        </w:rPr>
      </w:pPr>
      <w:r w:rsidRPr="00046BDB">
        <w:t xml:space="preserve">Regularly visit the site at a frequency which may vary during the course of the </w:t>
      </w:r>
      <w:r w:rsidRPr="00046BDB">
        <w:rPr>
          <w:b/>
        </w:rPr>
        <w:t>project</w:t>
      </w:r>
      <w:r w:rsidRPr="00046BDB">
        <w:t xml:space="preserve">, and such visits may be daily or weekly, according to the demands of the </w:t>
      </w:r>
      <w:r w:rsidRPr="00046BDB">
        <w:rPr>
          <w:b/>
        </w:rPr>
        <w:t>project</w:t>
      </w:r>
      <w:r w:rsidRPr="00046BDB">
        <w:t xml:space="preserve">. </w:t>
      </w:r>
    </w:p>
    <w:p w:rsidR="00785C84" w:rsidRPr="00046BDB" w:rsidRDefault="00FD7317" w:rsidP="00785C84">
      <w:pPr>
        <w:pStyle w:val="Heading6"/>
        <w:numPr>
          <w:ilvl w:val="5"/>
          <w:numId w:val="23"/>
        </w:numPr>
      </w:pPr>
      <w:r>
        <w:t>Regularly, r</w:t>
      </w:r>
      <w:r w:rsidR="00785C84" w:rsidRPr="00046BDB">
        <w:t xml:space="preserve">eview  samples of materials and work procedures, </w:t>
      </w:r>
      <w:r w:rsidR="007B7B85">
        <w:t xml:space="preserve">that may require more frequent visits than required for Level 1, </w:t>
      </w:r>
      <w:r w:rsidR="00785C84" w:rsidRPr="00046BDB">
        <w:t>for conformity to contract documentation, and review regular samples of important completed work prior to covering up, or on completion, as appropriate.</w:t>
      </w:r>
    </w:p>
    <w:p w:rsidR="00785C84" w:rsidRPr="00046BDB" w:rsidRDefault="00785C84" w:rsidP="00785C84">
      <w:pPr>
        <w:pStyle w:val="Heading6"/>
        <w:numPr>
          <w:ilvl w:val="5"/>
          <w:numId w:val="23"/>
        </w:numPr>
      </w:pPr>
      <w:r w:rsidRPr="00046BDB">
        <w:t xml:space="preserve">Where the </w:t>
      </w:r>
      <w:r w:rsidRPr="00046BDB">
        <w:rPr>
          <w:b/>
          <w:bCs/>
        </w:rPr>
        <w:t>consulting engineer</w:t>
      </w:r>
      <w:r w:rsidRPr="00046BDB">
        <w:t xml:space="preserve"> is the sole </w:t>
      </w:r>
      <w:r w:rsidR="002806E7">
        <w:t xml:space="preserve">professional service provider </w:t>
      </w:r>
      <w:r w:rsidRPr="00046BDB">
        <w:t xml:space="preserve">or </w:t>
      </w:r>
      <w:r w:rsidR="00EB30B0">
        <w:rPr>
          <w:b/>
          <w:bCs/>
        </w:rPr>
        <w:t>principal agent</w:t>
      </w:r>
      <w:r w:rsidRPr="00046BDB">
        <w:t xml:space="preserve">, carry out such administration of the </w:t>
      </w:r>
      <w:r w:rsidRPr="00046BDB">
        <w:rPr>
          <w:b/>
          <w:bCs/>
        </w:rPr>
        <w:t>project</w:t>
      </w:r>
      <w:r w:rsidRPr="00046BDB">
        <w:t xml:space="preserve"> as is necessary on behalf of the </w:t>
      </w:r>
      <w:r w:rsidRPr="00046BDB">
        <w:rPr>
          <w:b/>
          <w:bCs/>
        </w:rPr>
        <w:t>client</w:t>
      </w:r>
      <w:r w:rsidRPr="00046BDB">
        <w:t>.</w:t>
      </w:r>
    </w:p>
    <w:p w:rsidR="00785C84" w:rsidRPr="00046BDB" w:rsidRDefault="00785C84" w:rsidP="00046BDB">
      <w:pPr>
        <w:pStyle w:val="Heading5"/>
      </w:pPr>
      <w:r w:rsidRPr="00046BDB">
        <w:t>Level</w:t>
      </w:r>
      <w:r w:rsidR="00736B26">
        <w:t xml:space="preserve"> </w:t>
      </w:r>
      <w:r w:rsidRPr="00046BDB">
        <w:t xml:space="preserve">3: Full-time </w:t>
      </w:r>
      <w:r w:rsidRPr="00046BDB">
        <w:rPr>
          <w:b/>
        </w:rPr>
        <w:t>Construction Monitoring</w:t>
      </w:r>
      <w:r w:rsidR="00E55C55">
        <w:rPr>
          <w:b/>
        </w:rPr>
        <w:t xml:space="preserve"> </w:t>
      </w:r>
      <w:r w:rsidR="00E55C55" w:rsidRPr="00E55C55">
        <w:t>(</w:t>
      </w:r>
      <w:r w:rsidR="00E55C55">
        <w:t xml:space="preserve">Full time staff seconded to the client for the duration of the </w:t>
      </w:r>
      <w:r w:rsidR="00E55C55" w:rsidRPr="00E55C55">
        <w:rPr>
          <w:b/>
        </w:rPr>
        <w:t>works</w:t>
      </w:r>
      <w:r w:rsidR="00E55C55">
        <w:rPr>
          <w:b/>
        </w:rPr>
        <w:t xml:space="preserve"> </w:t>
      </w:r>
      <w:r w:rsidR="00E55C55" w:rsidRPr="00E55C55">
        <w:t>and paid for by the</w:t>
      </w:r>
      <w:r w:rsidR="00E55C55">
        <w:rPr>
          <w:b/>
        </w:rPr>
        <w:t xml:space="preserve"> client</w:t>
      </w:r>
      <w:r w:rsidR="00E55C55">
        <w:t>)</w:t>
      </w:r>
    </w:p>
    <w:p w:rsidR="00785C84" w:rsidRPr="00046BDB" w:rsidRDefault="00785C84" w:rsidP="00046BDB">
      <w:pPr>
        <w:ind w:left="1440" w:firstLine="720"/>
        <w:rPr>
          <w:lang w:val="en-US"/>
        </w:rPr>
      </w:pPr>
      <w:r w:rsidRPr="00046BDB">
        <w:rPr>
          <w:lang w:val="en-US"/>
        </w:rPr>
        <w:t xml:space="preserve">The </w:t>
      </w:r>
      <w:r w:rsidR="008E7334">
        <w:rPr>
          <w:lang w:val="en-US"/>
        </w:rPr>
        <w:t xml:space="preserve">full time </w:t>
      </w:r>
      <w:r w:rsidRPr="00046BDB">
        <w:rPr>
          <w:b/>
          <w:lang w:val="en-US"/>
        </w:rPr>
        <w:t>construction monitoring</w:t>
      </w:r>
      <w:r w:rsidRPr="00046BDB">
        <w:rPr>
          <w:lang w:val="en-US"/>
        </w:rPr>
        <w:t xml:space="preserve"> staff shall:</w:t>
      </w:r>
    </w:p>
    <w:p w:rsidR="00785C84" w:rsidRPr="00046BDB" w:rsidRDefault="00785C84" w:rsidP="00785C84">
      <w:pPr>
        <w:pStyle w:val="Heading6"/>
        <w:numPr>
          <w:ilvl w:val="5"/>
          <w:numId w:val="23"/>
        </w:numPr>
      </w:pPr>
      <w:r w:rsidRPr="00046BDB">
        <w:t>Maintain a full time presence on site to constantly review samples of materials and work procedures, for conformity to contract documentation, and review completed work prior to covering up, or on completion, as appropriate.</w:t>
      </w:r>
    </w:p>
    <w:p w:rsidR="00785C84" w:rsidRPr="00046BDB" w:rsidRDefault="00785C84" w:rsidP="00785C84">
      <w:pPr>
        <w:pStyle w:val="Heading6"/>
        <w:numPr>
          <w:ilvl w:val="5"/>
          <w:numId w:val="23"/>
        </w:numPr>
      </w:pPr>
      <w:r w:rsidRPr="00046BDB">
        <w:t xml:space="preserve">Assist with the preparation of as-built records and drawings to the extent required in </w:t>
      </w:r>
      <w:r w:rsidRPr="00E55C55">
        <w:rPr>
          <w:b/>
        </w:rPr>
        <w:t>the agreement</w:t>
      </w:r>
      <w:r w:rsidRPr="00046BDB">
        <w:t xml:space="preserve"> with the </w:t>
      </w:r>
      <w:r w:rsidRPr="00046BDB">
        <w:rPr>
          <w:b/>
        </w:rPr>
        <w:t>client</w:t>
      </w:r>
    </w:p>
    <w:p w:rsidR="00785C84" w:rsidRPr="00046BDB" w:rsidRDefault="00785C84" w:rsidP="00785C84">
      <w:pPr>
        <w:pStyle w:val="Heading6"/>
        <w:numPr>
          <w:ilvl w:val="5"/>
          <w:numId w:val="23"/>
        </w:numPr>
      </w:pPr>
      <w:r w:rsidRPr="00046BDB">
        <w:t xml:space="preserve">Where the </w:t>
      </w:r>
      <w:r w:rsidRPr="00046BDB">
        <w:rPr>
          <w:b/>
          <w:bCs/>
        </w:rPr>
        <w:t xml:space="preserve">consulting engineer </w:t>
      </w:r>
      <w:r w:rsidRPr="00046BDB">
        <w:t xml:space="preserve">is the sole </w:t>
      </w:r>
      <w:r w:rsidR="002806E7">
        <w:t>professional service provider</w:t>
      </w:r>
      <w:r w:rsidRPr="00046BDB">
        <w:t xml:space="preserve"> or </w:t>
      </w:r>
      <w:r w:rsidR="00EB30B0">
        <w:rPr>
          <w:b/>
          <w:bCs/>
        </w:rPr>
        <w:t>principal agent</w:t>
      </w:r>
      <w:r w:rsidRPr="00046BDB">
        <w:t xml:space="preserve">, carry out such administration of the </w:t>
      </w:r>
      <w:r w:rsidRPr="00046BDB">
        <w:rPr>
          <w:b/>
          <w:bCs/>
        </w:rPr>
        <w:t>project</w:t>
      </w:r>
      <w:r w:rsidRPr="00046BDB">
        <w:t xml:space="preserve"> as is necessary on behalf of the </w:t>
      </w:r>
      <w:r w:rsidRPr="00046BDB">
        <w:rPr>
          <w:b/>
          <w:bCs/>
        </w:rPr>
        <w:t>client</w:t>
      </w:r>
      <w:r w:rsidRPr="00046BDB">
        <w:t>.</w:t>
      </w:r>
    </w:p>
    <w:p w:rsidR="00296A52" w:rsidRDefault="00DA3112" w:rsidP="00046BDB">
      <w:pPr>
        <w:pStyle w:val="Heading4"/>
      </w:pPr>
      <w:r>
        <w:t xml:space="preserve">Most </w:t>
      </w:r>
      <w:r w:rsidR="00F722A7">
        <w:t xml:space="preserve">structural </w:t>
      </w:r>
      <w:r w:rsidR="002806E7">
        <w:t xml:space="preserve">engineering </w:t>
      </w:r>
      <w:r w:rsidR="00F722A7" w:rsidRPr="003E63DE">
        <w:t>work</w:t>
      </w:r>
      <w:r w:rsidR="003E63DE">
        <w:t xml:space="preserve"> </w:t>
      </w:r>
      <w:r>
        <w:t xml:space="preserve">typically </w:t>
      </w:r>
      <w:r w:rsidR="00F722A7">
        <w:t>require</w:t>
      </w:r>
      <w:r w:rsidR="00EB30B0">
        <w:t>s</w:t>
      </w:r>
      <w:r w:rsidR="00F722A7">
        <w:t xml:space="preserve"> at least Level 2 monitoring and th</w:t>
      </w:r>
      <w:r w:rsidR="002D71B4">
        <w:t>e costs associated with th</w:t>
      </w:r>
      <w:r w:rsidR="00F722A7">
        <w:t xml:space="preserve">is level of monitoring </w:t>
      </w:r>
      <w:r w:rsidR="002D71B4">
        <w:t>are</w:t>
      </w:r>
      <w:r w:rsidR="00F722A7">
        <w:t xml:space="preserve"> included in the guideline fee for building </w:t>
      </w:r>
      <w:r w:rsidR="002806E7">
        <w:t xml:space="preserve">projects </w:t>
      </w:r>
      <w:r w:rsidR="00F722A7">
        <w:t xml:space="preserve">to facilitate agreements.  </w:t>
      </w:r>
      <w:r w:rsidR="00296A52">
        <w:t xml:space="preserve">For example, in structural concrete work the correct position of reinforcing steel may need to be witnessed for all elements of the structure prior to pouring concrete.  The </w:t>
      </w:r>
      <w:r w:rsidR="00296A52" w:rsidRPr="00046BDB">
        <w:rPr>
          <w:b/>
        </w:rPr>
        <w:t>consulting engineer</w:t>
      </w:r>
      <w:r w:rsidR="00296A52">
        <w:t xml:space="preserve"> may also require acceptance testing of the concrete on a regular basis depending on the quality controls instituted by the </w:t>
      </w:r>
      <w:r w:rsidR="00EB30B0" w:rsidRPr="00046BDB">
        <w:rPr>
          <w:b/>
        </w:rPr>
        <w:t>c</w:t>
      </w:r>
      <w:r w:rsidR="00296A52" w:rsidRPr="00046BDB">
        <w:rPr>
          <w:b/>
        </w:rPr>
        <w:t>ontractor</w:t>
      </w:r>
      <w:r w:rsidR="00296A52">
        <w:t xml:space="preserve"> as part of the </w:t>
      </w:r>
      <w:r w:rsidR="00296A52" w:rsidRPr="005C3E21">
        <w:rPr>
          <w:b/>
        </w:rPr>
        <w:t xml:space="preserve">quality </w:t>
      </w:r>
      <w:r w:rsidR="005C3E21" w:rsidRPr="005C3E21">
        <w:rPr>
          <w:b/>
        </w:rPr>
        <w:t xml:space="preserve">assurance </w:t>
      </w:r>
      <w:r w:rsidR="00296A52" w:rsidRPr="005C3E21">
        <w:rPr>
          <w:b/>
        </w:rPr>
        <w:t>plan</w:t>
      </w:r>
      <w:r w:rsidR="00296A52">
        <w:t xml:space="preserve">.  </w:t>
      </w:r>
    </w:p>
    <w:p w:rsidR="00E773C4" w:rsidRDefault="00F722A7" w:rsidP="00046BDB">
      <w:pPr>
        <w:pStyle w:val="Heading4"/>
      </w:pPr>
      <w:r>
        <w:t xml:space="preserve">In the case of large civil </w:t>
      </w:r>
      <w:r w:rsidR="00796B59">
        <w:rPr>
          <w:b/>
        </w:rPr>
        <w:t>works</w:t>
      </w:r>
      <w:r>
        <w:t xml:space="preserve"> </w:t>
      </w:r>
      <w:r w:rsidR="00296A52">
        <w:t xml:space="preserve">where all materials and elements are generally regarded as being critical and are covered on a daily basis, work is monitored on a continuous basis for the duration of the </w:t>
      </w:r>
      <w:r w:rsidR="00796B59">
        <w:rPr>
          <w:b/>
        </w:rPr>
        <w:t>works</w:t>
      </w:r>
      <w:r w:rsidR="00296A52" w:rsidRPr="0030356C">
        <w:t xml:space="preserve"> and </w:t>
      </w:r>
      <w:r>
        <w:t>Level 3 monitoring usually applies</w:t>
      </w:r>
      <w:r w:rsidR="00296A52">
        <w:t>.  T</w:t>
      </w:r>
      <w:r>
        <w:t xml:space="preserve">his </w:t>
      </w:r>
      <w:r w:rsidR="00296A52">
        <w:t xml:space="preserve">level </w:t>
      </w:r>
      <w:r>
        <w:t xml:space="preserve">is also applied to the structural </w:t>
      </w:r>
      <w:r w:rsidR="00796B59">
        <w:rPr>
          <w:b/>
        </w:rPr>
        <w:t>works</w:t>
      </w:r>
      <w:r w:rsidR="00296A52">
        <w:t xml:space="preserve"> </w:t>
      </w:r>
      <w:r>
        <w:t xml:space="preserve">that are included in such projects.  </w:t>
      </w:r>
    </w:p>
    <w:p w:rsidR="00E773C4" w:rsidRDefault="002806E7" w:rsidP="00046BDB">
      <w:pPr>
        <w:pStyle w:val="Heading4"/>
      </w:pPr>
      <w:r w:rsidRPr="002806E7">
        <w:t xml:space="preserve">In the case of some mechanical and electrical </w:t>
      </w:r>
      <w:r w:rsidR="00796B59">
        <w:rPr>
          <w:b/>
        </w:rPr>
        <w:t>works</w:t>
      </w:r>
      <w:r w:rsidRPr="002806E7">
        <w:t xml:space="preserve"> related to simple routine projects, such as general educational buildings, primary healthcare and some institutional building projects, Level 1 monitoring is usually sufficient.</w:t>
      </w:r>
      <w:r>
        <w:t xml:space="preserve"> </w:t>
      </w:r>
      <w:r w:rsidRPr="002806E7">
        <w:t xml:space="preserve"> On projects where a significant portion of  the work is </w:t>
      </w:r>
      <w:r>
        <w:t xml:space="preserve">rapidly </w:t>
      </w:r>
      <w:r w:rsidRPr="002806E7">
        <w:t>covered, such as projects involving underground services and building projects like secondary healthcare, tourism and leisure, commercial, retail and office building</w:t>
      </w:r>
      <w:r>
        <w:t>s</w:t>
      </w:r>
      <w:r w:rsidRPr="002806E7">
        <w:t xml:space="preserve"> with complex electrical and mechanical </w:t>
      </w:r>
      <w:r w:rsidR="00796B59">
        <w:rPr>
          <w:b/>
        </w:rPr>
        <w:t>works</w:t>
      </w:r>
      <w:r w:rsidRPr="002806E7">
        <w:t>, Level 2 or Level 3 construction monitoring is normally required.</w:t>
      </w:r>
    </w:p>
    <w:p w:rsidR="00296A52" w:rsidRDefault="00FE4904" w:rsidP="00046BDB">
      <w:pPr>
        <w:pStyle w:val="Heading4"/>
      </w:pPr>
      <w:r>
        <w:t xml:space="preserve">Where </w:t>
      </w:r>
      <w:r w:rsidR="005C3E21">
        <w:t xml:space="preserve">Level 2 </w:t>
      </w:r>
      <w:r w:rsidR="005C3E21" w:rsidRPr="005C3E21">
        <w:rPr>
          <w:b/>
        </w:rPr>
        <w:t>construction monitoring</w:t>
      </w:r>
      <w:r w:rsidR="005C3E21">
        <w:t xml:space="preserve"> is required as an additional service and </w:t>
      </w:r>
      <w:r>
        <w:t xml:space="preserve">the </w:t>
      </w:r>
      <w:r w:rsidR="00796B59">
        <w:rPr>
          <w:b/>
        </w:rPr>
        <w:t>works</w:t>
      </w:r>
      <w:r>
        <w:t xml:space="preserve"> are located close to the </w:t>
      </w:r>
      <w:r w:rsidRPr="0030356C">
        <w:rPr>
          <w:b/>
        </w:rPr>
        <w:t>consulting engineer</w:t>
      </w:r>
      <w:r>
        <w:t>’s offices,</w:t>
      </w:r>
      <w:r w:rsidR="00F86439">
        <w:t xml:space="preserve"> </w:t>
      </w:r>
      <w:r w:rsidR="005C3E21">
        <w:t xml:space="preserve">it may be economical to provide the additional service using the consulting engineer’s </w:t>
      </w:r>
      <w:r>
        <w:t xml:space="preserve">office staff </w:t>
      </w:r>
      <w:r w:rsidR="005C3E21">
        <w:t>on a time and cost basis.</w:t>
      </w:r>
      <w:r>
        <w:t xml:space="preserve">  Where the </w:t>
      </w:r>
      <w:r w:rsidR="00796B59">
        <w:rPr>
          <w:b/>
        </w:rPr>
        <w:t>works</w:t>
      </w:r>
      <w:r>
        <w:t xml:space="preserve"> are more remote it may be more cost-effective to second full time or part time staff to the project to carry out the necessary inspections.  In </w:t>
      </w:r>
      <w:r w:rsidR="005C3E21">
        <w:t xml:space="preserve">all instances </w:t>
      </w:r>
      <w:r>
        <w:t xml:space="preserve">the </w:t>
      </w:r>
      <w:r w:rsidRPr="00046BDB">
        <w:rPr>
          <w:b/>
        </w:rPr>
        <w:t xml:space="preserve">consulting engineer </w:t>
      </w:r>
      <w:r>
        <w:t xml:space="preserve">will, with prior written approval having been obtained from the </w:t>
      </w:r>
      <w:r w:rsidRPr="00046BDB">
        <w:rPr>
          <w:b/>
        </w:rPr>
        <w:t>client</w:t>
      </w:r>
      <w:r>
        <w:t xml:space="preserve">, appoint or make available additional staff for such construction monitoring on site to the extent specifically defined </w:t>
      </w:r>
      <w:r w:rsidR="005C3E21">
        <w:t xml:space="preserve">in </w:t>
      </w:r>
      <w:r w:rsidR="005C3E21" w:rsidRPr="005C3E21">
        <w:rPr>
          <w:b/>
        </w:rPr>
        <w:t>the agreement</w:t>
      </w:r>
      <w:r>
        <w:t xml:space="preserve">.   </w:t>
      </w:r>
    </w:p>
    <w:p w:rsidR="00FE4904" w:rsidRPr="00EB4E7D" w:rsidRDefault="00FE4904" w:rsidP="00046BDB">
      <w:pPr>
        <w:pStyle w:val="Heading4"/>
      </w:pPr>
      <w:r w:rsidRPr="00EB4E7D">
        <w:t xml:space="preserve">In some instances, staff are made available by the </w:t>
      </w:r>
      <w:r w:rsidRPr="00EB4E7D">
        <w:rPr>
          <w:b/>
        </w:rPr>
        <w:t>client</w:t>
      </w:r>
      <w:r w:rsidRPr="00EB4E7D">
        <w:t xml:space="preserve"> </w:t>
      </w:r>
      <w:r w:rsidR="005C3E21" w:rsidRPr="00EB4E7D">
        <w:t xml:space="preserve">to assist in </w:t>
      </w:r>
      <w:r w:rsidR="005C3E21" w:rsidRPr="00EB4E7D">
        <w:rPr>
          <w:b/>
        </w:rPr>
        <w:t>construction monitoring</w:t>
      </w:r>
      <w:r w:rsidR="005C3E21" w:rsidRPr="00EB4E7D">
        <w:t xml:space="preserve"> </w:t>
      </w:r>
      <w:r w:rsidRPr="00EB4E7D">
        <w:t xml:space="preserve">in which cases these persons should report to and take instructions from the </w:t>
      </w:r>
      <w:r w:rsidRPr="00EB4E7D">
        <w:rPr>
          <w:b/>
        </w:rPr>
        <w:t>consulting engineer</w:t>
      </w:r>
      <w:r w:rsidRPr="00EB4E7D">
        <w:t xml:space="preserve"> or an authorized representative of the </w:t>
      </w:r>
      <w:r w:rsidRPr="00EB4E7D">
        <w:rPr>
          <w:b/>
        </w:rPr>
        <w:t>consulting engineer</w:t>
      </w:r>
      <w:r w:rsidRPr="00EB4E7D">
        <w:t xml:space="preserve"> to avoid mixed messages being passed to the </w:t>
      </w:r>
      <w:r w:rsidRPr="00EB4E7D">
        <w:rPr>
          <w:b/>
        </w:rPr>
        <w:t>Contractor</w:t>
      </w:r>
      <w:r w:rsidRPr="00EB4E7D">
        <w:t>.</w:t>
      </w:r>
      <w:r w:rsidR="007B7B85" w:rsidRPr="00EB4E7D">
        <w:t xml:space="preserve">  The c</w:t>
      </w:r>
      <w:r w:rsidR="007B7B85" w:rsidRPr="00EB4E7D">
        <w:rPr>
          <w:b/>
        </w:rPr>
        <w:t>lient</w:t>
      </w:r>
      <w:r w:rsidR="007B7B85" w:rsidRPr="00EB4E7D">
        <w:t xml:space="preserve"> and the </w:t>
      </w:r>
      <w:r w:rsidR="007B7B85" w:rsidRPr="00EB4E7D">
        <w:rPr>
          <w:b/>
        </w:rPr>
        <w:t>consulting engineer</w:t>
      </w:r>
      <w:r w:rsidR="007B7B85" w:rsidRPr="00EB4E7D">
        <w:t xml:space="preserve"> should agree on the relevant and appropriate experience of the staff so appointed by the </w:t>
      </w:r>
      <w:r w:rsidR="007B7B85" w:rsidRPr="00EB4E7D">
        <w:rPr>
          <w:b/>
        </w:rPr>
        <w:t>client</w:t>
      </w:r>
      <w:r w:rsidR="007B7B85" w:rsidRPr="00EB4E7D">
        <w:t>.</w:t>
      </w:r>
    </w:p>
    <w:p w:rsidR="0017782F" w:rsidRDefault="0017782F" w:rsidP="00AA0F7B">
      <w:pPr>
        <w:pStyle w:val="Heading3"/>
      </w:pPr>
      <w:bookmarkStart w:id="444" w:name="_Toc365382766"/>
      <w:bookmarkStart w:id="445" w:name="_Toc365383499"/>
      <w:bookmarkStart w:id="446" w:name="_Toc366642515"/>
      <w:bookmarkStart w:id="447" w:name="_Toc365382773"/>
      <w:bookmarkStart w:id="448" w:name="_Toc365383506"/>
      <w:bookmarkStart w:id="449" w:name="_Toc366642522"/>
      <w:bookmarkStart w:id="450" w:name="_Toc365382774"/>
      <w:bookmarkStart w:id="451" w:name="_Toc365383507"/>
      <w:bookmarkStart w:id="452" w:name="_Toc366642523"/>
      <w:bookmarkStart w:id="453" w:name="_Toc365382775"/>
      <w:bookmarkStart w:id="454" w:name="_Toc365383508"/>
      <w:bookmarkStart w:id="455" w:name="_Toc366642524"/>
      <w:bookmarkStart w:id="456" w:name="_Toc365382776"/>
      <w:bookmarkStart w:id="457" w:name="_Toc365383509"/>
      <w:bookmarkStart w:id="458" w:name="_Toc366642525"/>
      <w:bookmarkStart w:id="459" w:name="_Toc365382777"/>
      <w:bookmarkStart w:id="460" w:name="_Toc365383510"/>
      <w:bookmarkStart w:id="461" w:name="_Toc366642526"/>
      <w:bookmarkStart w:id="462" w:name="_Toc365382778"/>
      <w:bookmarkStart w:id="463" w:name="_Toc365383511"/>
      <w:bookmarkStart w:id="464" w:name="_Toc366642527"/>
      <w:bookmarkStart w:id="465" w:name="_Toc365382779"/>
      <w:bookmarkStart w:id="466" w:name="_Toc365383512"/>
      <w:bookmarkStart w:id="467" w:name="_Toc366642528"/>
      <w:bookmarkStart w:id="468" w:name="_Toc365382780"/>
      <w:bookmarkStart w:id="469" w:name="_Toc365383513"/>
      <w:bookmarkStart w:id="470" w:name="_Toc366642529"/>
      <w:bookmarkStart w:id="471" w:name="_Toc365382781"/>
      <w:bookmarkStart w:id="472" w:name="_Toc365383514"/>
      <w:bookmarkStart w:id="473" w:name="_Toc366642530"/>
      <w:bookmarkStart w:id="474" w:name="_Toc365382794"/>
      <w:bookmarkStart w:id="475" w:name="_Toc365383527"/>
      <w:bookmarkStart w:id="476" w:name="_Toc366642543"/>
      <w:bookmarkStart w:id="477" w:name="_Toc365382799"/>
      <w:bookmarkStart w:id="478" w:name="_Toc365383532"/>
      <w:bookmarkStart w:id="479" w:name="_Toc366642548"/>
      <w:bookmarkStart w:id="480" w:name="_Toc120684571"/>
      <w:bookmarkStart w:id="481" w:name="_Toc120684572"/>
      <w:bookmarkStart w:id="482" w:name="_Ref201488158"/>
      <w:bookmarkStart w:id="483" w:name="_Toc428163444"/>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t>Occupational Health and Safety Act, 1993 (Act No.85 of 1993).</w:t>
      </w:r>
      <w:bookmarkEnd w:id="482"/>
      <w:bookmarkEnd w:id="483"/>
    </w:p>
    <w:p w:rsidR="0017782F" w:rsidRDefault="0017782F" w:rsidP="00B241E7">
      <w:pPr>
        <w:pStyle w:val="BodyTextIndent"/>
      </w:pPr>
      <w:r w:rsidRPr="006D1485">
        <w:t>S</w:t>
      </w:r>
      <w:r>
        <w:t xml:space="preserve">hould the client require the consulting engineer to undertake duties falling under the </w:t>
      </w:r>
      <w:r w:rsidR="00A869F7">
        <w:t xml:space="preserve">above </w:t>
      </w:r>
      <w:r>
        <w:t>Occupational Health and Safety Act and the Construction Regulations in terms thereof, on behalf of the client, the additional services may include the following:</w:t>
      </w:r>
    </w:p>
    <w:p w:rsidR="0017782F" w:rsidRDefault="0017782F" w:rsidP="00B241E7">
      <w:pPr>
        <w:pStyle w:val="Heading4"/>
      </w:pPr>
      <w:r>
        <w:t xml:space="preserve">The consulting engineer must arrange, formally and in writing, for the contractor to provide documentary evidence of compliance with all the requirements of the </w:t>
      </w:r>
      <w:r w:rsidR="00A869F7">
        <w:t xml:space="preserve">above </w:t>
      </w:r>
      <w:r>
        <w:t>Occupational Health and Safety Act.</w:t>
      </w:r>
    </w:p>
    <w:p w:rsidR="0017782F" w:rsidRDefault="0017782F" w:rsidP="00B241E7">
      <w:pPr>
        <w:pStyle w:val="Heading4"/>
      </w:pPr>
      <w:r>
        <w:t xml:space="preserve">The consulting engineer must execute the duties of the client, as his appointed agent, as contemplated in the Construction Regulations to the </w:t>
      </w:r>
      <w:r w:rsidR="00A869F7">
        <w:t xml:space="preserve">above </w:t>
      </w:r>
      <w:r>
        <w:t>Occupational Health and Safety</w:t>
      </w:r>
      <w:r w:rsidR="00A869F7">
        <w:t xml:space="preserve"> Act.</w:t>
      </w:r>
    </w:p>
    <w:p w:rsidR="0017782F" w:rsidRDefault="0017782F" w:rsidP="00AA0F7B">
      <w:pPr>
        <w:pStyle w:val="Heading3"/>
      </w:pPr>
      <w:bookmarkStart w:id="484" w:name="_Toc120684574"/>
      <w:bookmarkStart w:id="485" w:name="_Toc120684575"/>
      <w:bookmarkStart w:id="486" w:name="_Toc120684576"/>
      <w:bookmarkStart w:id="487" w:name="_Toc428163445"/>
      <w:bookmarkEnd w:id="484"/>
      <w:bookmarkEnd w:id="485"/>
      <w:bookmarkEnd w:id="486"/>
      <w:r>
        <w:t>Quality Assurance System</w:t>
      </w:r>
      <w:bookmarkEnd w:id="487"/>
    </w:p>
    <w:p w:rsidR="0017782F" w:rsidRDefault="0017782F" w:rsidP="00B241E7">
      <w:pPr>
        <w:pStyle w:val="BodyTextIndent"/>
      </w:pPr>
      <w:r>
        <w:t>Where the client requires that a quality management system or quality assurance services, over and above construction monitoring services, be applied to the project, these are in addition to normal services provided by the consulting engineer and to be specifically defined and separately agreed in writing prior to commencement thereof.</w:t>
      </w:r>
    </w:p>
    <w:p w:rsidR="0017782F" w:rsidRDefault="0017782F" w:rsidP="00AA0F7B">
      <w:pPr>
        <w:pStyle w:val="Heading3"/>
      </w:pPr>
      <w:bookmarkStart w:id="488" w:name="_Toc120684578"/>
      <w:bookmarkStart w:id="489" w:name="_Toc120684579"/>
      <w:bookmarkStart w:id="490" w:name="_Ref201488175"/>
      <w:bookmarkStart w:id="491" w:name="_Toc428163446"/>
      <w:bookmarkEnd w:id="488"/>
      <w:bookmarkEnd w:id="489"/>
      <w:r>
        <w:t>Lead Consulting Engineer</w:t>
      </w:r>
      <w:bookmarkEnd w:id="490"/>
      <w:bookmarkEnd w:id="491"/>
    </w:p>
    <w:p w:rsidR="0017782F" w:rsidRDefault="0017782F" w:rsidP="00B241E7">
      <w:pPr>
        <w:pStyle w:val="BodyTextIndent"/>
      </w:pPr>
      <w:r>
        <w:t>Should the client require the consulting engineer to assume the leadership of a joint venture, consortium or team of consulting engineers, of the same discipline, prescribed or requested by the client, the additional services may include the following:</w:t>
      </w:r>
    </w:p>
    <w:p w:rsidR="0017782F" w:rsidRDefault="0017782F" w:rsidP="00B241E7">
      <w:pPr>
        <w:pStyle w:val="Heading4"/>
      </w:pPr>
      <w:r>
        <w:t>Responsibility for the overall administration of all sections of the services, including those portions of the services, which fall within the ambit of the other consulting engineers.</w:t>
      </w:r>
    </w:p>
    <w:p w:rsidR="0017782F" w:rsidRDefault="0017782F" w:rsidP="00B241E7">
      <w:pPr>
        <w:pStyle w:val="Heading4"/>
      </w:pPr>
      <w:r>
        <w:t>Responsibility for the overall co-ordination, programming of design and financial control of all the works included in the services.</w:t>
      </w:r>
    </w:p>
    <w:p w:rsidR="0017782F" w:rsidRDefault="0017782F" w:rsidP="00B241E7">
      <w:pPr>
        <w:pStyle w:val="Heading4"/>
      </w:pPr>
      <w:r>
        <w:t xml:space="preserve">Processing certificates or recommendations for payment of contractors. </w:t>
      </w:r>
    </w:p>
    <w:p w:rsidR="00A869F7" w:rsidRDefault="00A869F7">
      <w:pPr>
        <w:spacing w:before="0" w:after="0"/>
        <w:jc w:val="left"/>
        <w:rPr>
          <w:b/>
          <w:bCs/>
          <w:sz w:val="22"/>
          <w:szCs w:val="22"/>
          <w:lang w:val="en-GB"/>
        </w:rPr>
      </w:pPr>
      <w:bookmarkStart w:id="492" w:name="_Toc120684581"/>
      <w:bookmarkStart w:id="493" w:name="_Toc120684582"/>
      <w:bookmarkStart w:id="494" w:name="_Toc120684584"/>
      <w:bookmarkStart w:id="495" w:name="_Toc120684585"/>
      <w:bookmarkStart w:id="496" w:name="_Ref201488207"/>
      <w:bookmarkEnd w:id="492"/>
      <w:bookmarkEnd w:id="493"/>
      <w:bookmarkEnd w:id="494"/>
      <w:bookmarkEnd w:id="495"/>
      <w:r>
        <w:br w:type="page"/>
      </w:r>
    </w:p>
    <w:p w:rsidR="0017782F" w:rsidRDefault="0017782F" w:rsidP="00AA0F7B">
      <w:pPr>
        <w:pStyle w:val="Heading3"/>
      </w:pPr>
      <w:bookmarkStart w:id="497" w:name="_Ref336747918"/>
      <w:bookmarkStart w:id="498" w:name="_Ref336747968"/>
      <w:bookmarkStart w:id="499" w:name="_Toc428163447"/>
      <w:r>
        <w:t>Engineering Management Services</w:t>
      </w:r>
      <w:bookmarkEnd w:id="496"/>
      <w:r>
        <w:t xml:space="preserve"> (Principal Consultant)</w:t>
      </w:r>
      <w:bookmarkEnd w:id="497"/>
      <w:bookmarkEnd w:id="498"/>
      <w:bookmarkEnd w:id="499"/>
    </w:p>
    <w:p w:rsidR="0017782F" w:rsidRDefault="0017782F" w:rsidP="00B241E7">
      <w:pPr>
        <w:pStyle w:val="BodyTextIndent"/>
      </w:pPr>
      <w:r>
        <w:t xml:space="preserve">Should the client require the consulting engineer to undertake duties of an engineering management nature on behalf of the client, </w:t>
      </w:r>
      <w:r w:rsidR="00C41A0A">
        <w:t xml:space="preserve">where the project involves multi-disciplinary team(s) </w:t>
      </w:r>
      <w:r>
        <w:t>the additional services will include the following:</w:t>
      </w:r>
    </w:p>
    <w:p w:rsidR="0017782F" w:rsidRPr="00364BE3" w:rsidRDefault="0017782F" w:rsidP="00364BE3">
      <w:pPr>
        <w:pStyle w:val="BodyTextIndent"/>
        <w:rPr>
          <w:b/>
          <w:bCs/>
          <w:sz w:val="22"/>
          <w:szCs w:val="22"/>
        </w:rPr>
      </w:pPr>
      <w:r w:rsidRPr="00364BE3">
        <w:rPr>
          <w:b/>
          <w:bCs/>
          <w:sz w:val="22"/>
          <w:szCs w:val="22"/>
        </w:rPr>
        <w:t>Stage 1</w:t>
      </w:r>
      <w:r w:rsidR="006A31A9">
        <w:rPr>
          <w:b/>
          <w:bCs/>
          <w:sz w:val="22"/>
          <w:szCs w:val="22"/>
        </w:rPr>
        <w:t>: Inception</w:t>
      </w:r>
      <w:r w:rsidRPr="00364BE3">
        <w:rPr>
          <w:b/>
          <w:bCs/>
          <w:sz w:val="22"/>
          <w:szCs w:val="22"/>
        </w:rPr>
        <w:t xml:space="preserve"> Services</w:t>
      </w:r>
    </w:p>
    <w:p w:rsidR="0017782F" w:rsidRPr="00364BE3" w:rsidRDefault="0017782F" w:rsidP="00364BE3">
      <w:pPr>
        <w:pStyle w:val="Heading4"/>
      </w:pPr>
      <w:r w:rsidRPr="00364BE3">
        <w:rPr>
          <w:spacing w:val="-2"/>
        </w:rPr>
        <w:t>Facilitate</w:t>
      </w:r>
      <w:r w:rsidRPr="00364BE3">
        <w:t xml:space="preserve"> development of a clear project brief. </w:t>
      </w:r>
    </w:p>
    <w:p w:rsidR="0017782F" w:rsidRPr="00364BE3" w:rsidRDefault="0017782F" w:rsidP="00364BE3">
      <w:pPr>
        <w:pStyle w:val="Heading4"/>
      </w:pPr>
      <w:r w:rsidRPr="00364BE3">
        <w:t xml:space="preserve">Establish </w:t>
      </w:r>
      <w:r>
        <w:t xml:space="preserve">the </w:t>
      </w:r>
      <w:r w:rsidRPr="00364BE3">
        <w:t xml:space="preserve">procurement policy for the project.  </w:t>
      </w:r>
    </w:p>
    <w:p w:rsidR="0017782F" w:rsidRPr="00364BE3" w:rsidRDefault="0017782F" w:rsidP="00364BE3">
      <w:pPr>
        <w:pStyle w:val="Heading4"/>
      </w:pPr>
      <w:r w:rsidRPr="00364BE3">
        <w:t>Assist the client in the procurement of necessary and appropriate other consultants including the clear definition of their roles and responsibilities.</w:t>
      </w:r>
    </w:p>
    <w:p w:rsidR="0017782F" w:rsidRPr="00364BE3" w:rsidRDefault="0017782F" w:rsidP="00364BE3">
      <w:pPr>
        <w:pStyle w:val="Heading4"/>
      </w:pPr>
      <w:r w:rsidRPr="00364BE3">
        <w:t>Establish</w:t>
      </w:r>
      <w:r w:rsidR="00736B26">
        <w:t>,</w:t>
      </w:r>
      <w:r w:rsidRPr="00364BE3">
        <w:t xml:space="preserve"> in conjunction with the client, other consultants and all relevant authorities, the site characteristics, rights and constraints for the proper design of the intended project.</w:t>
      </w:r>
    </w:p>
    <w:p w:rsidR="0017782F" w:rsidRPr="00364BE3" w:rsidRDefault="0017782F" w:rsidP="00364BE3">
      <w:pPr>
        <w:pStyle w:val="Heading4"/>
      </w:pPr>
      <w:r w:rsidRPr="00364BE3">
        <w:t>Define the consultant’s scope of work and services.</w:t>
      </w:r>
    </w:p>
    <w:p w:rsidR="0017782F" w:rsidRPr="00364BE3" w:rsidRDefault="0017782F" w:rsidP="00364BE3">
      <w:pPr>
        <w:pStyle w:val="Heading4"/>
      </w:pPr>
      <w:r w:rsidRPr="00364BE3">
        <w:t xml:space="preserve">Conclude the terms of </w:t>
      </w:r>
      <w:r w:rsidRPr="00E55C55">
        <w:rPr>
          <w:b/>
        </w:rPr>
        <w:t>the agreement</w:t>
      </w:r>
      <w:r w:rsidRPr="00364BE3">
        <w:t xml:space="preserve"> with the client.</w:t>
      </w:r>
    </w:p>
    <w:p w:rsidR="0017782F" w:rsidRPr="00364BE3" w:rsidRDefault="0017782F" w:rsidP="00364BE3">
      <w:pPr>
        <w:pStyle w:val="Heading4"/>
      </w:pPr>
      <w:r w:rsidRPr="00364BE3">
        <w:t>Facilitate a schedule of the required consents and approvals.</w:t>
      </w:r>
    </w:p>
    <w:p w:rsidR="0017782F" w:rsidRPr="00364BE3" w:rsidRDefault="0017782F" w:rsidP="00364BE3">
      <w:pPr>
        <w:pStyle w:val="Heading4"/>
      </w:pPr>
      <w:r w:rsidRPr="00364BE3">
        <w:t>P</w:t>
      </w:r>
      <w:r>
        <w:t>r</w:t>
      </w:r>
      <w:r w:rsidRPr="00364BE3">
        <w:t>epare, co-ordinate and monitor a project initiation programme.</w:t>
      </w:r>
    </w:p>
    <w:p w:rsidR="0017782F" w:rsidRPr="00110239" w:rsidRDefault="0017782F" w:rsidP="00364BE3">
      <w:pPr>
        <w:pStyle w:val="Heading4"/>
      </w:pPr>
      <w:r w:rsidRPr="00364BE3">
        <w:t>Facili</w:t>
      </w:r>
      <w:r w:rsidRPr="00110239">
        <w:t xml:space="preserve">tate </w:t>
      </w:r>
      <w:r w:rsidRPr="00110239">
        <w:rPr>
          <w:b/>
          <w:bCs/>
        </w:rPr>
        <w:t>client</w:t>
      </w:r>
      <w:r w:rsidRPr="00110239">
        <w:t xml:space="preserve"> approval of all Stage 1 documentation</w:t>
      </w:r>
      <w:r>
        <w:t>.</w:t>
      </w:r>
    </w:p>
    <w:p w:rsidR="0017782F" w:rsidRDefault="0017782F" w:rsidP="00110239">
      <w:pPr>
        <w:pStyle w:val="BodyTextIndent"/>
        <w:rPr>
          <w:b/>
          <w:bCs/>
          <w:sz w:val="22"/>
          <w:szCs w:val="22"/>
        </w:rPr>
      </w:pPr>
    </w:p>
    <w:p w:rsidR="0017782F" w:rsidRPr="00364BE3" w:rsidRDefault="0017782F" w:rsidP="00364BE3">
      <w:pPr>
        <w:pStyle w:val="BodyTextIndent"/>
        <w:rPr>
          <w:b/>
          <w:bCs/>
        </w:rPr>
      </w:pPr>
      <w:r w:rsidRPr="00364BE3">
        <w:rPr>
          <w:b/>
          <w:bCs/>
        </w:rPr>
        <w:t>Typical deliverables</w:t>
      </w:r>
    </w:p>
    <w:p w:rsidR="0017782F" w:rsidRPr="00110239" w:rsidRDefault="0017782F" w:rsidP="00364BE3">
      <w:pPr>
        <w:pStyle w:val="Heading7"/>
      </w:pPr>
      <w:r w:rsidRPr="00110239">
        <w:t>Project brief</w:t>
      </w:r>
    </w:p>
    <w:p w:rsidR="0017782F" w:rsidRPr="00110239" w:rsidRDefault="0017782F" w:rsidP="00364BE3">
      <w:pPr>
        <w:pStyle w:val="Heading7"/>
      </w:pPr>
      <w:r w:rsidRPr="00110239">
        <w:t>Agreed scope of work</w:t>
      </w:r>
    </w:p>
    <w:p w:rsidR="0017782F" w:rsidRPr="00110239" w:rsidRDefault="0017782F" w:rsidP="00364BE3">
      <w:pPr>
        <w:pStyle w:val="Heading7"/>
      </w:pPr>
      <w:r>
        <w:t>Ag</w:t>
      </w:r>
      <w:r w:rsidRPr="00110239">
        <w:t>reed services</w:t>
      </w:r>
    </w:p>
    <w:p w:rsidR="0017782F" w:rsidRPr="00110239" w:rsidRDefault="0017782F" w:rsidP="00364BE3">
      <w:pPr>
        <w:pStyle w:val="Heading7"/>
      </w:pPr>
      <w:r w:rsidRPr="00110239">
        <w:t>Project procurement policy</w:t>
      </w:r>
    </w:p>
    <w:p w:rsidR="0017782F" w:rsidRPr="00110239" w:rsidRDefault="0017782F" w:rsidP="00364BE3">
      <w:pPr>
        <w:pStyle w:val="Heading7"/>
      </w:pPr>
      <w:r w:rsidRPr="00110239">
        <w:t>Signed agreements</w:t>
      </w:r>
    </w:p>
    <w:p w:rsidR="0017782F" w:rsidRPr="00110239" w:rsidRDefault="0017782F" w:rsidP="00364BE3">
      <w:pPr>
        <w:pStyle w:val="Heading7"/>
      </w:pPr>
      <w:r w:rsidRPr="00110239">
        <w:t>Integrated schedule of consents and approvals</w:t>
      </w:r>
    </w:p>
    <w:p w:rsidR="0017782F" w:rsidRPr="00110239" w:rsidRDefault="0017782F" w:rsidP="00364BE3">
      <w:pPr>
        <w:pStyle w:val="Heading7"/>
      </w:pPr>
      <w:r w:rsidRPr="00110239">
        <w:t>Project initiation programme</w:t>
      </w:r>
    </w:p>
    <w:p w:rsidR="0017782F" w:rsidRPr="00110239" w:rsidRDefault="0017782F" w:rsidP="00364BE3">
      <w:pPr>
        <w:pStyle w:val="Heading7"/>
      </w:pPr>
      <w:r w:rsidRPr="00110239">
        <w:t>Record</w:t>
      </w:r>
      <w:r w:rsidR="00736B26">
        <w:t>s</w:t>
      </w:r>
      <w:r w:rsidRPr="00110239">
        <w:t xml:space="preserve"> of all meetings</w:t>
      </w:r>
    </w:p>
    <w:p w:rsidR="0017782F" w:rsidRDefault="0017782F" w:rsidP="00364BE3">
      <w:pPr>
        <w:pStyle w:val="BodyTextIndent"/>
      </w:pPr>
    </w:p>
    <w:p w:rsidR="0017782F" w:rsidRPr="00364BE3" w:rsidRDefault="0017782F" w:rsidP="00364BE3">
      <w:pPr>
        <w:pStyle w:val="BodyTextIndent"/>
        <w:rPr>
          <w:b/>
          <w:bCs/>
          <w:sz w:val="22"/>
          <w:szCs w:val="22"/>
        </w:rPr>
      </w:pPr>
      <w:r w:rsidRPr="00364BE3">
        <w:rPr>
          <w:b/>
          <w:bCs/>
          <w:sz w:val="22"/>
          <w:szCs w:val="22"/>
        </w:rPr>
        <w:t>Stage 2</w:t>
      </w:r>
      <w:r w:rsidR="006A31A9">
        <w:rPr>
          <w:b/>
          <w:bCs/>
          <w:sz w:val="22"/>
          <w:szCs w:val="22"/>
        </w:rPr>
        <w:t>: Concept and Viability</w:t>
      </w:r>
      <w:r w:rsidRPr="00364BE3">
        <w:rPr>
          <w:b/>
          <w:bCs/>
          <w:sz w:val="22"/>
          <w:szCs w:val="22"/>
        </w:rPr>
        <w:t xml:space="preserve"> </w:t>
      </w:r>
      <w:r w:rsidR="00850644">
        <w:rPr>
          <w:b/>
          <w:bCs/>
          <w:sz w:val="22"/>
          <w:szCs w:val="22"/>
        </w:rPr>
        <w:t>S</w:t>
      </w:r>
      <w:r w:rsidRPr="00364BE3">
        <w:rPr>
          <w:b/>
          <w:bCs/>
          <w:sz w:val="22"/>
          <w:szCs w:val="22"/>
        </w:rPr>
        <w:t>ervices</w:t>
      </w:r>
    </w:p>
    <w:p w:rsidR="0017782F" w:rsidRPr="00BA5DDF" w:rsidRDefault="0017782F" w:rsidP="001D04B9">
      <w:pPr>
        <w:pStyle w:val="Heading4"/>
        <w:numPr>
          <w:ilvl w:val="3"/>
          <w:numId w:val="6"/>
        </w:numPr>
      </w:pPr>
      <w:r>
        <w:t xml:space="preserve">Assist the client in </w:t>
      </w:r>
      <w:r w:rsidRPr="00BA5DDF">
        <w:t>procurement of the other consultants</w:t>
      </w:r>
      <w:r>
        <w:t>.</w:t>
      </w:r>
      <w:r w:rsidRPr="00BA5DDF">
        <w:t xml:space="preserve">  </w:t>
      </w:r>
    </w:p>
    <w:p w:rsidR="0017782F" w:rsidRPr="00110239" w:rsidRDefault="0017782F" w:rsidP="00364BE3">
      <w:pPr>
        <w:pStyle w:val="Heading4"/>
      </w:pPr>
      <w:r w:rsidRPr="00110239">
        <w:t>Advise the client on the requirement to appoint a health and safety consultant</w:t>
      </w:r>
      <w:r>
        <w:t>.</w:t>
      </w:r>
    </w:p>
    <w:p w:rsidR="0017782F" w:rsidRPr="00110239" w:rsidRDefault="0017782F" w:rsidP="00364BE3">
      <w:pPr>
        <w:pStyle w:val="Heading4"/>
      </w:pPr>
      <w:r w:rsidRPr="00110239">
        <w:tab/>
        <w:t xml:space="preserve">Communicate the project brief to the other consultants and monitor the </w:t>
      </w:r>
      <w:r>
        <w:t>d</w:t>
      </w:r>
      <w:r w:rsidRPr="00110239">
        <w:t>evelopment of the concept and viability</w:t>
      </w:r>
      <w:r>
        <w:t>.</w:t>
      </w:r>
      <w:r w:rsidRPr="00110239">
        <w:t xml:space="preserve"> </w:t>
      </w:r>
    </w:p>
    <w:p w:rsidR="0017782F" w:rsidRPr="00110239" w:rsidRDefault="0017782F" w:rsidP="00364BE3">
      <w:pPr>
        <w:pStyle w:val="Heading4"/>
      </w:pPr>
      <w:r w:rsidRPr="00110239">
        <w:t>Agree format and procedures for cost control and reporting by the other consultants</w:t>
      </w:r>
      <w:r>
        <w:t>.</w:t>
      </w:r>
      <w:r w:rsidRPr="00110239">
        <w:t xml:space="preserve"> </w:t>
      </w:r>
    </w:p>
    <w:p w:rsidR="0017782F" w:rsidRPr="00110239" w:rsidRDefault="0017782F" w:rsidP="00364BE3">
      <w:pPr>
        <w:pStyle w:val="Heading4"/>
      </w:pPr>
      <w:r w:rsidRPr="00110239">
        <w:t>Prepare a documentation programme and indicative construction programme</w:t>
      </w:r>
      <w:r>
        <w:t>.</w:t>
      </w:r>
    </w:p>
    <w:p w:rsidR="0017782F" w:rsidRPr="00110239" w:rsidRDefault="0017782F" w:rsidP="00364BE3">
      <w:pPr>
        <w:pStyle w:val="Heading4"/>
      </w:pPr>
      <w:r>
        <w:t>Manage and integrate the</w:t>
      </w:r>
      <w:r w:rsidRPr="00110239">
        <w:t xml:space="preserve"> concept and viability documentation for presentation to the client for approval</w:t>
      </w:r>
      <w:r>
        <w:t>.</w:t>
      </w:r>
    </w:p>
    <w:p w:rsidR="0017782F" w:rsidRPr="00110239" w:rsidRDefault="0017782F" w:rsidP="00364BE3">
      <w:pPr>
        <w:pStyle w:val="Heading4"/>
      </w:pPr>
      <w:r w:rsidRPr="00110239">
        <w:t>Facilitate approval of the concept and viability by the client</w:t>
      </w:r>
      <w:r>
        <w:t>.</w:t>
      </w:r>
    </w:p>
    <w:p w:rsidR="0017782F" w:rsidRPr="00110239" w:rsidRDefault="0017782F" w:rsidP="00364BE3">
      <w:pPr>
        <w:pStyle w:val="Heading4"/>
      </w:pPr>
      <w:r w:rsidRPr="00110239">
        <w:t>Facilitate approval of the concept and viability by statutory authorities</w:t>
      </w:r>
      <w:r>
        <w:t>.</w:t>
      </w:r>
    </w:p>
    <w:p w:rsidR="0017782F" w:rsidRPr="00364BE3" w:rsidRDefault="0017782F" w:rsidP="00EE10E0">
      <w:pPr>
        <w:pStyle w:val="BodyTextIndent"/>
        <w:rPr>
          <w:b/>
          <w:bCs/>
        </w:rPr>
      </w:pPr>
      <w:r w:rsidRPr="00364BE3">
        <w:rPr>
          <w:b/>
          <w:bCs/>
        </w:rPr>
        <w:t>Typical deliverables</w:t>
      </w:r>
    </w:p>
    <w:p w:rsidR="0017782F" w:rsidRPr="00364BE3" w:rsidRDefault="0017782F" w:rsidP="00364BE3">
      <w:pPr>
        <w:pStyle w:val="Heading7"/>
      </w:pPr>
      <w:r w:rsidRPr="00364BE3">
        <w:t>Signed consultant/client agreement</w:t>
      </w:r>
      <w:r>
        <w:t>s</w:t>
      </w:r>
    </w:p>
    <w:p w:rsidR="0017782F" w:rsidRPr="00364BE3" w:rsidRDefault="0017782F" w:rsidP="00364BE3">
      <w:pPr>
        <w:pStyle w:val="Heading7"/>
      </w:pPr>
      <w:r w:rsidRPr="00364BE3">
        <w:t>Indicative documentation programme and construction programme</w:t>
      </w:r>
    </w:p>
    <w:p w:rsidR="0017782F" w:rsidRPr="00364BE3" w:rsidRDefault="0017782F" w:rsidP="00364BE3">
      <w:pPr>
        <w:pStyle w:val="Heading7"/>
      </w:pPr>
      <w:r w:rsidRPr="00364BE3">
        <w:t>Approval by the client to proceed to Stage 3</w:t>
      </w:r>
    </w:p>
    <w:p w:rsidR="0017782F" w:rsidRDefault="0017782F" w:rsidP="00110239">
      <w:pPr>
        <w:pStyle w:val="BodyTextIndent"/>
      </w:pPr>
    </w:p>
    <w:p w:rsidR="0017782F" w:rsidRPr="00BA5DDF" w:rsidRDefault="0017782F" w:rsidP="00110239">
      <w:pPr>
        <w:pStyle w:val="BodyTextIndent"/>
        <w:rPr>
          <w:b/>
          <w:bCs/>
          <w:sz w:val="22"/>
          <w:szCs w:val="22"/>
        </w:rPr>
      </w:pPr>
      <w:r w:rsidRPr="00BA5DDF">
        <w:rPr>
          <w:b/>
          <w:bCs/>
          <w:sz w:val="22"/>
          <w:szCs w:val="22"/>
        </w:rPr>
        <w:t>Stage 3</w:t>
      </w:r>
      <w:r w:rsidR="006A31A9">
        <w:rPr>
          <w:b/>
          <w:bCs/>
          <w:sz w:val="22"/>
          <w:szCs w:val="22"/>
        </w:rPr>
        <w:t>: Design Development</w:t>
      </w:r>
      <w:r w:rsidRPr="00BA5DDF">
        <w:rPr>
          <w:b/>
          <w:bCs/>
          <w:sz w:val="22"/>
          <w:szCs w:val="22"/>
        </w:rPr>
        <w:t xml:space="preserve"> Services</w:t>
      </w:r>
    </w:p>
    <w:p w:rsidR="0017782F" w:rsidRPr="005F56A3" w:rsidRDefault="0017782F" w:rsidP="001D04B9">
      <w:pPr>
        <w:pStyle w:val="Heading4"/>
        <w:numPr>
          <w:ilvl w:val="3"/>
          <w:numId w:val="1"/>
        </w:numPr>
        <w:rPr>
          <w:spacing w:val="-2"/>
        </w:rPr>
      </w:pPr>
      <w:r w:rsidRPr="005F56A3">
        <w:rPr>
          <w:spacing w:val="-2"/>
        </w:rPr>
        <w:t>Agree and implement communication processes and procedures for the design development of the project</w:t>
      </w:r>
      <w:r>
        <w:rPr>
          <w:spacing w:val="-2"/>
        </w:rPr>
        <w:t>.</w:t>
      </w:r>
    </w:p>
    <w:p w:rsidR="0017782F" w:rsidRPr="005F56A3" w:rsidRDefault="0017782F" w:rsidP="00EE10E0">
      <w:pPr>
        <w:pStyle w:val="Heading4"/>
        <w:rPr>
          <w:spacing w:val="-2"/>
        </w:rPr>
      </w:pPr>
      <w:r w:rsidRPr="005F56A3">
        <w:rPr>
          <w:spacing w:val="-2"/>
        </w:rPr>
        <w:t>Assist the client in the procurement of the necessary other consultants including the clear definition of their roles and responsibilities</w:t>
      </w:r>
      <w:r>
        <w:rPr>
          <w:spacing w:val="-2"/>
        </w:rPr>
        <w:t>.</w:t>
      </w:r>
    </w:p>
    <w:p w:rsidR="0017782F" w:rsidRPr="005F56A3" w:rsidRDefault="0017782F" w:rsidP="00EE10E0">
      <w:pPr>
        <w:pStyle w:val="Heading4"/>
        <w:rPr>
          <w:spacing w:val="-2"/>
        </w:rPr>
      </w:pPr>
      <w:r w:rsidRPr="005F56A3">
        <w:rPr>
          <w:spacing w:val="-2"/>
        </w:rPr>
        <w:t>Prepare, co-ordinate, agree and monitor a detailed design and documentation program</w:t>
      </w:r>
      <w:r w:rsidR="00850644">
        <w:rPr>
          <w:spacing w:val="-2"/>
        </w:rPr>
        <w:t>me</w:t>
      </w:r>
      <w:r>
        <w:rPr>
          <w:spacing w:val="-2"/>
        </w:rPr>
        <w:t>.</w:t>
      </w:r>
    </w:p>
    <w:p w:rsidR="0017782F" w:rsidRPr="005F56A3" w:rsidRDefault="0017782F" w:rsidP="00EE10E0">
      <w:pPr>
        <w:pStyle w:val="Heading4"/>
        <w:rPr>
          <w:spacing w:val="-2"/>
        </w:rPr>
      </w:pPr>
      <w:r w:rsidRPr="005F56A3">
        <w:rPr>
          <w:spacing w:val="-2"/>
        </w:rPr>
        <w:t>Conduct and record consultants’ and management meetings</w:t>
      </w:r>
      <w:r>
        <w:rPr>
          <w:spacing w:val="-2"/>
        </w:rPr>
        <w:t>.</w:t>
      </w:r>
    </w:p>
    <w:p w:rsidR="0017782F" w:rsidRPr="005F56A3" w:rsidRDefault="0017782F" w:rsidP="00EE10E0">
      <w:pPr>
        <w:pStyle w:val="Heading4"/>
        <w:rPr>
          <w:spacing w:val="-2"/>
        </w:rPr>
      </w:pPr>
      <w:r w:rsidRPr="005F56A3">
        <w:rPr>
          <w:spacing w:val="-2"/>
        </w:rPr>
        <w:t>Facilitate input required by health and safety consultant</w:t>
      </w:r>
      <w:r>
        <w:rPr>
          <w:spacing w:val="-2"/>
        </w:rPr>
        <w:t>.</w:t>
      </w:r>
    </w:p>
    <w:p w:rsidR="0017782F" w:rsidRPr="005F56A3" w:rsidRDefault="0017782F" w:rsidP="00EE10E0">
      <w:pPr>
        <w:pStyle w:val="Heading4"/>
        <w:rPr>
          <w:spacing w:val="-2"/>
        </w:rPr>
      </w:pPr>
      <w:r w:rsidRPr="005F56A3">
        <w:rPr>
          <w:spacing w:val="-2"/>
        </w:rPr>
        <w:t>Facilitate design reviews for compliance and cost control</w:t>
      </w:r>
      <w:r>
        <w:rPr>
          <w:spacing w:val="-2"/>
        </w:rPr>
        <w:t>.</w:t>
      </w:r>
    </w:p>
    <w:p w:rsidR="0017782F" w:rsidRPr="005F56A3" w:rsidRDefault="0017782F" w:rsidP="00EE10E0">
      <w:pPr>
        <w:pStyle w:val="Heading4"/>
        <w:rPr>
          <w:spacing w:val="-2"/>
        </w:rPr>
      </w:pPr>
      <w:r w:rsidRPr="005F56A3">
        <w:rPr>
          <w:spacing w:val="-2"/>
        </w:rPr>
        <w:t>Facilitate timeous technical co-ordination</w:t>
      </w:r>
      <w:r>
        <w:rPr>
          <w:spacing w:val="-2"/>
        </w:rPr>
        <w:t>.</w:t>
      </w:r>
    </w:p>
    <w:p w:rsidR="0017782F" w:rsidRPr="005F56A3" w:rsidRDefault="0017782F" w:rsidP="00EE10E0">
      <w:pPr>
        <w:pStyle w:val="Heading4"/>
        <w:rPr>
          <w:spacing w:val="-2"/>
        </w:rPr>
      </w:pPr>
      <w:r w:rsidRPr="005F56A3">
        <w:rPr>
          <w:spacing w:val="-2"/>
        </w:rPr>
        <w:t>Facilitate client approval of all Stage 3 documentation</w:t>
      </w:r>
      <w:r>
        <w:rPr>
          <w:spacing w:val="-2"/>
        </w:rPr>
        <w:t>.</w:t>
      </w:r>
    </w:p>
    <w:p w:rsidR="0017782F" w:rsidRPr="00364BE3" w:rsidRDefault="0017782F" w:rsidP="00364BE3">
      <w:pPr>
        <w:pStyle w:val="BodyTextIndent"/>
        <w:rPr>
          <w:b/>
          <w:bCs/>
        </w:rPr>
      </w:pPr>
      <w:r w:rsidRPr="00364BE3">
        <w:rPr>
          <w:b/>
          <w:bCs/>
        </w:rPr>
        <w:t>Typical deliverables</w:t>
      </w:r>
    </w:p>
    <w:p w:rsidR="0017782F" w:rsidRPr="00364BE3" w:rsidRDefault="0017782F" w:rsidP="00364BE3">
      <w:pPr>
        <w:pStyle w:val="Heading7"/>
      </w:pPr>
      <w:r w:rsidRPr="00364BE3">
        <w:t>Additional signed client/consultant agreements</w:t>
      </w:r>
    </w:p>
    <w:p w:rsidR="0017782F" w:rsidRPr="00364BE3" w:rsidRDefault="0017782F" w:rsidP="00364BE3">
      <w:pPr>
        <w:pStyle w:val="Heading7"/>
      </w:pPr>
      <w:r w:rsidRPr="00364BE3">
        <w:t>Documentation programme</w:t>
      </w:r>
    </w:p>
    <w:p w:rsidR="0017782F" w:rsidRPr="00364BE3" w:rsidRDefault="0017782F" w:rsidP="00364BE3">
      <w:pPr>
        <w:pStyle w:val="Heading7"/>
      </w:pPr>
      <w:r w:rsidRPr="00364BE3">
        <w:t>Record of all meetings</w:t>
      </w:r>
    </w:p>
    <w:p w:rsidR="0017782F" w:rsidRPr="00364BE3" w:rsidRDefault="0017782F" w:rsidP="00364BE3">
      <w:pPr>
        <w:pStyle w:val="Heading7"/>
      </w:pPr>
      <w:r w:rsidRPr="00364BE3">
        <w:t>Approval by the client to proceed to Stage 4</w:t>
      </w:r>
    </w:p>
    <w:p w:rsidR="0017782F" w:rsidRDefault="0017782F" w:rsidP="00C97739">
      <w:pPr>
        <w:pStyle w:val="BodyTextIndent"/>
        <w:rPr>
          <w:b/>
          <w:bCs/>
          <w:sz w:val="22"/>
          <w:szCs w:val="22"/>
        </w:rPr>
      </w:pPr>
    </w:p>
    <w:p w:rsidR="0017782F" w:rsidRPr="00C97739" w:rsidRDefault="0017782F" w:rsidP="00C97739">
      <w:pPr>
        <w:pStyle w:val="BodyTextIndent"/>
        <w:rPr>
          <w:b/>
          <w:bCs/>
          <w:sz w:val="22"/>
          <w:szCs w:val="22"/>
        </w:rPr>
      </w:pPr>
      <w:r w:rsidRPr="00C97739">
        <w:rPr>
          <w:b/>
          <w:bCs/>
          <w:sz w:val="22"/>
          <w:szCs w:val="22"/>
        </w:rPr>
        <w:t>Stage 4</w:t>
      </w:r>
      <w:r w:rsidR="006A31A9">
        <w:rPr>
          <w:b/>
          <w:bCs/>
          <w:sz w:val="22"/>
          <w:szCs w:val="22"/>
        </w:rPr>
        <w:t>: Documentation and Procurement</w:t>
      </w:r>
      <w:r w:rsidRPr="00C97739">
        <w:rPr>
          <w:b/>
          <w:bCs/>
          <w:sz w:val="22"/>
          <w:szCs w:val="22"/>
        </w:rPr>
        <w:t xml:space="preserve"> </w:t>
      </w:r>
      <w:r w:rsidR="006A31A9">
        <w:rPr>
          <w:b/>
          <w:bCs/>
          <w:sz w:val="22"/>
          <w:szCs w:val="22"/>
        </w:rPr>
        <w:t>S</w:t>
      </w:r>
      <w:r w:rsidRPr="00C97739">
        <w:rPr>
          <w:b/>
          <w:bCs/>
          <w:sz w:val="22"/>
          <w:szCs w:val="22"/>
        </w:rPr>
        <w:t>ervices</w:t>
      </w:r>
    </w:p>
    <w:p w:rsidR="0017782F" w:rsidRPr="005F56A3" w:rsidRDefault="0017782F" w:rsidP="001D04B9">
      <w:pPr>
        <w:pStyle w:val="Heading4"/>
        <w:numPr>
          <w:ilvl w:val="3"/>
          <w:numId w:val="2"/>
        </w:numPr>
        <w:rPr>
          <w:spacing w:val="-2"/>
        </w:rPr>
      </w:pPr>
      <w:r w:rsidRPr="005F56A3">
        <w:rPr>
          <w:spacing w:val="-2"/>
        </w:rPr>
        <w:t>Recommend and agree procurement strategy for contractors, subcontractors and suppliers with the client and the other consultants</w:t>
      </w:r>
      <w:r>
        <w:rPr>
          <w:spacing w:val="-2"/>
        </w:rPr>
        <w:t>.</w:t>
      </w:r>
    </w:p>
    <w:p w:rsidR="0017782F" w:rsidRPr="005F56A3" w:rsidRDefault="0017782F" w:rsidP="00EE10E0">
      <w:pPr>
        <w:pStyle w:val="Heading4"/>
        <w:rPr>
          <w:spacing w:val="-2"/>
        </w:rPr>
      </w:pPr>
      <w:r w:rsidRPr="005F56A3">
        <w:rPr>
          <w:spacing w:val="-2"/>
        </w:rPr>
        <w:t>Prepare and agree the procurement programme</w:t>
      </w:r>
      <w:r>
        <w:rPr>
          <w:spacing w:val="-2"/>
        </w:rPr>
        <w:t>.</w:t>
      </w:r>
    </w:p>
    <w:p w:rsidR="0017782F" w:rsidRPr="005F56A3" w:rsidRDefault="0017782F" w:rsidP="00EE10E0">
      <w:pPr>
        <w:pStyle w:val="Heading4"/>
        <w:rPr>
          <w:spacing w:val="-2"/>
        </w:rPr>
      </w:pPr>
      <w:r w:rsidRPr="005F56A3">
        <w:rPr>
          <w:spacing w:val="-2"/>
        </w:rPr>
        <w:t>Advise the client, in conjunction with the other consultants</w:t>
      </w:r>
      <w:r w:rsidR="00850644">
        <w:rPr>
          <w:spacing w:val="-2"/>
        </w:rPr>
        <w:t>,</w:t>
      </w:r>
      <w:r w:rsidRPr="005F56A3">
        <w:rPr>
          <w:spacing w:val="-2"/>
        </w:rPr>
        <w:t xml:space="preserve"> on the appropriate insurances</w:t>
      </w:r>
      <w:r>
        <w:rPr>
          <w:spacing w:val="-2"/>
        </w:rPr>
        <w:t>.</w:t>
      </w:r>
      <w:r w:rsidRPr="005F56A3">
        <w:rPr>
          <w:spacing w:val="-2"/>
        </w:rPr>
        <w:t xml:space="preserve"> </w:t>
      </w:r>
    </w:p>
    <w:p w:rsidR="0017782F" w:rsidRPr="005F56A3" w:rsidRDefault="0017782F" w:rsidP="00EE10E0">
      <w:pPr>
        <w:pStyle w:val="Heading4"/>
        <w:rPr>
          <w:spacing w:val="-2"/>
        </w:rPr>
      </w:pPr>
      <w:r w:rsidRPr="005F56A3">
        <w:rPr>
          <w:spacing w:val="-2"/>
        </w:rPr>
        <w:t xml:space="preserve">Co-ordinate and monitor preparation of procurement documentation by </w:t>
      </w:r>
      <w:r w:rsidR="00850644">
        <w:rPr>
          <w:spacing w:val="-2"/>
        </w:rPr>
        <w:t xml:space="preserve">the other </w:t>
      </w:r>
      <w:r w:rsidRPr="005F56A3">
        <w:rPr>
          <w:spacing w:val="-2"/>
        </w:rPr>
        <w:t>consultants in accordance with the project procurement programme</w:t>
      </w:r>
      <w:r>
        <w:rPr>
          <w:spacing w:val="-2"/>
        </w:rPr>
        <w:t>.</w:t>
      </w:r>
    </w:p>
    <w:p w:rsidR="0017782F" w:rsidRPr="005F56A3" w:rsidRDefault="0017782F" w:rsidP="00EE10E0">
      <w:pPr>
        <w:pStyle w:val="Heading4"/>
        <w:rPr>
          <w:spacing w:val="-2"/>
        </w:rPr>
      </w:pPr>
      <w:r w:rsidRPr="005F56A3">
        <w:rPr>
          <w:spacing w:val="-2"/>
        </w:rPr>
        <w:t>Manage procurement process and recommend contractors for approval by the client</w:t>
      </w:r>
      <w:r>
        <w:rPr>
          <w:spacing w:val="-2"/>
        </w:rPr>
        <w:t>.</w:t>
      </w:r>
    </w:p>
    <w:p w:rsidR="0017782F" w:rsidRPr="005F56A3" w:rsidRDefault="0017782F" w:rsidP="00EE10E0">
      <w:pPr>
        <w:pStyle w:val="Heading4"/>
        <w:rPr>
          <w:spacing w:val="-2"/>
        </w:rPr>
      </w:pPr>
      <w:r w:rsidRPr="005F56A3">
        <w:rPr>
          <w:spacing w:val="-2"/>
        </w:rPr>
        <w:t>Agree the format and procedures for monitoring and control by the quantity surveyor of the cost of the works</w:t>
      </w:r>
      <w:r>
        <w:rPr>
          <w:spacing w:val="-2"/>
        </w:rPr>
        <w:t>.</w:t>
      </w:r>
    </w:p>
    <w:p w:rsidR="0017782F" w:rsidRPr="005F56A3" w:rsidRDefault="0017782F" w:rsidP="00EE10E0">
      <w:pPr>
        <w:pStyle w:val="Heading4"/>
        <w:rPr>
          <w:spacing w:val="-2"/>
        </w:rPr>
      </w:pPr>
      <w:r w:rsidRPr="005F56A3">
        <w:rPr>
          <w:spacing w:val="-2"/>
        </w:rPr>
        <w:t>Co-ordinate and assemble the contract documentation for signature</w:t>
      </w:r>
      <w:r>
        <w:rPr>
          <w:spacing w:val="-2"/>
        </w:rPr>
        <w:t>.</w:t>
      </w:r>
    </w:p>
    <w:p w:rsidR="0017782F" w:rsidRPr="00C97739" w:rsidRDefault="0017782F" w:rsidP="00C97739">
      <w:pPr>
        <w:pStyle w:val="BodyTextIndent"/>
        <w:rPr>
          <w:b/>
          <w:bCs/>
        </w:rPr>
      </w:pPr>
      <w:r w:rsidRPr="00C97739">
        <w:rPr>
          <w:b/>
          <w:bCs/>
        </w:rPr>
        <w:t>Typical deliverables</w:t>
      </w:r>
    </w:p>
    <w:p w:rsidR="0017782F" w:rsidRPr="00886456" w:rsidRDefault="0017782F" w:rsidP="00C97739">
      <w:pPr>
        <w:pStyle w:val="Heading7"/>
      </w:pPr>
      <w:r w:rsidRPr="00886456">
        <w:t>Procurement programme</w:t>
      </w:r>
    </w:p>
    <w:p w:rsidR="0017782F" w:rsidRPr="00886456" w:rsidRDefault="0017782F" w:rsidP="00C97739">
      <w:pPr>
        <w:pStyle w:val="Heading7"/>
      </w:pPr>
      <w:r w:rsidRPr="00886456">
        <w:t>Tender/contract conditions</w:t>
      </w:r>
    </w:p>
    <w:p w:rsidR="0017782F" w:rsidRPr="00886456" w:rsidRDefault="0017782F" w:rsidP="00C97739">
      <w:pPr>
        <w:pStyle w:val="Heading7"/>
      </w:pPr>
      <w:r w:rsidRPr="00886456">
        <w:t>Record</w:t>
      </w:r>
      <w:r w:rsidR="00850644">
        <w:t>s</w:t>
      </w:r>
      <w:r w:rsidRPr="00886456">
        <w:t xml:space="preserve"> of all meetings</w:t>
      </w:r>
    </w:p>
    <w:p w:rsidR="0017782F" w:rsidRPr="00886456" w:rsidRDefault="0017782F" w:rsidP="00C97739">
      <w:pPr>
        <w:pStyle w:val="Heading7"/>
      </w:pPr>
      <w:r w:rsidRPr="00886456">
        <w:t>Obtain approval by</w:t>
      </w:r>
      <w:r>
        <w:t xml:space="preserve"> the</w:t>
      </w:r>
      <w:r w:rsidRPr="00886456">
        <w:t xml:space="preserve"> client of tender recommendation(s)</w:t>
      </w:r>
    </w:p>
    <w:p w:rsidR="0017782F" w:rsidRPr="00886456" w:rsidRDefault="0017782F" w:rsidP="00C97739">
      <w:pPr>
        <w:pStyle w:val="Heading7"/>
      </w:pPr>
      <w:r w:rsidRPr="00886456">
        <w:t>Contract documentation for signature</w:t>
      </w:r>
    </w:p>
    <w:p w:rsidR="0017782F" w:rsidRDefault="0017782F" w:rsidP="00EE10E0">
      <w:pPr>
        <w:tabs>
          <w:tab w:val="left" w:pos="851"/>
          <w:tab w:val="right" w:pos="9072"/>
        </w:tabs>
        <w:rPr>
          <w:b/>
          <w:bCs/>
          <w:sz w:val="22"/>
          <w:szCs w:val="22"/>
        </w:rPr>
      </w:pPr>
    </w:p>
    <w:p w:rsidR="0017782F" w:rsidRPr="00C97739" w:rsidRDefault="0017782F" w:rsidP="00C97739">
      <w:pPr>
        <w:pStyle w:val="BodyTextIndent"/>
        <w:rPr>
          <w:b/>
          <w:bCs/>
          <w:sz w:val="22"/>
          <w:szCs w:val="22"/>
        </w:rPr>
      </w:pPr>
      <w:r w:rsidRPr="00C97739">
        <w:rPr>
          <w:b/>
          <w:bCs/>
          <w:sz w:val="22"/>
          <w:szCs w:val="22"/>
        </w:rPr>
        <w:t>Stage 5</w:t>
      </w:r>
      <w:r w:rsidR="006A31A9">
        <w:rPr>
          <w:b/>
          <w:bCs/>
          <w:sz w:val="22"/>
          <w:szCs w:val="22"/>
        </w:rPr>
        <w:t>: Contract Administration S</w:t>
      </w:r>
      <w:r w:rsidRPr="00C97739">
        <w:rPr>
          <w:b/>
          <w:bCs/>
          <w:sz w:val="22"/>
          <w:szCs w:val="22"/>
        </w:rPr>
        <w:t>ervices</w:t>
      </w:r>
    </w:p>
    <w:p w:rsidR="0017782F" w:rsidRPr="005F56A3" w:rsidRDefault="0017782F" w:rsidP="001D04B9">
      <w:pPr>
        <w:pStyle w:val="Heading4"/>
        <w:numPr>
          <w:ilvl w:val="3"/>
          <w:numId w:val="3"/>
        </w:numPr>
        <w:rPr>
          <w:spacing w:val="-2"/>
        </w:rPr>
      </w:pPr>
      <w:r w:rsidRPr="005F56A3">
        <w:rPr>
          <w:spacing w:val="-2"/>
        </w:rPr>
        <w:t>Arrange site handover to the contractor</w:t>
      </w:r>
      <w:r>
        <w:rPr>
          <w:spacing w:val="-2"/>
        </w:rPr>
        <w:t>.</w:t>
      </w:r>
    </w:p>
    <w:p w:rsidR="0017782F" w:rsidRPr="005F56A3" w:rsidRDefault="0017782F" w:rsidP="00EE10E0">
      <w:pPr>
        <w:pStyle w:val="Heading4"/>
        <w:rPr>
          <w:spacing w:val="-2"/>
        </w:rPr>
      </w:pPr>
      <w:r w:rsidRPr="005F56A3">
        <w:rPr>
          <w:spacing w:val="-2"/>
        </w:rPr>
        <w:t>Establish construction documentation issue process</w:t>
      </w:r>
      <w:r>
        <w:rPr>
          <w:spacing w:val="-2"/>
        </w:rPr>
        <w:t>.</w:t>
      </w:r>
    </w:p>
    <w:p w:rsidR="0017782F" w:rsidRPr="005F56A3" w:rsidRDefault="0017782F" w:rsidP="00EE10E0">
      <w:pPr>
        <w:pStyle w:val="Heading4"/>
        <w:rPr>
          <w:spacing w:val="-2"/>
        </w:rPr>
      </w:pPr>
      <w:r w:rsidRPr="005F56A3">
        <w:rPr>
          <w:spacing w:val="-2"/>
        </w:rPr>
        <w:t>Agree and monitor issue and distribution of construction documentation</w:t>
      </w:r>
      <w:r>
        <w:rPr>
          <w:spacing w:val="-2"/>
        </w:rPr>
        <w:t>.</w:t>
      </w:r>
    </w:p>
    <w:p w:rsidR="0017782F" w:rsidRPr="005F56A3" w:rsidRDefault="0017782F" w:rsidP="00EE10E0">
      <w:pPr>
        <w:pStyle w:val="Heading4"/>
        <w:rPr>
          <w:spacing w:val="-2"/>
        </w:rPr>
      </w:pPr>
      <w:r w:rsidRPr="005F56A3">
        <w:rPr>
          <w:spacing w:val="-2"/>
        </w:rPr>
        <w:t>Instruct the  contractor on behalf of the client to appoint subcontractors</w:t>
      </w:r>
      <w:r>
        <w:rPr>
          <w:spacing w:val="-2"/>
        </w:rPr>
        <w:t>.</w:t>
      </w:r>
    </w:p>
    <w:p w:rsidR="0017782F" w:rsidRPr="005F56A3" w:rsidRDefault="0017782F" w:rsidP="00EE10E0">
      <w:pPr>
        <w:pStyle w:val="Heading4"/>
        <w:rPr>
          <w:spacing w:val="-2"/>
        </w:rPr>
      </w:pPr>
      <w:r w:rsidRPr="005F56A3">
        <w:rPr>
          <w:spacing w:val="-2"/>
        </w:rPr>
        <w:t>Conduct and record regular site meetings</w:t>
      </w:r>
      <w:r>
        <w:rPr>
          <w:spacing w:val="-2"/>
        </w:rPr>
        <w:t>.</w:t>
      </w:r>
    </w:p>
    <w:p w:rsidR="0017782F" w:rsidRPr="005F56A3" w:rsidRDefault="0017782F" w:rsidP="00EE10E0">
      <w:pPr>
        <w:pStyle w:val="Heading4"/>
        <w:rPr>
          <w:spacing w:val="-2"/>
        </w:rPr>
      </w:pPr>
      <w:r w:rsidRPr="005F56A3">
        <w:rPr>
          <w:spacing w:val="-2"/>
        </w:rPr>
        <w:t>Monitor, review and approve the preparation of the construction programme by the contractor</w:t>
      </w:r>
      <w:r>
        <w:rPr>
          <w:spacing w:val="-2"/>
        </w:rPr>
        <w:t>.</w:t>
      </w:r>
    </w:p>
    <w:p w:rsidR="0017782F" w:rsidRPr="005F56A3" w:rsidRDefault="0017782F" w:rsidP="00EE10E0">
      <w:pPr>
        <w:pStyle w:val="Heading4"/>
        <w:rPr>
          <w:spacing w:val="-2"/>
        </w:rPr>
      </w:pPr>
      <w:r w:rsidRPr="005F56A3">
        <w:rPr>
          <w:spacing w:val="-2"/>
        </w:rPr>
        <w:t>Regularly monitor performance of the contractor against the construction programme</w:t>
      </w:r>
      <w:r>
        <w:rPr>
          <w:spacing w:val="-2"/>
        </w:rPr>
        <w:t>.</w:t>
      </w:r>
    </w:p>
    <w:p w:rsidR="0017782F" w:rsidRPr="005F56A3" w:rsidRDefault="0017782F" w:rsidP="00EE10E0">
      <w:pPr>
        <w:pStyle w:val="Heading4"/>
        <w:rPr>
          <w:spacing w:val="-2"/>
        </w:rPr>
      </w:pPr>
      <w:r w:rsidRPr="005F56A3">
        <w:rPr>
          <w:spacing w:val="-2"/>
        </w:rPr>
        <w:t>Adjudicate entitlements that arise from changes required to the construction programme</w:t>
      </w:r>
      <w:r>
        <w:rPr>
          <w:spacing w:val="-2"/>
        </w:rPr>
        <w:t>.</w:t>
      </w:r>
    </w:p>
    <w:p w:rsidR="0017782F" w:rsidRPr="005F56A3" w:rsidRDefault="0017782F" w:rsidP="00EE10E0">
      <w:pPr>
        <w:pStyle w:val="Heading4"/>
        <w:rPr>
          <w:spacing w:val="-2"/>
        </w:rPr>
      </w:pPr>
      <w:r w:rsidRPr="005F56A3">
        <w:rPr>
          <w:spacing w:val="-2"/>
        </w:rPr>
        <w:t>Receive, co-ordinate and monitor approval of all contract documentation provided by contractor(s)</w:t>
      </w:r>
      <w:r>
        <w:rPr>
          <w:spacing w:val="-2"/>
        </w:rPr>
        <w:t>.</w:t>
      </w:r>
    </w:p>
    <w:p w:rsidR="0017782F" w:rsidRPr="005F56A3" w:rsidRDefault="0017782F" w:rsidP="00EE10E0">
      <w:pPr>
        <w:pStyle w:val="Heading4"/>
        <w:rPr>
          <w:spacing w:val="-2"/>
        </w:rPr>
      </w:pPr>
      <w:r w:rsidRPr="005F56A3">
        <w:rPr>
          <w:spacing w:val="-2"/>
        </w:rPr>
        <w:t>Agree quality assurance procedures and monitor implementation thereof by the   other consultants and the contractors</w:t>
      </w:r>
      <w:r>
        <w:rPr>
          <w:spacing w:val="-2"/>
        </w:rPr>
        <w:t>.</w:t>
      </w:r>
    </w:p>
    <w:p w:rsidR="0017782F" w:rsidRPr="005F56A3" w:rsidRDefault="0017782F" w:rsidP="00EE10E0">
      <w:pPr>
        <w:pStyle w:val="Heading4"/>
        <w:rPr>
          <w:spacing w:val="-2"/>
        </w:rPr>
      </w:pPr>
      <w:r w:rsidRPr="005F56A3">
        <w:rPr>
          <w:spacing w:val="-2"/>
        </w:rPr>
        <w:t>Monitor preparation and auditing of the contractor’s health and safety plan and  approval thereof by the health and safety consultant</w:t>
      </w:r>
      <w:r>
        <w:rPr>
          <w:spacing w:val="-2"/>
        </w:rPr>
        <w:t>.</w:t>
      </w:r>
    </w:p>
    <w:p w:rsidR="0017782F" w:rsidRPr="005F56A3" w:rsidRDefault="0017782F" w:rsidP="00EE10E0">
      <w:pPr>
        <w:pStyle w:val="Heading4"/>
        <w:rPr>
          <w:spacing w:val="-2"/>
        </w:rPr>
      </w:pPr>
      <w:r w:rsidRPr="005F56A3">
        <w:rPr>
          <w:spacing w:val="-2"/>
        </w:rPr>
        <w:t>Monitor preparation of the environmental management plan by the   environmental consultant</w:t>
      </w:r>
      <w:r>
        <w:rPr>
          <w:spacing w:val="-2"/>
        </w:rPr>
        <w:t>.</w:t>
      </w:r>
    </w:p>
    <w:p w:rsidR="0017782F" w:rsidRPr="005F56A3" w:rsidRDefault="0017782F" w:rsidP="00EE10E0">
      <w:pPr>
        <w:pStyle w:val="Heading4"/>
        <w:rPr>
          <w:spacing w:val="-2"/>
        </w:rPr>
      </w:pPr>
      <w:r w:rsidRPr="005F56A3">
        <w:rPr>
          <w:spacing w:val="-2"/>
        </w:rPr>
        <w:t>Establish procedures for monitoring scope and cost variations</w:t>
      </w:r>
      <w:r>
        <w:rPr>
          <w:spacing w:val="-2"/>
        </w:rPr>
        <w:t>.</w:t>
      </w:r>
    </w:p>
    <w:p w:rsidR="0017782F" w:rsidRPr="005F56A3" w:rsidRDefault="0017782F" w:rsidP="00EE10E0">
      <w:pPr>
        <w:pStyle w:val="Heading4"/>
        <w:rPr>
          <w:spacing w:val="-2"/>
        </w:rPr>
      </w:pPr>
      <w:r w:rsidRPr="005F56A3">
        <w:rPr>
          <w:spacing w:val="-2"/>
        </w:rPr>
        <w:t>Monitor, review, approve and issue certificates</w:t>
      </w:r>
      <w:r>
        <w:rPr>
          <w:spacing w:val="-2"/>
        </w:rPr>
        <w:t>.</w:t>
      </w:r>
    </w:p>
    <w:p w:rsidR="0017782F" w:rsidRPr="005F56A3" w:rsidRDefault="0017782F" w:rsidP="00EE10E0">
      <w:pPr>
        <w:pStyle w:val="Heading4"/>
        <w:rPr>
          <w:spacing w:val="-2"/>
        </w:rPr>
      </w:pPr>
      <w:r w:rsidRPr="005F56A3">
        <w:rPr>
          <w:spacing w:val="-2"/>
        </w:rPr>
        <w:t>Receive, review and adjudicate any contractual claims</w:t>
      </w:r>
      <w:r>
        <w:rPr>
          <w:spacing w:val="-2"/>
        </w:rPr>
        <w:t>.</w:t>
      </w:r>
    </w:p>
    <w:p w:rsidR="0017782F" w:rsidRPr="005F56A3" w:rsidRDefault="0017782F" w:rsidP="00EE10E0">
      <w:pPr>
        <w:pStyle w:val="Heading4"/>
        <w:rPr>
          <w:spacing w:val="-2"/>
        </w:rPr>
      </w:pPr>
      <w:r w:rsidRPr="005F56A3">
        <w:rPr>
          <w:spacing w:val="-2"/>
        </w:rPr>
        <w:t>Monitor preparation of financial control reports by the other consultants</w:t>
      </w:r>
      <w:r>
        <w:rPr>
          <w:spacing w:val="-2"/>
        </w:rPr>
        <w:t>.</w:t>
      </w:r>
    </w:p>
    <w:p w:rsidR="0017782F" w:rsidRPr="005F56A3" w:rsidRDefault="0017782F" w:rsidP="00EE10E0">
      <w:pPr>
        <w:pStyle w:val="Heading4"/>
        <w:rPr>
          <w:spacing w:val="-2"/>
        </w:rPr>
      </w:pPr>
      <w:r w:rsidRPr="005F56A3">
        <w:rPr>
          <w:spacing w:val="-2"/>
        </w:rPr>
        <w:t>Prepare and submit progress reports</w:t>
      </w:r>
      <w:r>
        <w:rPr>
          <w:spacing w:val="-2"/>
        </w:rPr>
        <w:t>.</w:t>
      </w:r>
    </w:p>
    <w:p w:rsidR="0017782F" w:rsidRPr="005F56A3" w:rsidRDefault="0017782F" w:rsidP="00EE10E0">
      <w:pPr>
        <w:pStyle w:val="Heading4"/>
        <w:tabs>
          <w:tab w:val="left" w:pos="851"/>
          <w:tab w:val="right" w:pos="9072"/>
        </w:tabs>
        <w:rPr>
          <w:b/>
          <w:bCs/>
        </w:rPr>
      </w:pPr>
      <w:r w:rsidRPr="005F56A3">
        <w:rPr>
          <w:spacing w:val="-2"/>
        </w:rPr>
        <w:t xml:space="preserve">Coordinate, monitor and issue practical completion </w:t>
      </w:r>
      <w:r w:rsidR="00850644">
        <w:rPr>
          <w:spacing w:val="-2"/>
        </w:rPr>
        <w:t xml:space="preserve">and defects </w:t>
      </w:r>
      <w:r w:rsidRPr="005F56A3">
        <w:rPr>
          <w:spacing w:val="-2"/>
        </w:rPr>
        <w:t>lists and the certificate of practical completion.</w:t>
      </w:r>
    </w:p>
    <w:p w:rsidR="0017782F" w:rsidRPr="005F56A3" w:rsidRDefault="0017782F" w:rsidP="00EE10E0">
      <w:pPr>
        <w:pStyle w:val="Heading4"/>
        <w:tabs>
          <w:tab w:val="left" w:pos="851"/>
          <w:tab w:val="right" w:pos="9072"/>
        </w:tabs>
      </w:pPr>
      <w:r w:rsidRPr="005F56A3">
        <w:t>Facilitate and expedite receipt of the occupation certificate where relevant.</w:t>
      </w:r>
    </w:p>
    <w:p w:rsidR="0017782F" w:rsidRPr="00C97739" w:rsidRDefault="0017782F" w:rsidP="00C97739">
      <w:pPr>
        <w:pStyle w:val="BodyTextIndent"/>
        <w:rPr>
          <w:b/>
          <w:bCs/>
        </w:rPr>
      </w:pPr>
      <w:r w:rsidRPr="00C97739">
        <w:rPr>
          <w:b/>
          <w:bCs/>
        </w:rPr>
        <w:t>Typical deliverables</w:t>
      </w:r>
    </w:p>
    <w:p w:rsidR="0017782F" w:rsidRPr="008054C9" w:rsidRDefault="0017782F" w:rsidP="00C97739">
      <w:pPr>
        <w:pStyle w:val="Heading7"/>
      </w:pPr>
      <w:r>
        <w:t>S</w:t>
      </w:r>
      <w:r w:rsidRPr="00886456">
        <w:t xml:space="preserve">igned </w:t>
      </w:r>
      <w:r w:rsidRPr="008054C9">
        <w:t>contracts</w:t>
      </w:r>
    </w:p>
    <w:p w:rsidR="0017782F" w:rsidRPr="00886456" w:rsidRDefault="0017782F" w:rsidP="00C97739">
      <w:pPr>
        <w:pStyle w:val="Heading7"/>
      </w:pPr>
      <w:r w:rsidRPr="00886456">
        <w:t>Approved construction programme</w:t>
      </w:r>
    </w:p>
    <w:p w:rsidR="0017782F" w:rsidRPr="00886456" w:rsidRDefault="0017782F" w:rsidP="00C97739">
      <w:pPr>
        <w:pStyle w:val="Heading7"/>
        <w:rPr>
          <w:u w:val="single"/>
        </w:rPr>
      </w:pPr>
      <w:r w:rsidRPr="00886456">
        <w:t>Construction documentation</w:t>
      </w:r>
    </w:p>
    <w:p w:rsidR="0017782F" w:rsidRPr="00886456" w:rsidRDefault="0017782F" w:rsidP="00C97739">
      <w:pPr>
        <w:pStyle w:val="Heading7"/>
      </w:pPr>
      <w:r w:rsidRPr="00886456">
        <w:t>Payment certificates</w:t>
      </w:r>
    </w:p>
    <w:p w:rsidR="0017782F" w:rsidRPr="00886456" w:rsidRDefault="0017782F" w:rsidP="00C97739">
      <w:pPr>
        <w:pStyle w:val="Heading7"/>
      </w:pPr>
      <w:r w:rsidRPr="00886456">
        <w:t>Progress reports</w:t>
      </w:r>
    </w:p>
    <w:p w:rsidR="0017782F" w:rsidRPr="00886456" w:rsidRDefault="0017782F" w:rsidP="00C97739">
      <w:pPr>
        <w:pStyle w:val="Heading7"/>
      </w:pPr>
      <w:r w:rsidRPr="00886456">
        <w:t>Record of meetings</w:t>
      </w:r>
    </w:p>
    <w:p w:rsidR="0017782F" w:rsidRPr="00886456" w:rsidRDefault="0017782F" w:rsidP="00C97739">
      <w:pPr>
        <w:pStyle w:val="Heading7"/>
        <w:rPr>
          <w:u w:val="single"/>
        </w:rPr>
      </w:pPr>
      <w:r w:rsidRPr="00886456">
        <w:t>Certificate(s) of practical</w:t>
      </w:r>
      <w:r>
        <w:t xml:space="preserve"> completion</w:t>
      </w:r>
      <w:r w:rsidR="00850644">
        <w:t xml:space="preserve"> and defects lists</w:t>
      </w:r>
    </w:p>
    <w:p w:rsidR="0017782F" w:rsidRDefault="0017782F" w:rsidP="00EE10E0">
      <w:pPr>
        <w:tabs>
          <w:tab w:val="left" w:pos="902"/>
        </w:tabs>
        <w:rPr>
          <w:b/>
          <w:bCs/>
          <w:sz w:val="22"/>
          <w:szCs w:val="22"/>
        </w:rPr>
      </w:pPr>
    </w:p>
    <w:p w:rsidR="0017782F" w:rsidRPr="00C97739" w:rsidRDefault="0017782F" w:rsidP="00C97739">
      <w:pPr>
        <w:pStyle w:val="BodyTextIndent"/>
        <w:rPr>
          <w:b/>
          <w:bCs/>
          <w:sz w:val="22"/>
          <w:szCs w:val="22"/>
        </w:rPr>
      </w:pPr>
      <w:r w:rsidRPr="00C97739">
        <w:rPr>
          <w:b/>
          <w:bCs/>
          <w:sz w:val="22"/>
          <w:szCs w:val="22"/>
        </w:rPr>
        <w:t>Stage 6</w:t>
      </w:r>
      <w:r w:rsidR="006A31A9">
        <w:rPr>
          <w:b/>
          <w:bCs/>
          <w:sz w:val="22"/>
          <w:szCs w:val="22"/>
        </w:rPr>
        <w:t>:   Close Out S</w:t>
      </w:r>
      <w:r w:rsidRPr="00C97739">
        <w:rPr>
          <w:b/>
          <w:bCs/>
          <w:sz w:val="22"/>
          <w:szCs w:val="22"/>
        </w:rPr>
        <w:t>ervices</w:t>
      </w:r>
    </w:p>
    <w:p w:rsidR="0017782F" w:rsidRPr="005F56A3" w:rsidRDefault="0017782F" w:rsidP="001D04B9">
      <w:pPr>
        <w:pStyle w:val="Heading4"/>
        <w:numPr>
          <w:ilvl w:val="3"/>
          <w:numId w:val="4"/>
        </w:numPr>
        <w:rPr>
          <w:spacing w:val="-2"/>
        </w:rPr>
      </w:pPr>
      <w:r w:rsidRPr="005F56A3">
        <w:rPr>
          <w:spacing w:val="-2"/>
        </w:rPr>
        <w:t>Co-ordinate and monitor rectification of defects</w:t>
      </w:r>
      <w:r>
        <w:rPr>
          <w:spacing w:val="-2"/>
        </w:rPr>
        <w:t>.</w:t>
      </w:r>
    </w:p>
    <w:p w:rsidR="0017782F" w:rsidRPr="005F56A3" w:rsidRDefault="0017782F" w:rsidP="00EE10E0">
      <w:pPr>
        <w:pStyle w:val="Heading4"/>
        <w:rPr>
          <w:spacing w:val="-2"/>
        </w:rPr>
      </w:pPr>
      <w:r w:rsidRPr="005F56A3">
        <w:rPr>
          <w:spacing w:val="-2"/>
        </w:rPr>
        <w:t>Manage procurement of operations and maintenance manuals, guarantees and warranties</w:t>
      </w:r>
      <w:r>
        <w:rPr>
          <w:spacing w:val="-2"/>
        </w:rPr>
        <w:t>.</w:t>
      </w:r>
      <w:r w:rsidRPr="005F56A3">
        <w:rPr>
          <w:spacing w:val="-2"/>
        </w:rPr>
        <w:t xml:space="preserve"> </w:t>
      </w:r>
    </w:p>
    <w:p w:rsidR="0017782F" w:rsidRPr="005F56A3" w:rsidRDefault="0017782F" w:rsidP="00EE10E0">
      <w:pPr>
        <w:pStyle w:val="Heading4"/>
        <w:rPr>
          <w:spacing w:val="-2"/>
        </w:rPr>
      </w:pPr>
      <w:r w:rsidRPr="005F56A3">
        <w:rPr>
          <w:spacing w:val="-2"/>
        </w:rPr>
        <w:t>Manage preparation of as-built drawings and  documentation</w:t>
      </w:r>
      <w:r>
        <w:rPr>
          <w:spacing w:val="-2"/>
        </w:rPr>
        <w:t>.</w:t>
      </w:r>
    </w:p>
    <w:p w:rsidR="0017782F" w:rsidRPr="005F56A3" w:rsidRDefault="0017782F" w:rsidP="00EE10E0">
      <w:pPr>
        <w:pStyle w:val="Heading4"/>
        <w:rPr>
          <w:spacing w:val="-2"/>
        </w:rPr>
      </w:pPr>
      <w:r w:rsidRPr="005F56A3">
        <w:rPr>
          <w:spacing w:val="-2"/>
        </w:rPr>
        <w:t>Manage procurement of outstanding statutory certificates</w:t>
      </w:r>
      <w:r>
        <w:rPr>
          <w:spacing w:val="-2"/>
        </w:rPr>
        <w:t>.</w:t>
      </w:r>
      <w:r w:rsidRPr="005F56A3">
        <w:rPr>
          <w:spacing w:val="-2"/>
        </w:rPr>
        <w:t xml:space="preserve"> </w:t>
      </w:r>
    </w:p>
    <w:p w:rsidR="0017782F" w:rsidRPr="005F56A3" w:rsidRDefault="0017782F" w:rsidP="00EE10E0">
      <w:pPr>
        <w:pStyle w:val="Heading4"/>
        <w:rPr>
          <w:spacing w:val="-2"/>
        </w:rPr>
      </w:pPr>
      <w:r w:rsidRPr="005F56A3">
        <w:rPr>
          <w:spacing w:val="-2"/>
        </w:rPr>
        <w:t>Monitor, review and issue payment certificates</w:t>
      </w:r>
      <w:r>
        <w:rPr>
          <w:spacing w:val="-2"/>
        </w:rPr>
        <w:t>.</w:t>
      </w:r>
    </w:p>
    <w:p w:rsidR="0017782F" w:rsidRPr="005F56A3" w:rsidRDefault="0017782F" w:rsidP="00EE10E0">
      <w:pPr>
        <w:pStyle w:val="Heading4"/>
        <w:rPr>
          <w:spacing w:val="-2"/>
        </w:rPr>
      </w:pPr>
      <w:r w:rsidRPr="005F56A3">
        <w:rPr>
          <w:spacing w:val="-2"/>
        </w:rPr>
        <w:t>Issue completion certificates</w:t>
      </w:r>
      <w:r>
        <w:rPr>
          <w:spacing w:val="-2"/>
        </w:rPr>
        <w:t>.</w:t>
      </w:r>
    </w:p>
    <w:p w:rsidR="0017782F" w:rsidRPr="005F56A3" w:rsidRDefault="0017782F" w:rsidP="00EE10E0">
      <w:pPr>
        <w:pStyle w:val="Heading4"/>
        <w:rPr>
          <w:spacing w:val="-2"/>
        </w:rPr>
      </w:pPr>
      <w:r w:rsidRPr="005F56A3">
        <w:rPr>
          <w:spacing w:val="-2"/>
        </w:rPr>
        <w:t>Manage agreement of final account(s)</w:t>
      </w:r>
      <w:r>
        <w:rPr>
          <w:spacing w:val="-2"/>
        </w:rPr>
        <w:t>.</w:t>
      </w:r>
      <w:r w:rsidRPr="005F56A3">
        <w:rPr>
          <w:spacing w:val="-2"/>
        </w:rPr>
        <w:t xml:space="preserve"> </w:t>
      </w:r>
    </w:p>
    <w:p w:rsidR="0017782F" w:rsidRPr="005F56A3" w:rsidRDefault="0017782F" w:rsidP="00EE10E0">
      <w:pPr>
        <w:pStyle w:val="Heading4"/>
        <w:rPr>
          <w:spacing w:val="-2"/>
        </w:rPr>
      </w:pPr>
      <w:r w:rsidRPr="005F56A3">
        <w:rPr>
          <w:spacing w:val="-2"/>
        </w:rPr>
        <w:t>Prepare and present the project close-out report</w:t>
      </w:r>
      <w:r>
        <w:rPr>
          <w:spacing w:val="-2"/>
        </w:rPr>
        <w:t>.</w:t>
      </w:r>
    </w:p>
    <w:p w:rsidR="0017782F" w:rsidRPr="00C97739" w:rsidRDefault="0017782F" w:rsidP="00C97739">
      <w:pPr>
        <w:pStyle w:val="BodyTextIndent"/>
        <w:rPr>
          <w:b/>
          <w:bCs/>
        </w:rPr>
      </w:pPr>
      <w:r w:rsidRPr="00C97739">
        <w:rPr>
          <w:b/>
          <w:bCs/>
        </w:rPr>
        <w:t>Typical deliverables</w:t>
      </w:r>
    </w:p>
    <w:p w:rsidR="0017782F" w:rsidRPr="00C97739" w:rsidRDefault="0017782F" w:rsidP="00C97739">
      <w:pPr>
        <w:pStyle w:val="Heading7"/>
      </w:pPr>
      <w:r w:rsidRPr="00C97739">
        <w:t>Completion certificates</w:t>
      </w:r>
    </w:p>
    <w:p w:rsidR="0017782F" w:rsidRPr="00C97739" w:rsidRDefault="0017782F" w:rsidP="00C97739">
      <w:pPr>
        <w:pStyle w:val="Heading7"/>
      </w:pPr>
      <w:r w:rsidRPr="00C97739">
        <w:t>Record of necessary meetings</w:t>
      </w:r>
    </w:p>
    <w:p w:rsidR="0017782F" w:rsidRPr="00C97739" w:rsidRDefault="0017782F" w:rsidP="00C97739">
      <w:pPr>
        <w:pStyle w:val="Heading7"/>
      </w:pPr>
      <w:r w:rsidRPr="00C97739">
        <w:t>Project close-out report</w:t>
      </w:r>
    </w:p>
    <w:p w:rsidR="0017782F" w:rsidRDefault="0017782F" w:rsidP="00AA0F7B">
      <w:pPr>
        <w:pStyle w:val="Heading3"/>
      </w:pPr>
      <w:bookmarkStart w:id="500" w:name="_Toc120684587"/>
      <w:bookmarkStart w:id="501" w:name="_Toc120684588"/>
      <w:bookmarkStart w:id="502" w:name="_Toc428163448"/>
      <w:bookmarkEnd w:id="500"/>
      <w:bookmarkEnd w:id="501"/>
      <w:r>
        <w:t>Mediation, Arbitration and Litigation proceedings and similar Services</w:t>
      </w:r>
      <w:bookmarkEnd w:id="502"/>
    </w:p>
    <w:p w:rsidR="0017782F" w:rsidRDefault="0017782F" w:rsidP="00B241E7">
      <w:pPr>
        <w:pStyle w:val="BodyTextIndent"/>
      </w:pPr>
      <w:r>
        <w:t>Where the client requires the consulting engineer to, on his behalf,</w:t>
      </w:r>
      <w:r>
        <w:rPr>
          <w:i/>
          <w:iCs/>
        </w:rPr>
        <w:t xml:space="preserve"> </w:t>
      </w:r>
      <w:r>
        <w:t>perform the services listed hereunder or similar work, the extent thereof and remuneration therefore is subject to agreement between the client and the consulting engineer:</w:t>
      </w:r>
    </w:p>
    <w:p w:rsidR="0017782F" w:rsidRDefault="0017782F" w:rsidP="00B241E7">
      <w:pPr>
        <w:pStyle w:val="Heading4"/>
      </w:pPr>
      <w:r>
        <w:t>Dealing with matters of law, obtaining parliamentary or other statutory approval, licenses or permits.</w:t>
      </w:r>
    </w:p>
    <w:p w:rsidR="0017782F" w:rsidRDefault="0017782F" w:rsidP="00B241E7">
      <w:pPr>
        <w:pStyle w:val="Heading4"/>
      </w:pPr>
      <w:r>
        <w:t>Assisting with or participating in contemplated or actual mediation, arbitration or litigation proceedings</w:t>
      </w:r>
      <w:r w:rsidR="001F6BA4">
        <w:t xml:space="preserve"> such as Contractor disputes</w:t>
      </w:r>
      <w:r>
        <w:t>.</w:t>
      </w:r>
    </w:p>
    <w:p w:rsidR="0017782F" w:rsidRDefault="0017782F" w:rsidP="00B241E7">
      <w:pPr>
        <w:pStyle w:val="Heading4"/>
      </w:pPr>
      <w:r>
        <w:t>Officiating at or attending courts and commissions of enquiry, select committees and similar bodies convened by statute, regulation or decree.</w:t>
      </w:r>
    </w:p>
    <w:p w:rsidR="0017782F" w:rsidRDefault="00796B59" w:rsidP="00EF33A4">
      <w:pPr>
        <w:pStyle w:val="Heading3"/>
      </w:pPr>
      <w:bookmarkStart w:id="503" w:name="_Toc120684590"/>
      <w:bookmarkStart w:id="504" w:name="_Toc120684591"/>
      <w:bookmarkStart w:id="505" w:name="_Toc120684592"/>
      <w:bookmarkStart w:id="506" w:name="_Ref276543676"/>
      <w:bookmarkStart w:id="507" w:name="_Toc428163449"/>
      <w:bookmarkEnd w:id="503"/>
      <w:bookmarkEnd w:id="504"/>
      <w:bookmarkEnd w:id="505"/>
      <w:r>
        <w:t>P</w:t>
      </w:r>
      <w:r w:rsidR="00EB30B0">
        <w:t xml:space="preserve">rincipal </w:t>
      </w:r>
      <w:r>
        <w:t>A</w:t>
      </w:r>
      <w:r w:rsidR="00EB30B0">
        <w:t>gent</w:t>
      </w:r>
      <w:r w:rsidR="0017782F">
        <w:t xml:space="preserve"> of the Client</w:t>
      </w:r>
      <w:bookmarkEnd w:id="506"/>
      <w:bookmarkEnd w:id="507"/>
    </w:p>
    <w:p w:rsidR="0017782F" w:rsidRDefault="0017782F" w:rsidP="00EF33A4">
      <w:pPr>
        <w:pStyle w:val="BodyTextIndent"/>
      </w:pPr>
      <w:r>
        <w:t xml:space="preserve">When a </w:t>
      </w:r>
      <w:r w:rsidRPr="00046BDB">
        <w:rPr>
          <w:b/>
        </w:rPr>
        <w:t>consulting engineer</w:t>
      </w:r>
      <w:r>
        <w:t xml:space="preserve"> is, in addition to his normal functions as </w:t>
      </w:r>
      <w:r w:rsidRPr="00046BDB">
        <w:rPr>
          <w:b/>
        </w:rPr>
        <w:t>consulting engineer</w:t>
      </w:r>
      <w:r>
        <w:t xml:space="preserve">, appointed as the </w:t>
      </w:r>
      <w:r w:rsidR="00EB30B0">
        <w:rPr>
          <w:b/>
          <w:bCs/>
        </w:rPr>
        <w:t>principal agent</w:t>
      </w:r>
      <w:r>
        <w:t xml:space="preserve"> of the client </w:t>
      </w:r>
      <w:r w:rsidR="000228EE">
        <w:t xml:space="preserve">on a </w:t>
      </w:r>
      <w:r w:rsidR="001B25C4" w:rsidRPr="00046BDB">
        <w:rPr>
          <w:b/>
        </w:rPr>
        <w:t xml:space="preserve">building or </w:t>
      </w:r>
      <w:r w:rsidR="000228EE" w:rsidRPr="00046BDB">
        <w:rPr>
          <w:b/>
        </w:rPr>
        <w:t>multi-disciplinary project</w:t>
      </w:r>
      <w:r w:rsidR="000228EE">
        <w:t xml:space="preserve"> </w:t>
      </w:r>
      <w:r>
        <w:t xml:space="preserve">for the purposes of procurement and construction on a </w:t>
      </w:r>
      <w:r w:rsidRPr="00046BDB">
        <w:rPr>
          <w:b/>
        </w:rPr>
        <w:t>project</w:t>
      </w:r>
      <w:r>
        <w:t xml:space="preserve">, the </w:t>
      </w:r>
      <w:r w:rsidRPr="00046BDB">
        <w:rPr>
          <w:b/>
        </w:rPr>
        <w:t>consulting engineer</w:t>
      </w:r>
      <w:r>
        <w:t xml:space="preserve"> will also be responsible for the following: </w:t>
      </w:r>
    </w:p>
    <w:p w:rsidR="0017782F" w:rsidRPr="00C97739" w:rsidRDefault="0017782F" w:rsidP="00EF33A4">
      <w:pPr>
        <w:pStyle w:val="BodyTextIndent"/>
        <w:rPr>
          <w:b/>
          <w:bCs/>
          <w:sz w:val="22"/>
          <w:szCs w:val="22"/>
        </w:rPr>
      </w:pPr>
      <w:r w:rsidRPr="00C97739">
        <w:rPr>
          <w:b/>
          <w:bCs/>
          <w:sz w:val="22"/>
          <w:szCs w:val="22"/>
        </w:rPr>
        <w:t>Stage 3</w:t>
      </w:r>
      <w:r w:rsidR="006A31A9">
        <w:rPr>
          <w:b/>
          <w:bCs/>
          <w:sz w:val="22"/>
          <w:szCs w:val="22"/>
        </w:rPr>
        <w:t>: Design Dev</w:t>
      </w:r>
      <w:r w:rsidR="00EB4E7D">
        <w:rPr>
          <w:b/>
          <w:bCs/>
          <w:sz w:val="22"/>
          <w:szCs w:val="22"/>
        </w:rPr>
        <w:t>e</w:t>
      </w:r>
      <w:r w:rsidR="006A31A9">
        <w:rPr>
          <w:b/>
          <w:bCs/>
          <w:sz w:val="22"/>
          <w:szCs w:val="22"/>
        </w:rPr>
        <w:t>lopment S</w:t>
      </w:r>
      <w:r w:rsidRPr="00C97739">
        <w:rPr>
          <w:b/>
          <w:bCs/>
          <w:sz w:val="22"/>
          <w:szCs w:val="22"/>
        </w:rPr>
        <w:t>ervices</w:t>
      </w:r>
    </w:p>
    <w:p w:rsidR="0017782F" w:rsidRDefault="0017782F" w:rsidP="00EF33A4">
      <w:pPr>
        <w:pStyle w:val="Heading4"/>
      </w:pPr>
      <w:r>
        <w:t>Prepare, co-ordinate, agree and monitor a detailed design and documentation programme</w:t>
      </w:r>
    </w:p>
    <w:p w:rsidR="0017782F" w:rsidRPr="00C97739" w:rsidRDefault="0017782F" w:rsidP="00C97739">
      <w:pPr>
        <w:pStyle w:val="BodyTextIndent"/>
        <w:rPr>
          <w:b/>
          <w:bCs/>
        </w:rPr>
      </w:pPr>
      <w:r>
        <w:rPr>
          <w:b/>
          <w:bCs/>
        </w:rPr>
        <w:t>Typical</w:t>
      </w:r>
      <w:r w:rsidRPr="00C97739">
        <w:rPr>
          <w:b/>
          <w:bCs/>
        </w:rPr>
        <w:t xml:space="preserve"> deliverables</w:t>
      </w:r>
    </w:p>
    <w:p w:rsidR="0017782F" w:rsidRDefault="0017782F" w:rsidP="00C97739">
      <w:pPr>
        <w:pStyle w:val="Heading7"/>
      </w:pPr>
      <w:r>
        <w:t>Detailed design and documentation programme</w:t>
      </w:r>
    </w:p>
    <w:p w:rsidR="0017782F" w:rsidRDefault="0017782F" w:rsidP="00EF33A4">
      <w:pPr>
        <w:pStyle w:val="BodyTextIndent"/>
      </w:pPr>
    </w:p>
    <w:p w:rsidR="0017782F" w:rsidRPr="00C97739" w:rsidRDefault="0017782F" w:rsidP="00EF33A4">
      <w:pPr>
        <w:pStyle w:val="BodyTextIndent"/>
        <w:rPr>
          <w:b/>
          <w:bCs/>
          <w:sz w:val="22"/>
          <w:szCs w:val="22"/>
        </w:rPr>
      </w:pPr>
      <w:r w:rsidRPr="00C97739">
        <w:rPr>
          <w:b/>
          <w:bCs/>
          <w:sz w:val="22"/>
          <w:szCs w:val="22"/>
        </w:rPr>
        <w:t>Stage 4</w:t>
      </w:r>
      <w:r w:rsidR="006A31A9">
        <w:rPr>
          <w:b/>
          <w:bCs/>
          <w:sz w:val="22"/>
          <w:szCs w:val="22"/>
        </w:rPr>
        <w:t>: Documentation and Procurement S</w:t>
      </w:r>
      <w:r w:rsidRPr="00C97739">
        <w:rPr>
          <w:b/>
          <w:bCs/>
          <w:sz w:val="22"/>
          <w:szCs w:val="22"/>
        </w:rPr>
        <w:t>ervices</w:t>
      </w:r>
    </w:p>
    <w:p w:rsidR="0017782F" w:rsidRPr="00C97739" w:rsidRDefault="0017782F" w:rsidP="001D04B9">
      <w:pPr>
        <w:pStyle w:val="Heading4"/>
        <w:numPr>
          <w:ilvl w:val="3"/>
          <w:numId w:val="7"/>
        </w:numPr>
      </w:pPr>
      <w:r w:rsidRPr="00C97739">
        <w:t xml:space="preserve">Recommend and agree procurement strategy for contractors, subcontractors and suppliers with the </w:t>
      </w:r>
      <w:r w:rsidRPr="00046BDB">
        <w:rPr>
          <w:b/>
        </w:rPr>
        <w:t>client</w:t>
      </w:r>
      <w:r w:rsidRPr="00C97739">
        <w:t xml:space="preserve"> and the other consultants</w:t>
      </w:r>
    </w:p>
    <w:p w:rsidR="0017782F" w:rsidRPr="007F78C0" w:rsidRDefault="0017782F" w:rsidP="00EF33A4">
      <w:pPr>
        <w:pStyle w:val="Heading4"/>
      </w:pPr>
      <w:r w:rsidRPr="007F78C0">
        <w:t>Prepare and agree the procurement progamme</w:t>
      </w:r>
    </w:p>
    <w:p w:rsidR="0017782F" w:rsidRPr="007F78C0" w:rsidRDefault="0017782F" w:rsidP="00EF33A4">
      <w:pPr>
        <w:pStyle w:val="Heading4"/>
      </w:pPr>
      <w:r w:rsidRPr="007F78C0">
        <w:t xml:space="preserve">Advise the </w:t>
      </w:r>
      <w:r w:rsidRPr="00046BDB">
        <w:rPr>
          <w:b/>
        </w:rPr>
        <w:t>client</w:t>
      </w:r>
      <w:r w:rsidRPr="007F78C0">
        <w:t>, in conjunction with the other consultants on the appropriate insurances</w:t>
      </w:r>
    </w:p>
    <w:p w:rsidR="0017782F" w:rsidRPr="007F78C0" w:rsidRDefault="0017782F" w:rsidP="00EF33A4">
      <w:pPr>
        <w:pStyle w:val="Heading4"/>
      </w:pPr>
      <w:r w:rsidRPr="007F78C0">
        <w:t>Manage procurement process</w:t>
      </w:r>
      <w:r w:rsidR="00850644">
        <w:t>es</w:t>
      </w:r>
      <w:r w:rsidRPr="007F78C0">
        <w:t xml:space="preserve"> and recommend contractors for approval by the </w:t>
      </w:r>
      <w:r w:rsidRPr="00046BDB">
        <w:rPr>
          <w:b/>
        </w:rPr>
        <w:t>client</w:t>
      </w:r>
    </w:p>
    <w:p w:rsidR="0017782F" w:rsidRPr="007F78C0" w:rsidRDefault="0017782F" w:rsidP="00EF33A4">
      <w:pPr>
        <w:pStyle w:val="Heading4"/>
      </w:pPr>
      <w:r w:rsidRPr="007F78C0">
        <w:t xml:space="preserve">Agree the format and procedures for monitoring and control by the quantity surveyor of the </w:t>
      </w:r>
      <w:r w:rsidRPr="00046BDB">
        <w:rPr>
          <w:b/>
        </w:rPr>
        <w:t>cost of the works</w:t>
      </w:r>
    </w:p>
    <w:p w:rsidR="0017782F" w:rsidRPr="007F78C0" w:rsidRDefault="0017782F" w:rsidP="00EF33A4">
      <w:pPr>
        <w:pStyle w:val="Heading4"/>
      </w:pPr>
      <w:r w:rsidRPr="007F78C0">
        <w:t>Co-ordinate and assemble the contract documentation for signature</w:t>
      </w:r>
    </w:p>
    <w:p w:rsidR="0017782F" w:rsidRPr="00C97739" w:rsidRDefault="0017782F" w:rsidP="00EF33A4">
      <w:pPr>
        <w:pStyle w:val="BodyTextIndent"/>
        <w:rPr>
          <w:b/>
          <w:bCs/>
        </w:rPr>
      </w:pPr>
      <w:r>
        <w:rPr>
          <w:b/>
          <w:bCs/>
        </w:rPr>
        <w:t>Typical</w:t>
      </w:r>
      <w:r w:rsidRPr="00C97739">
        <w:rPr>
          <w:b/>
          <w:bCs/>
        </w:rPr>
        <w:t xml:space="preserve"> deliverables</w:t>
      </w:r>
    </w:p>
    <w:p w:rsidR="0017782F" w:rsidRDefault="0017782F" w:rsidP="00C97739">
      <w:pPr>
        <w:pStyle w:val="Heading7"/>
      </w:pPr>
      <w:r>
        <w:t>Procurement programme</w:t>
      </w:r>
    </w:p>
    <w:p w:rsidR="0017782F" w:rsidRDefault="0017782F" w:rsidP="00C97739">
      <w:pPr>
        <w:pStyle w:val="Heading7"/>
      </w:pPr>
      <w:r>
        <w:t>Tender/contract conditions</w:t>
      </w:r>
    </w:p>
    <w:p w:rsidR="0017782F" w:rsidRDefault="0017782F" w:rsidP="00C97739">
      <w:pPr>
        <w:pStyle w:val="Heading7"/>
      </w:pPr>
      <w:r>
        <w:t>Contract documentation for signature</w:t>
      </w:r>
    </w:p>
    <w:p w:rsidR="00501DA9" w:rsidRDefault="00501DA9" w:rsidP="00501DA9"/>
    <w:p w:rsidR="00EB4E7D" w:rsidRDefault="00EB4E7D">
      <w:pPr>
        <w:spacing w:before="0" w:after="0"/>
        <w:jc w:val="left"/>
        <w:rPr>
          <w:b/>
          <w:bCs/>
          <w:sz w:val="22"/>
          <w:szCs w:val="22"/>
          <w:lang w:val="en-GB"/>
        </w:rPr>
      </w:pPr>
      <w:r>
        <w:rPr>
          <w:b/>
          <w:bCs/>
          <w:sz w:val="22"/>
          <w:szCs w:val="22"/>
        </w:rPr>
        <w:br w:type="page"/>
      </w:r>
    </w:p>
    <w:p w:rsidR="0017782F" w:rsidRPr="00C97739" w:rsidRDefault="0017782F" w:rsidP="00EF33A4">
      <w:pPr>
        <w:pStyle w:val="Heading4"/>
        <w:numPr>
          <w:ilvl w:val="0"/>
          <w:numId w:val="0"/>
        </w:numPr>
        <w:ind w:firstLine="720"/>
        <w:rPr>
          <w:b/>
          <w:bCs/>
          <w:sz w:val="22"/>
          <w:szCs w:val="22"/>
        </w:rPr>
      </w:pPr>
      <w:r w:rsidRPr="00C97739">
        <w:rPr>
          <w:b/>
          <w:bCs/>
          <w:sz w:val="22"/>
          <w:szCs w:val="22"/>
        </w:rPr>
        <w:t>Stage 5</w:t>
      </w:r>
      <w:r w:rsidR="006A31A9">
        <w:rPr>
          <w:b/>
          <w:bCs/>
          <w:sz w:val="22"/>
          <w:szCs w:val="22"/>
        </w:rPr>
        <w:t>: Construction Administration S</w:t>
      </w:r>
      <w:r w:rsidRPr="00C97739">
        <w:rPr>
          <w:b/>
          <w:bCs/>
          <w:sz w:val="22"/>
          <w:szCs w:val="22"/>
        </w:rPr>
        <w:t>ervices</w:t>
      </w:r>
    </w:p>
    <w:p w:rsidR="0017782F" w:rsidRPr="00C97739" w:rsidRDefault="0017782F" w:rsidP="001D04B9">
      <w:pPr>
        <w:pStyle w:val="Heading4"/>
        <w:numPr>
          <w:ilvl w:val="3"/>
          <w:numId w:val="8"/>
        </w:numPr>
      </w:pPr>
      <w:r w:rsidRPr="00C97739">
        <w:t>Arrange site handover to the contractor</w:t>
      </w:r>
    </w:p>
    <w:p w:rsidR="0017782F" w:rsidRPr="007F78C0" w:rsidRDefault="0017782F" w:rsidP="00EF33A4">
      <w:pPr>
        <w:pStyle w:val="Heading4"/>
      </w:pPr>
      <w:r w:rsidRPr="007F78C0">
        <w:t>Establish construction documentation issue process</w:t>
      </w:r>
    </w:p>
    <w:p w:rsidR="0017782F" w:rsidRPr="007F78C0" w:rsidRDefault="0017782F" w:rsidP="00EF33A4">
      <w:pPr>
        <w:pStyle w:val="Heading4"/>
      </w:pPr>
      <w:r w:rsidRPr="007F78C0">
        <w:t>Agree and monitor issue and distribution of construction documentation</w:t>
      </w:r>
    </w:p>
    <w:p w:rsidR="0017782F" w:rsidRPr="007F78C0" w:rsidRDefault="0017782F" w:rsidP="00EF33A4">
      <w:pPr>
        <w:pStyle w:val="Heading4"/>
      </w:pPr>
      <w:r w:rsidRPr="007F78C0">
        <w:t>Instruct the contractor on behalf of the client to appoint subcontractors</w:t>
      </w:r>
    </w:p>
    <w:p w:rsidR="0017782F" w:rsidRPr="007F78C0" w:rsidRDefault="0017782F" w:rsidP="00EF33A4">
      <w:pPr>
        <w:pStyle w:val="Heading4"/>
      </w:pPr>
      <w:r w:rsidRPr="007F78C0">
        <w:t xml:space="preserve">Conduct and record regular site meetings   </w:t>
      </w:r>
    </w:p>
    <w:p w:rsidR="0017782F" w:rsidRPr="007F78C0" w:rsidRDefault="0017782F" w:rsidP="00EF33A4">
      <w:pPr>
        <w:pStyle w:val="Heading4"/>
      </w:pPr>
      <w:r w:rsidRPr="007F78C0">
        <w:t>Review, approve and monitor the preparation of the construction programme by the contractor</w:t>
      </w:r>
    </w:p>
    <w:p w:rsidR="0017782F" w:rsidRPr="007F78C0" w:rsidRDefault="0017782F" w:rsidP="00EF33A4">
      <w:pPr>
        <w:pStyle w:val="Heading4"/>
      </w:pPr>
      <w:r w:rsidRPr="007F78C0">
        <w:t>Regularly monitor performance of the contractor against the construction programme</w:t>
      </w:r>
    </w:p>
    <w:p w:rsidR="0017782F" w:rsidRPr="007F78C0" w:rsidRDefault="0017782F" w:rsidP="00EF33A4">
      <w:pPr>
        <w:pStyle w:val="Heading4"/>
      </w:pPr>
      <w:r w:rsidRPr="007F78C0">
        <w:t>Adjudicate entitlements that arise from cha</w:t>
      </w:r>
      <w:r w:rsidR="00796B59">
        <w:t>n</w:t>
      </w:r>
      <w:r w:rsidRPr="007F78C0">
        <w:t>ges required to the construction programme</w:t>
      </w:r>
    </w:p>
    <w:p w:rsidR="0017782F" w:rsidRPr="007F78C0" w:rsidRDefault="0017782F" w:rsidP="00EF33A4">
      <w:pPr>
        <w:pStyle w:val="Heading4"/>
      </w:pPr>
      <w:r w:rsidRPr="007F78C0">
        <w:t xml:space="preserve">Receive, co-ordinate and monitor approval of all contract documentation provided by contractor(s) </w:t>
      </w:r>
    </w:p>
    <w:p w:rsidR="0017782F" w:rsidRPr="007F78C0" w:rsidRDefault="0017782F" w:rsidP="00EF33A4">
      <w:pPr>
        <w:pStyle w:val="Heading4"/>
      </w:pPr>
      <w:r w:rsidRPr="007F78C0">
        <w:t>Agree quality assurance procedures and monitor implementation thereof by the other consultants and the contractors</w:t>
      </w:r>
    </w:p>
    <w:p w:rsidR="0017782F" w:rsidRPr="007F78C0" w:rsidRDefault="0017782F" w:rsidP="00EF33A4">
      <w:pPr>
        <w:pStyle w:val="Heading4"/>
      </w:pPr>
      <w:r w:rsidRPr="007F78C0">
        <w:t>Monitor preparation and auditing of the contractor’s health and safety plan and approval thereof by the health and safety consultant</w:t>
      </w:r>
    </w:p>
    <w:p w:rsidR="0017782F" w:rsidRPr="007F78C0" w:rsidRDefault="0017782F" w:rsidP="00EF33A4">
      <w:pPr>
        <w:pStyle w:val="Heading4"/>
      </w:pPr>
      <w:r w:rsidRPr="007F78C0">
        <w:t>Monitor preparation of the environmental management plan by the environmental consultant</w:t>
      </w:r>
    </w:p>
    <w:p w:rsidR="0017782F" w:rsidRDefault="0017782F" w:rsidP="00EF33A4">
      <w:pPr>
        <w:pStyle w:val="Heading4"/>
      </w:pPr>
      <w:r w:rsidRPr="007F78C0">
        <w:t>Establish procedures for</w:t>
      </w:r>
      <w:r>
        <w:t xml:space="preserve"> monitoring scope and cost variations</w:t>
      </w:r>
    </w:p>
    <w:p w:rsidR="0017782F" w:rsidRPr="007F78C0" w:rsidRDefault="0017782F" w:rsidP="00EF33A4">
      <w:pPr>
        <w:pStyle w:val="Heading4"/>
      </w:pPr>
      <w:r w:rsidRPr="007F78C0">
        <w:t>Monitor, review, approve and issue certificates</w:t>
      </w:r>
    </w:p>
    <w:p w:rsidR="0017782F" w:rsidRPr="007F78C0" w:rsidRDefault="0017782F" w:rsidP="00EF33A4">
      <w:pPr>
        <w:pStyle w:val="Heading4"/>
      </w:pPr>
      <w:r w:rsidRPr="007F78C0">
        <w:t>Receive, review and adjudicate any contractual claims</w:t>
      </w:r>
    </w:p>
    <w:p w:rsidR="0017782F" w:rsidRPr="007F78C0" w:rsidRDefault="0017782F" w:rsidP="00EF33A4">
      <w:pPr>
        <w:pStyle w:val="Heading4"/>
      </w:pPr>
      <w:r w:rsidRPr="007F78C0">
        <w:t>Monitor preparation of financial control reports by the other consultants</w:t>
      </w:r>
    </w:p>
    <w:p w:rsidR="0017782F" w:rsidRPr="007F78C0" w:rsidRDefault="0017782F" w:rsidP="00EF33A4">
      <w:pPr>
        <w:pStyle w:val="Heading4"/>
      </w:pPr>
      <w:r w:rsidRPr="007F78C0">
        <w:t>Prepare and submit progress reports</w:t>
      </w:r>
    </w:p>
    <w:p w:rsidR="0017782F" w:rsidRPr="007F78C0" w:rsidRDefault="0017782F" w:rsidP="00EF33A4">
      <w:pPr>
        <w:pStyle w:val="Heading4"/>
      </w:pPr>
      <w:r w:rsidRPr="007F78C0">
        <w:t>Co-ordinate, monitor and issue practical completion lists and the certificate of practical completion</w:t>
      </w:r>
    </w:p>
    <w:p w:rsidR="0017782F" w:rsidRPr="00C97739" w:rsidRDefault="0017782F" w:rsidP="00EF33A4">
      <w:pPr>
        <w:pStyle w:val="BodyTextIndent"/>
        <w:rPr>
          <w:b/>
          <w:bCs/>
        </w:rPr>
      </w:pPr>
      <w:r>
        <w:rPr>
          <w:b/>
          <w:bCs/>
        </w:rPr>
        <w:t>Typical</w:t>
      </w:r>
      <w:r w:rsidRPr="00C97739">
        <w:rPr>
          <w:b/>
          <w:bCs/>
        </w:rPr>
        <w:t xml:space="preserve"> deliverables</w:t>
      </w:r>
    </w:p>
    <w:p w:rsidR="0017782F" w:rsidRDefault="0017782F" w:rsidP="00C97739">
      <w:pPr>
        <w:pStyle w:val="Heading7"/>
      </w:pPr>
      <w:r>
        <w:t>Signed contracts</w:t>
      </w:r>
    </w:p>
    <w:p w:rsidR="0017782F" w:rsidRDefault="0017782F" w:rsidP="00C97739">
      <w:pPr>
        <w:pStyle w:val="Heading7"/>
      </w:pPr>
      <w:r>
        <w:t>Approved construction programme</w:t>
      </w:r>
    </w:p>
    <w:p w:rsidR="0017782F" w:rsidRDefault="0017782F" w:rsidP="00C97739">
      <w:pPr>
        <w:pStyle w:val="Heading7"/>
      </w:pPr>
      <w:r>
        <w:t>Construction documentation</w:t>
      </w:r>
    </w:p>
    <w:p w:rsidR="0017782F" w:rsidRDefault="0017782F" w:rsidP="00C97739">
      <w:pPr>
        <w:pStyle w:val="Heading7"/>
      </w:pPr>
      <w:r>
        <w:t>Payment certificates</w:t>
      </w:r>
    </w:p>
    <w:p w:rsidR="0017782F" w:rsidRDefault="0017782F" w:rsidP="00C97739">
      <w:pPr>
        <w:pStyle w:val="Heading7"/>
      </w:pPr>
      <w:r>
        <w:t>Progress reports</w:t>
      </w:r>
    </w:p>
    <w:p w:rsidR="0017782F" w:rsidRDefault="0017782F" w:rsidP="00C97739">
      <w:pPr>
        <w:pStyle w:val="Heading7"/>
      </w:pPr>
      <w:r>
        <w:t>Record of meetings</w:t>
      </w:r>
    </w:p>
    <w:p w:rsidR="0017782F" w:rsidRDefault="0017782F" w:rsidP="00C97739">
      <w:pPr>
        <w:pStyle w:val="Heading7"/>
      </w:pPr>
      <w:r>
        <w:t>Certificate(s) of practical completion</w:t>
      </w:r>
      <w:r w:rsidR="00850644">
        <w:t xml:space="preserve"> and coordination of defects list</w:t>
      </w:r>
    </w:p>
    <w:p w:rsidR="0017782F" w:rsidRDefault="0017782F" w:rsidP="00C97739">
      <w:pPr>
        <w:pStyle w:val="Heading7"/>
      </w:pPr>
      <w:r>
        <w:t>Facilitate and expedite receipt of occupation certificates</w:t>
      </w:r>
    </w:p>
    <w:p w:rsidR="0017782F" w:rsidRDefault="0017782F" w:rsidP="00EF33A4">
      <w:pPr>
        <w:pStyle w:val="BodyTextIndent"/>
      </w:pPr>
    </w:p>
    <w:p w:rsidR="0017782F" w:rsidRPr="00C97739" w:rsidRDefault="0017782F" w:rsidP="00EF33A4">
      <w:pPr>
        <w:pStyle w:val="BodyTextIndent"/>
        <w:rPr>
          <w:b/>
          <w:bCs/>
          <w:sz w:val="22"/>
          <w:szCs w:val="22"/>
        </w:rPr>
      </w:pPr>
      <w:r w:rsidRPr="00C97739">
        <w:rPr>
          <w:b/>
          <w:bCs/>
          <w:sz w:val="22"/>
          <w:szCs w:val="22"/>
        </w:rPr>
        <w:t>Stage 6</w:t>
      </w:r>
      <w:r w:rsidR="006A31A9">
        <w:rPr>
          <w:b/>
          <w:bCs/>
          <w:sz w:val="22"/>
          <w:szCs w:val="22"/>
        </w:rPr>
        <w:t>: Close Out S</w:t>
      </w:r>
      <w:r w:rsidRPr="00C97739">
        <w:rPr>
          <w:b/>
          <w:bCs/>
          <w:sz w:val="22"/>
          <w:szCs w:val="22"/>
        </w:rPr>
        <w:t>ervices</w:t>
      </w:r>
    </w:p>
    <w:p w:rsidR="0017782F" w:rsidRPr="007F78C0" w:rsidRDefault="0017782F" w:rsidP="001D04B9">
      <w:pPr>
        <w:pStyle w:val="Heading4"/>
        <w:numPr>
          <w:ilvl w:val="3"/>
          <w:numId w:val="9"/>
        </w:numPr>
      </w:pPr>
      <w:r w:rsidRPr="007F78C0">
        <w:t>Co-ordinate and monitor rectification of defects</w:t>
      </w:r>
    </w:p>
    <w:p w:rsidR="0017782F" w:rsidRPr="007F78C0" w:rsidRDefault="0017782F" w:rsidP="00EF33A4">
      <w:pPr>
        <w:pStyle w:val="Heading4"/>
      </w:pPr>
      <w:r w:rsidRPr="007F78C0">
        <w:t>Manage procurement of operations and maintenance manuals, guarantees and warranties</w:t>
      </w:r>
    </w:p>
    <w:p w:rsidR="0017782F" w:rsidRPr="007F78C0" w:rsidRDefault="0017782F" w:rsidP="00EF33A4">
      <w:pPr>
        <w:pStyle w:val="Heading4"/>
      </w:pPr>
      <w:r w:rsidRPr="007F78C0">
        <w:t xml:space="preserve">Manage preparation of </w:t>
      </w:r>
      <w:r w:rsidR="00850644">
        <w:t>record</w:t>
      </w:r>
      <w:r w:rsidRPr="007F78C0">
        <w:t xml:space="preserve"> drawings and documentation</w:t>
      </w:r>
    </w:p>
    <w:p w:rsidR="0017782F" w:rsidRPr="007F78C0" w:rsidRDefault="0017782F" w:rsidP="00EF33A4">
      <w:pPr>
        <w:pStyle w:val="Heading4"/>
      </w:pPr>
      <w:r w:rsidRPr="007F78C0">
        <w:t>Manage procurement of outstanding statutory certificates</w:t>
      </w:r>
    </w:p>
    <w:p w:rsidR="0017782F" w:rsidRPr="007F78C0" w:rsidRDefault="0017782F" w:rsidP="00EF33A4">
      <w:pPr>
        <w:pStyle w:val="Heading4"/>
      </w:pPr>
      <w:r w:rsidRPr="007F78C0">
        <w:t>Monitor, review and issue payment certificates</w:t>
      </w:r>
    </w:p>
    <w:p w:rsidR="0017782F" w:rsidRDefault="0017782F" w:rsidP="00EF33A4">
      <w:pPr>
        <w:pStyle w:val="Heading4"/>
      </w:pPr>
      <w:r w:rsidRPr="007F78C0">
        <w:t>Issue</w:t>
      </w:r>
      <w:r>
        <w:t xml:space="preserve"> completion certificates</w:t>
      </w:r>
    </w:p>
    <w:p w:rsidR="0017782F" w:rsidRPr="007F78C0" w:rsidRDefault="0017782F" w:rsidP="00EF33A4">
      <w:pPr>
        <w:pStyle w:val="Heading4"/>
      </w:pPr>
      <w:r w:rsidRPr="007F78C0">
        <w:t>Manage agreement of final account(s)</w:t>
      </w:r>
    </w:p>
    <w:p w:rsidR="0017782F" w:rsidRPr="007F78C0" w:rsidRDefault="0017782F" w:rsidP="00EF33A4">
      <w:pPr>
        <w:pStyle w:val="Heading4"/>
      </w:pPr>
      <w:r w:rsidRPr="007F78C0">
        <w:t xml:space="preserve">Prepare and present the project close-out report  </w:t>
      </w:r>
    </w:p>
    <w:p w:rsidR="0017782F" w:rsidRPr="00C97739" w:rsidRDefault="0017782F" w:rsidP="00EF33A4">
      <w:pPr>
        <w:ind w:firstLine="709"/>
        <w:rPr>
          <w:b/>
          <w:bCs/>
          <w:lang w:val="en-GB"/>
        </w:rPr>
      </w:pPr>
      <w:r>
        <w:rPr>
          <w:b/>
          <w:bCs/>
        </w:rPr>
        <w:t>Typical</w:t>
      </w:r>
      <w:r w:rsidRPr="00C97739">
        <w:rPr>
          <w:b/>
          <w:bCs/>
          <w:lang w:val="en-GB"/>
        </w:rPr>
        <w:t xml:space="preserve"> deliverables</w:t>
      </w:r>
    </w:p>
    <w:p w:rsidR="0017782F" w:rsidRPr="007F78C0" w:rsidRDefault="0017782F" w:rsidP="00C97739">
      <w:pPr>
        <w:pStyle w:val="Heading7"/>
      </w:pPr>
      <w:r w:rsidRPr="007F78C0">
        <w:t>Completion certificates</w:t>
      </w:r>
    </w:p>
    <w:p w:rsidR="0017782F" w:rsidRPr="007F78C0" w:rsidRDefault="0017782F" w:rsidP="00C97739">
      <w:pPr>
        <w:pStyle w:val="Heading7"/>
      </w:pPr>
      <w:r w:rsidRPr="007F78C0">
        <w:t>Record of necessary meetings</w:t>
      </w:r>
    </w:p>
    <w:p w:rsidR="0017782F" w:rsidRDefault="0017782F" w:rsidP="00C97739">
      <w:pPr>
        <w:pStyle w:val="Heading7"/>
      </w:pPr>
      <w:r w:rsidRPr="007F78C0">
        <w:t>Project close-out report</w:t>
      </w:r>
    </w:p>
    <w:p w:rsidR="00654AF5" w:rsidRDefault="00654AF5" w:rsidP="00046BDB"/>
    <w:p w:rsidR="00654AF5" w:rsidRPr="00654AF5" w:rsidRDefault="00654AF5" w:rsidP="00046BDB"/>
    <w:p w:rsidR="000C4A29" w:rsidRDefault="00CF0258" w:rsidP="000C4A29">
      <w:pPr>
        <w:pStyle w:val="Heading1"/>
      </w:pPr>
      <w:bookmarkStart w:id="508" w:name="_Toc428163450"/>
      <w:r>
        <w:rPr>
          <w:lang w:val="en-GB"/>
        </w:rPr>
        <w:t xml:space="preserve">processes for estimating </w:t>
      </w:r>
      <w:r w:rsidR="0017782F">
        <w:t>FEES</w:t>
      </w:r>
      <w:bookmarkEnd w:id="508"/>
    </w:p>
    <w:p w:rsidR="0017782F" w:rsidRDefault="00EC1C3B" w:rsidP="004101C1">
      <w:pPr>
        <w:pStyle w:val="Heading2"/>
      </w:pPr>
      <w:bookmarkStart w:id="509" w:name="_Toc428163451"/>
      <w:r>
        <w:t>A</w:t>
      </w:r>
      <w:bookmarkStart w:id="510" w:name="_Toc120684594"/>
      <w:bookmarkStart w:id="511" w:name="_Toc120684595"/>
      <w:bookmarkStart w:id="512" w:name="_Ref201487890"/>
      <w:bookmarkStart w:id="513" w:name="_Ref201487895"/>
      <w:bookmarkEnd w:id="510"/>
      <w:bookmarkEnd w:id="511"/>
      <w:r w:rsidR="0017782F">
        <w:t>pplication</w:t>
      </w:r>
      <w:bookmarkEnd w:id="509"/>
      <w:bookmarkEnd w:id="512"/>
      <w:bookmarkEnd w:id="513"/>
    </w:p>
    <w:p w:rsidR="006C2219" w:rsidRDefault="006C2219" w:rsidP="006C2219">
      <w:pPr>
        <w:pStyle w:val="BodyTextIndent"/>
      </w:pPr>
      <w:r>
        <w:t xml:space="preserve">The recommended method for the procurement of a </w:t>
      </w:r>
      <w:r w:rsidRPr="00213FCD">
        <w:rPr>
          <w:b/>
        </w:rPr>
        <w:t>consulting engineer</w:t>
      </w:r>
      <w:r>
        <w:t xml:space="preserve"> is through a selection process based either on direct negotiation, or via a competitive bidding process where </w:t>
      </w:r>
      <w:r w:rsidR="00ED2794">
        <w:t xml:space="preserve">proven </w:t>
      </w:r>
      <w:r>
        <w:t>competence, qualifications, resources</w:t>
      </w:r>
      <w:r w:rsidR="00FD0196">
        <w:t xml:space="preserve">, </w:t>
      </w:r>
      <w:r>
        <w:t>experience</w:t>
      </w:r>
      <w:r w:rsidR="00FD0196">
        <w:t>,</w:t>
      </w:r>
      <w:r>
        <w:t xml:space="preserve"> </w:t>
      </w:r>
      <w:r w:rsidR="00FD0196">
        <w:t xml:space="preserve">preferencing and developmental criteria </w:t>
      </w:r>
      <w:r>
        <w:t xml:space="preserve">are the primary selection </w:t>
      </w:r>
      <w:r w:rsidR="00FD0196">
        <w:t xml:space="preserve">factors </w:t>
      </w:r>
      <w:r>
        <w:t>and price is a secondary factor.</w:t>
      </w:r>
      <w:r w:rsidRPr="0032760A">
        <w:t xml:space="preserve">  </w:t>
      </w:r>
      <w:r>
        <w:t xml:space="preserve">During </w:t>
      </w:r>
      <w:r w:rsidRPr="0032760A">
        <w:t>this process the procuring organisation will receive offers with widely ranging scope and related costs or prices</w:t>
      </w:r>
      <w:r>
        <w:t>.  The range of prices that will be received is largely a function of the definition and perception of the scope of work and related services that are required.</w:t>
      </w:r>
      <w:r w:rsidRPr="0032760A">
        <w:t xml:space="preserve">  </w:t>
      </w:r>
    </w:p>
    <w:p w:rsidR="006C2219" w:rsidRDefault="006C2219" w:rsidP="006C2219">
      <w:pPr>
        <w:pStyle w:val="BodyTextIndent"/>
      </w:pPr>
      <w:r>
        <w:t>T</w:t>
      </w:r>
      <w:r w:rsidRPr="0032760A">
        <w:t xml:space="preserve">he cost of </w:t>
      </w:r>
      <w:r w:rsidR="00666FD9">
        <w:t>e</w:t>
      </w:r>
      <w:r w:rsidRPr="0032760A">
        <w:t>ngineering design services only constitute</w:t>
      </w:r>
      <w:r>
        <w:t>s</w:t>
      </w:r>
      <w:r w:rsidRPr="0032760A">
        <w:t xml:space="preserve"> a small element</w:t>
      </w:r>
      <w:r>
        <w:t xml:space="preserve"> </w:t>
      </w:r>
      <w:r w:rsidRPr="0032760A">
        <w:t>of the total life-cycle costs of the facility being designed,</w:t>
      </w:r>
      <w:r>
        <w:t xml:space="preserve"> and</w:t>
      </w:r>
      <w:r w:rsidRPr="0032760A">
        <w:t xml:space="preserve"> the </w:t>
      </w:r>
      <w:r w:rsidR="00FD0196" w:rsidRPr="00046BDB">
        <w:rPr>
          <w:b/>
        </w:rPr>
        <w:t>client</w:t>
      </w:r>
      <w:r w:rsidR="00FD0196">
        <w:t xml:space="preserve"> </w:t>
      </w:r>
      <w:r w:rsidRPr="0032760A">
        <w:t>needs to be</w:t>
      </w:r>
      <w:r w:rsidR="00FD0196">
        <w:t xml:space="preserve"> a</w:t>
      </w:r>
      <w:r w:rsidRPr="0032760A">
        <w:t xml:space="preserve">ware that </w:t>
      </w:r>
      <w:r>
        <w:t xml:space="preserve">professional fees that are </w:t>
      </w:r>
      <w:r w:rsidRPr="0032760A">
        <w:t>to</w:t>
      </w:r>
      <w:r>
        <w:t>o</w:t>
      </w:r>
      <w:r w:rsidRPr="0032760A">
        <w:t xml:space="preserve"> low can lead to significantly increased costs of the </w:t>
      </w:r>
      <w:r w:rsidR="00796B59" w:rsidRPr="00046BDB">
        <w:rPr>
          <w:b/>
        </w:rPr>
        <w:t>works</w:t>
      </w:r>
      <w:r w:rsidRPr="0032760A">
        <w:t xml:space="preserve"> </w:t>
      </w:r>
      <w:r w:rsidR="00850644">
        <w:t xml:space="preserve">and long term operations and maintenance costs </w:t>
      </w:r>
      <w:r w:rsidRPr="0032760A">
        <w:t xml:space="preserve">that </w:t>
      </w:r>
      <w:r>
        <w:t>may</w:t>
      </w:r>
      <w:r w:rsidRPr="0032760A">
        <w:t xml:space="preserve"> overshadow </w:t>
      </w:r>
      <w:r>
        <w:t>any</w:t>
      </w:r>
      <w:r w:rsidRPr="0032760A">
        <w:t xml:space="preserve"> savings made in the </w:t>
      </w:r>
      <w:r>
        <w:t>cost of the</w:t>
      </w:r>
      <w:r w:rsidRPr="0032760A">
        <w:t xml:space="preserve"> </w:t>
      </w:r>
      <w:r w:rsidR="00FD0196">
        <w:t xml:space="preserve">professional </w:t>
      </w:r>
      <w:r w:rsidRPr="0032760A">
        <w:t xml:space="preserve">services.  </w:t>
      </w:r>
    </w:p>
    <w:p w:rsidR="00110F1C" w:rsidRDefault="00E16601" w:rsidP="00E16601">
      <w:pPr>
        <w:pStyle w:val="BodyTextIndent"/>
      </w:pPr>
      <w:r>
        <w:t>The practice of procuring consulting engineering services by competitive bidding on the basis of the magnitude of a financial discount offered by the consulting engineer, or determined by any other party, is to be discouraged and is counter-productive to good engineering and life-cycle costs.  The practice is contrary to all accepted best practice methods of competitive tendering, and, because discounts are typically determined without any consideration of actual design costs, fee discounting leads to declining standards of quality and service</w:t>
      </w:r>
      <w:r w:rsidR="00110F1C">
        <w:t>,</w:t>
      </w:r>
      <w:r>
        <w:t xml:space="preserve"> which are the cornerstones of the profession. Fee discounting has a significant negative impact on the entire industry and infrastructure development in the country. </w:t>
      </w:r>
    </w:p>
    <w:p w:rsidR="00E16601" w:rsidRDefault="00110F1C" w:rsidP="00E16601">
      <w:pPr>
        <w:pStyle w:val="BodyTextIndent"/>
      </w:pPr>
      <w:r>
        <w:t xml:space="preserve">The process of determination of a fee should be based on the guidelines below and the consulting engineer should offer a fee as a simple percentage of the cost of the works rather than a discount on some statutory fee.  </w:t>
      </w:r>
      <w:r w:rsidR="00E16601">
        <w:t xml:space="preserve">Where the consulting engineer is required to offer a discount on </w:t>
      </w:r>
      <w:r>
        <w:t xml:space="preserve">a </w:t>
      </w:r>
      <w:r w:rsidR="00E16601">
        <w:t>fee</w:t>
      </w:r>
      <w:r>
        <w:t xml:space="preserve"> set out in these guidelines then such </w:t>
      </w:r>
      <w:r w:rsidR="00E16601">
        <w:t xml:space="preserve">baseline fee to which the discount is applied must be the </w:t>
      </w:r>
      <w:r w:rsidR="00716C1E">
        <w:t>average of the upper and lower limits in the case of a project of average complexity or such higher fee percentage as determined to reflect project complexity.</w:t>
      </w:r>
      <w:r>
        <w:t xml:space="preserve"> </w:t>
      </w:r>
    </w:p>
    <w:p w:rsidR="005B4EC6" w:rsidRDefault="005B4EC6" w:rsidP="00E16601">
      <w:pPr>
        <w:pStyle w:val="BodyTextIndent"/>
      </w:pPr>
      <w:r>
        <w:t xml:space="preserve">In addition to the agreed fee, an allowance must always be made for unforeseen circumstances as well as for additional duties to be reimbursed on a time and cost basis. </w:t>
      </w:r>
    </w:p>
    <w:p w:rsidR="00A12532" w:rsidRPr="0032760A" w:rsidRDefault="00A12532" w:rsidP="0032760A">
      <w:pPr>
        <w:pStyle w:val="BodyTextIndent"/>
      </w:pPr>
      <w:r>
        <w:t xml:space="preserve">The following paragraphs provide guidance </w:t>
      </w:r>
      <w:r w:rsidR="00B978E4">
        <w:t>for</w:t>
      </w:r>
      <w:r>
        <w:t xml:space="preserve"> the use of the Tables in this section</w:t>
      </w:r>
      <w:r w:rsidR="00B978E4">
        <w:t xml:space="preserve"> and for agreeing a fee and related scope of work and the required services between the parties.</w:t>
      </w:r>
      <w:r>
        <w:t xml:space="preserve"> </w:t>
      </w:r>
    </w:p>
    <w:p w:rsidR="0017782F" w:rsidRPr="00763DB5" w:rsidRDefault="0017782F" w:rsidP="00763DB5">
      <w:pPr>
        <w:pStyle w:val="Heading4"/>
      </w:pPr>
      <w:r w:rsidRPr="00763DB5">
        <w:t xml:space="preserve">The </w:t>
      </w:r>
      <w:r w:rsidR="00CF0258">
        <w:t xml:space="preserve">estimated </w:t>
      </w:r>
      <w:r w:rsidRPr="00763DB5">
        <w:t xml:space="preserve">guideline fees contained in this </w:t>
      </w:r>
      <w:r w:rsidR="00A0100C">
        <w:t>document</w:t>
      </w:r>
      <w:r w:rsidRPr="00763DB5">
        <w:t xml:space="preserve"> applies in respect of the services set out in clause</w:t>
      </w:r>
      <w:r w:rsidR="00F75E39">
        <w:t xml:space="preserve"> </w:t>
      </w:r>
      <w:r w:rsidR="00626832">
        <w:fldChar w:fldCharType="begin"/>
      </w:r>
      <w:r w:rsidR="00F75E39">
        <w:instrText xml:space="preserve"> REF _Ref307918795 \r \h </w:instrText>
      </w:r>
      <w:r w:rsidR="00626832">
        <w:fldChar w:fldCharType="separate"/>
      </w:r>
      <w:r w:rsidR="00704C51">
        <w:t>3</w:t>
      </w:r>
      <w:r w:rsidR="00626832">
        <w:fldChar w:fldCharType="end"/>
      </w:r>
      <w:r w:rsidRPr="00763DB5">
        <w:t>.</w:t>
      </w:r>
    </w:p>
    <w:p w:rsidR="0017782F" w:rsidRPr="00763DB5" w:rsidRDefault="0017782F" w:rsidP="00763DB5">
      <w:pPr>
        <w:pStyle w:val="Heading4"/>
      </w:pPr>
      <w:r w:rsidRPr="00763DB5">
        <w:t xml:space="preserve">The </w:t>
      </w:r>
      <w:r w:rsidRPr="00046BDB">
        <w:rPr>
          <w:b/>
        </w:rPr>
        <w:t>client</w:t>
      </w:r>
      <w:r w:rsidRPr="00763DB5">
        <w:t xml:space="preserve"> should remunerate the </w:t>
      </w:r>
      <w:r w:rsidRPr="00046BDB">
        <w:rPr>
          <w:b/>
        </w:rPr>
        <w:t>consulting engineer</w:t>
      </w:r>
      <w:r w:rsidRPr="00763DB5">
        <w:t xml:space="preserve">, for the services rendered, on the basis of </w:t>
      </w:r>
      <w:r w:rsidR="00A0100C">
        <w:t>an agreed percentage fee and related payment milestones and commercial terms.</w:t>
      </w:r>
      <w:r w:rsidRPr="00763DB5">
        <w:t xml:space="preserve">  In cases where the </w:t>
      </w:r>
      <w:r w:rsidRPr="00046BDB">
        <w:rPr>
          <w:b/>
        </w:rPr>
        <w:t>client</w:t>
      </w:r>
      <w:r w:rsidRPr="00763DB5">
        <w:t xml:space="preserve"> and </w:t>
      </w:r>
      <w:r w:rsidRPr="00046BDB">
        <w:rPr>
          <w:b/>
        </w:rPr>
        <w:t>consulting engineer</w:t>
      </w:r>
      <w:r w:rsidRPr="00763DB5">
        <w:t xml:space="preserve"> have agreed that </w:t>
      </w:r>
      <w:r w:rsidR="00A0100C">
        <w:t>a percentage fee is not appropriate,</w:t>
      </w:r>
      <w:r w:rsidR="00B978E4">
        <w:t xml:space="preserve"> such as for planning services, </w:t>
      </w:r>
      <w:r w:rsidR="00A0100C">
        <w:t xml:space="preserve">an arrangement can be made </w:t>
      </w:r>
      <w:r w:rsidR="00B978E4">
        <w:t>to determine fees on a time</w:t>
      </w:r>
      <w:r w:rsidR="00A0100C">
        <w:t xml:space="preserve"> and costs </w:t>
      </w:r>
      <w:r w:rsidR="00B978E4">
        <w:t>basis</w:t>
      </w:r>
      <w:r w:rsidR="00A0100C">
        <w:t xml:space="preserve">.  Guidelines for this are set out in </w:t>
      </w:r>
      <w:r w:rsidRPr="00763DB5">
        <w:t xml:space="preserve">clause </w:t>
      </w:r>
      <w:r w:rsidR="00626832">
        <w:fldChar w:fldCharType="begin"/>
      </w:r>
      <w:r w:rsidR="00035DAF">
        <w:instrText xml:space="preserve"> REF _Ref307918223 \r \h </w:instrText>
      </w:r>
      <w:r w:rsidR="00626832">
        <w:fldChar w:fldCharType="separate"/>
      </w:r>
      <w:r w:rsidR="00704C51">
        <w:t>4.2</w:t>
      </w:r>
      <w:r w:rsidR="00626832">
        <w:fldChar w:fldCharType="end"/>
      </w:r>
      <w:r w:rsidRPr="00763DB5">
        <w:t>.</w:t>
      </w:r>
    </w:p>
    <w:p w:rsidR="0017782F" w:rsidRPr="00763DB5" w:rsidRDefault="0017782F" w:rsidP="00763DB5">
      <w:pPr>
        <w:pStyle w:val="Heading4"/>
      </w:pPr>
      <w:bookmarkStart w:id="514" w:name="_Ref202779836"/>
      <w:r w:rsidRPr="00763DB5">
        <w:t xml:space="preserve">The </w:t>
      </w:r>
      <w:r w:rsidRPr="00046BDB">
        <w:rPr>
          <w:b/>
        </w:rPr>
        <w:t xml:space="preserve">client </w:t>
      </w:r>
      <w:r w:rsidR="00A0100C">
        <w:t xml:space="preserve">and </w:t>
      </w:r>
      <w:r w:rsidR="00A0100C" w:rsidRPr="00046BDB">
        <w:rPr>
          <w:b/>
        </w:rPr>
        <w:t>consulting engineer</w:t>
      </w:r>
      <w:r w:rsidR="00A0100C">
        <w:t xml:space="preserve"> should agree on </w:t>
      </w:r>
      <w:r w:rsidRPr="00763DB5">
        <w:t>reimburse</w:t>
      </w:r>
      <w:r w:rsidR="00A0100C">
        <w:t xml:space="preserve">ments </w:t>
      </w:r>
      <w:r w:rsidRPr="00763DB5">
        <w:t>for all expenses and costs</w:t>
      </w:r>
      <w:r w:rsidR="00A0100C">
        <w:t>.  C</w:t>
      </w:r>
      <w:r w:rsidRPr="00763DB5">
        <w:t xml:space="preserve">lause </w:t>
      </w:r>
      <w:r w:rsidR="00626832">
        <w:fldChar w:fldCharType="begin"/>
      </w:r>
      <w:r>
        <w:instrText xml:space="preserve"> REF _Ref201488129 \r \h </w:instrText>
      </w:r>
      <w:r w:rsidR="00626832">
        <w:fldChar w:fldCharType="separate"/>
      </w:r>
      <w:r w:rsidR="00704C51">
        <w:t>4.6</w:t>
      </w:r>
      <w:r w:rsidR="00626832">
        <w:fldChar w:fldCharType="end"/>
      </w:r>
      <w:r w:rsidRPr="00763DB5">
        <w:t xml:space="preserve"> </w:t>
      </w:r>
      <w:r w:rsidR="00A0100C">
        <w:t>provides guidelines in this regard</w:t>
      </w:r>
      <w:r w:rsidR="00B978E4">
        <w:t xml:space="preserve"> and these should be paid monthly.</w:t>
      </w:r>
      <w:bookmarkEnd w:id="514"/>
    </w:p>
    <w:p w:rsidR="006C2219" w:rsidRDefault="006C2219" w:rsidP="006C2219">
      <w:pPr>
        <w:pStyle w:val="Heading4"/>
      </w:pPr>
      <w:bookmarkStart w:id="515" w:name="_Ref202779556"/>
      <w:r w:rsidRPr="004C57E3">
        <w:t xml:space="preserve">The fee is determined on the information provided at the time of procurement, particularly in respect of the </w:t>
      </w:r>
      <w:r w:rsidRPr="00213FCD">
        <w:rPr>
          <w:b/>
        </w:rPr>
        <w:t>scope of work</w:t>
      </w:r>
      <w:r w:rsidRPr="004C57E3">
        <w:t xml:space="preserve">, </w:t>
      </w:r>
      <w:r w:rsidRPr="00213FCD">
        <w:rPr>
          <w:b/>
        </w:rPr>
        <w:t>scope of services</w:t>
      </w:r>
      <w:r w:rsidRPr="004C57E3">
        <w:t xml:space="preserve">, </w:t>
      </w:r>
      <w:r w:rsidRPr="00046BDB">
        <w:rPr>
          <w:b/>
        </w:rPr>
        <w:t>w</w:t>
      </w:r>
      <w:r w:rsidRPr="00213FCD">
        <w:rPr>
          <w:b/>
        </w:rPr>
        <w:t>orks</w:t>
      </w:r>
      <w:r w:rsidRPr="004C57E3">
        <w:t xml:space="preserve"> budget, and expected project duration. Any subsequent changes, including unforeseen changes to the </w:t>
      </w:r>
      <w:r w:rsidR="00FD0196">
        <w:t>p</w:t>
      </w:r>
      <w:r w:rsidRPr="004C57E3">
        <w:t xml:space="preserve">roject </w:t>
      </w:r>
      <w:r w:rsidR="00FD0196">
        <w:t>s</w:t>
      </w:r>
      <w:r w:rsidRPr="004C57E3">
        <w:t xml:space="preserve">ituation and </w:t>
      </w:r>
      <w:r w:rsidR="00FD0196">
        <w:t>e</w:t>
      </w:r>
      <w:r w:rsidRPr="004C57E3">
        <w:t xml:space="preserve">ngineering </w:t>
      </w:r>
      <w:r w:rsidR="00FD0196">
        <w:t>e</w:t>
      </w:r>
      <w:r w:rsidRPr="004C57E3">
        <w:t xml:space="preserve">ffort, </w:t>
      </w:r>
      <w:r w:rsidR="005B4EC6">
        <w:t xml:space="preserve">are regarded as a trigger for an </w:t>
      </w:r>
      <w:r w:rsidRPr="004C57E3">
        <w:t>adjustment of the fee.</w:t>
      </w:r>
    </w:p>
    <w:p w:rsidR="00746DC0" w:rsidRDefault="00746DC0" w:rsidP="00046BDB">
      <w:pPr>
        <w:pStyle w:val="Heading4"/>
        <w:numPr>
          <w:ilvl w:val="0"/>
          <w:numId w:val="0"/>
        </w:numPr>
        <w:ind w:left="1418"/>
      </w:pPr>
      <w:r>
        <w:t xml:space="preserve">In certain instances the fee may be expressed as a lump sum, in which case the amount will be subject to change as described </w:t>
      </w:r>
      <w:r w:rsidR="00666FD9">
        <w:t>below</w:t>
      </w:r>
      <w:r>
        <w:t>.</w:t>
      </w:r>
    </w:p>
    <w:p w:rsidR="00746DC0" w:rsidRPr="00746DC0" w:rsidRDefault="00746DC0" w:rsidP="00046BDB">
      <w:pPr>
        <w:pStyle w:val="Heading4"/>
        <w:numPr>
          <w:ilvl w:val="0"/>
          <w:numId w:val="0"/>
        </w:numPr>
        <w:ind w:left="1418"/>
      </w:pPr>
      <w:r>
        <w:t xml:space="preserve">The </w:t>
      </w:r>
      <w:r w:rsidRPr="00213FCD">
        <w:rPr>
          <w:b/>
        </w:rPr>
        <w:t>project</w:t>
      </w:r>
      <w:r>
        <w:t xml:space="preserve"> budget is relied upon when determining the percentage or lump sum fee, and where the final </w:t>
      </w:r>
      <w:r w:rsidRPr="00213FCD">
        <w:rPr>
          <w:b/>
        </w:rPr>
        <w:t>cost of the works</w:t>
      </w:r>
      <w:r>
        <w:t xml:space="preserve"> varies by more than 15% from the value on which the fee is determined, the fee may be adjusted.</w:t>
      </w:r>
    </w:p>
    <w:p w:rsidR="00DC01E9" w:rsidRDefault="00DC01E9" w:rsidP="00802EA6">
      <w:pPr>
        <w:pStyle w:val="Heading4"/>
      </w:pPr>
      <w:r>
        <w:t xml:space="preserve">In certain project types the </w:t>
      </w:r>
      <w:r w:rsidRPr="0092600A">
        <w:rPr>
          <w:b/>
        </w:rPr>
        <w:t>scope of work</w:t>
      </w:r>
      <w:r>
        <w:t xml:space="preserve"> may include full </w:t>
      </w:r>
      <w:r w:rsidRPr="0092600A">
        <w:rPr>
          <w:b/>
        </w:rPr>
        <w:t>services</w:t>
      </w:r>
      <w:r>
        <w:t xml:space="preserve"> for some elements of the work and limited </w:t>
      </w:r>
      <w:r w:rsidRPr="0092600A">
        <w:rPr>
          <w:b/>
        </w:rPr>
        <w:t>services</w:t>
      </w:r>
      <w:r>
        <w:t xml:space="preserve"> for other elements.  For example, in some situations the </w:t>
      </w:r>
      <w:r w:rsidRPr="00351E47">
        <w:rPr>
          <w:b/>
        </w:rPr>
        <w:t xml:space="preserve">consulting engineer </w:t>
      </w:r>
      <w:r w:rsidRPr="00351E47">
        <w:t>may be asked</w:t>
      </w:r>
      <w:r>
        <w:rPr>
          <w:b/>
        </w:rPr>
        <w:t xml:space="preserve"> </w:t>
      </w:r>
      <w:r>
        <w:t xml:space="preserve">to provide advice, design review and </w:t>
      </w:r>
      <w:r w:rsidRPr="00351E47">
        <w:rPr>
          <w:b/>
        </w:rPr>
        <w:t>construction monitoring</w:t>
      </w:r>
      <w:r>
        <w:t xml:space="preserve"> related to elements designed and detailed by others.  The fees for such limited services are subject to agreement between the client and consulting engineer and may be determined on the basis of time and cost or by adding a pro-rata portion of between 15% and 100% of the cost of these elements</w:t>
      </w:r>
      <w:r w:rsidR="00ED2794">
        <w:t>,</w:t>
      </w:r>
      <w:r>
        <w:t xml:space="preserve"> depending on the work involved to ensure compatibility, the degree of responsibility and related liabilities that could accrue.</w:t>
      </w:r>
      <w:r w:rsidRPr="00835166">
        <w:t xml:space="preserve"> </w:t>
      </w:r>
    </w:p>
    <w:p w:rsidR="00835166" w:rsidRDefault="00DC01E9" w:rsidP="00046BDB">
      <w:pPr>
        <w:pStyle w:val="Heading4"/>
        <w:numPr>
          <w:ilvl w:val="0"/>
          <w:numId w:val="0"/>
        </w:numPr>
        <w:ind w:left="1418"/>
      </w:pPr>
      <w:r>
        <w:t>For example, in building work</w:t>
      </w:r>
      <w:r w:rsidR="00666FD9">
        <w:t>,</w:t>
      </w:r>
      <w:r>
        <w:t xml:space="preserve"> t</w:t>
      </w:r>
      <w:r w:rsidR="00B5248D">
        <w:t xml:space="preserve">he consulting engineer is entitled to a full fee for all elements of the work where he is appointed as the competent person in terms of SANS 10400 and he is required to certify and sign off the design, inspection, and/or completion, regardless of who actually </w:t>
      </w:r>
      <w:r>
        <w:t>designed and detailed elements of the</w:t>
      </w:r>
      <w:r w:rsidR="00B5248D">
        <w:t xml:space="preserve"> work</w:t>
      </w:r>
      <w:r w:rsidR="00ED2794">
        <w:t>.</w:t>
      </w:r>
      <w:r w:rsidR="000743D7">
        <w:t xml:space="preserve"> Examples of this include piling, lateral support</w:t>
      </w:r>
      <w:r w:rsidR="00666FD9">
        <w:t xml:space="preserve">, </w:t>
      </w:r>
      <w:r w:rsidR="000743D7">
        <w:t>load bearing brickwork</w:t>
      </w:r>
      <w:r w:rsidR="00666FD9">
        <w:t xml:space="preserve">, </w:t>
      </w:r>
      <w:r w:rsidR="00A14DAD">
        <w:t xml:space="preserve">precast concrete supports, fire </w:t>
      </w:r>
      <w:r w:rsidR="00666FD9">
        <w:t>protection, artificial ventilation, stormwater disposal</w:t>
      </w:r>
      <w:r w:rsidR="0036356A">
        <w:t>,</w:t>
      </w:r>
      <w:r w:rsidR="00666FD9">
        <w:t xml:space="preserve"> non-water-borne sanitary disposal or drainage systems</w:t>
      </w:r>
      <w:r w:rsidR="000743D7">
        <w:t>.</w:t>
      </w:r>
    </w:p>
    <w:p w:rsidR="003B616D" w:rsidRDefault="00835166" w:rsidP="00046BDB">
      <w:pPr>
        <w:pStyle w:val="Heading4"/>
      </w:pPr>
      <w:r>
        <w:t>Where the consulting engineer assumes responsibility for the overall structural system of a building in terms of SANS 10400, but certain elements of the structure are designed, inspected and certified by another competent person, he</w:t>
      </w:r>
      <w:r w:rsidR="00801CAA">
        <w:t xml:space="preserve"> ha</w:t>
      </w:r>
      <w:r>
        <w:t>s</w:t>
      </w:r>
      <w:r w:rsidR="00801CAA">
        <w:t xml:space="preserve"> to ensure overall </w:t>
      </w:r>
      <w:r w:rsidR="00D44C7F">
        <w:t xml:space="preserve">functionality and </w:t>
      </w:r>
      <w:r w:rsidR="00801CAA">
        <w:t xml:space="preserve">compatibility of these elements with the primary structure as part of his duties.  He </w:t>
      </w:r>
      <w:r w:rsidR="00774C59">
        <w:t>may</w:t>
      </w:r>
      <w:r w:rsidR="00801CAA">
        <w:t xml:space="preserve"> also have to coordinate obtaining separate </w:t>
      </w:r>
      <w:r w:rsidR="00DB63A2">
        <w:t xml:space="preserve">design </w:t>
      </w:r>
      <w:r w:rsidR="00801CAA">
        <w:t xml:space="preserve">certificates </w:t>
      </w:r>
      <w:r w:rsidR="00DB63A2">
        <w:t>for these elements</w:t>
      </w:r>
      <w:r w:rsidR="00D44C7F">
        <w:t xml:space="preserve"> so that the responsibility for the elemental designs will rest with other professionals.</w:t>
      </w:r>
      <w:r w:rsidR="00DB63A2">
        <w:t xml:space="preserve">  Th</w:t>
      </w:r>
      <w:r w:rsidR="00D44C7F">
        <w:t>e</w:t>
      </w:r>
      <w:r w:rsidR="00DB63A2">
        <w:t xml:space="preserve"> consulting engineer </w:t>
      </w:r>
      <w:r w:rsidR="00774C59">
        <w:t xml:space="preserve">that accepts overall responsibility for the structure </w:t>
      </w:r>
      <w:r w:rsidR="00DB63A2">
        <w:t xml:space="preserve">is normally remunerated for this </w:t>
      </w:r>
      <w:r w:rsidR="00654AF5">
        <w:t xml:space="preserve">limited </w:t>
      </w:r>
      <w:r w:rsidR="00D44C7F">
        <w:t xml:space="preserve">service </w:t>
      </w:r>
      <w:r w:rsidR="00DB63A2">
        <w:t xml:space="preserve">by adding </w:t>
      </w:r>
      <w:r w:rsidR="000743D7">
        <w:t>1/3</w:t>
      </w:r>
      <w:r w:rsidR="00DC01E9">
        <w:t xml:space="preserve"> </w:t>
      </w:r>
      <w:r w:rsidR="003B616D">
        <w:t xml:space="preserve">of the </w:t>
      </w:r>
      <w:r w:rsidR="003B616D" w:rsidRPr="00046BDB">
        <w:rPr>
          <w:b/>
        </w:rPr>
        <w:t xml:space="preserve">cost of these </w:t>
      </w:r>
      <w:r w:rsidR="00796B59">
        <w:rPr>
          <w:b/>
        </w:rPr>
        <w:t>works</w:t>
      </w:r>
      <w:r w:rsidR="003B616D">
        <w:t xml:space="preserve"> </w:t>
      </w:r>
      <w:r w:rsidR="007800BB">
        <w:t xml:space="preserve">to his </w:t>
      </w:r>
      <w:r w:rsidR="007800BB" w:rsidRPr="00046BDB">
        <w:rPr>
          <w:b/>
        </w:rPr>
        <w:t>scope</w:t>
      </w:r>
      <w:r w:rsidR="003B616D">
        <w:t xml:space="preserve">. </w:t>
      </w:r>
    </w:p>
    <w:p w:rsidR="00835166" w:rsidRPr="003B2C00" w:rsidRDefault="00835166" w:rsidP="00046BDB">
      <w:pPr>
        <w:pStyle w:val="Heading4"/>
        <w:numPr>
          <w:ilvl w:val="0"/>
          <w:numId w:val="0"/>
        </w:numPr>
        <w:ind w:left="1418"/>
      </w:pPr>
      <w:r>
        <w:t>Such</w:t>
      </w:r>
      <w:r w:rsidRPr="003B2C00">
        <w:t xml:space="preserve"> items/elements</w:t>
      </w:r>
      <w:r>
        <w:t xml:space="preserve"> could include:</w:t>
      </w:r>
    </w:p>
    <w:p w:rsidR="00835166" w:rsidRPr="00D5307E" w:rsidRDefault="00835166" w:rsidP="00835166">
      <w:pPr>
        <w:pStyle w:val="ListParagraph"/>
        <w:numPr>
          <w:ilvl w:val="0"/>
          <w:numId w:val="22"/>
        </w:numPr>
        <w:rPr>
          <w:lang w:val="en-GB"/>
        </w:rPr>
      </w:pPr>
      <w:r>
        <w:rPr>
          <w:lang w:val="en-GB"/>
        </w:rPr>
        <w:t>Non</w:t>
      </w:r>
      <w:r w:rsidRPr="00D5307E">
        <w:rPr>
          <w:lang w:val="en-GB"/>
        </w:rPr>
        <w:t>-load bearing brickwork</w:t>
      </w:r>
    </w:p>
    <w:p w:rsidR="00835166" w:rsidRPr="003B2C00" w:rsidRDefault="00835166" w:rsidP="00835166">
      <w:pPr>
        <w:pStyle w:val="ListParagraph"/>
        <w:numPr>
          <w:ilvl w:val="0"/>
          <w:numId w:val="22"/>
        </w:numPr>
        <w:rPr>
          <w:lang w:val="en-GB"/>
        </w:rPr>
      </w:pPr>
      <w:r w:rsidRPr="003B2C00">
        <w:rPr>
          <w:lang w:val="en-GB"/>
        </w:rPr>
        <w:t>Sheeting and Cladding</w:t>
      </w:r>
    </w:p>
    <w:p w:rsidR="00835166" w:rsidRPr="003B2C00" w:rsidRDefault="00835166" w:rsidP="00835166">
      <w:pPr>
        <w:pStyle w:val="ListParagraph"/>
        <w:numPr>
          <w:ilvl w:val="0"/>
          <w:numId w:val="22"/>
        </w:numPr>
        <w:rPr>
          <w:lang w:val="en-GB"/>
        </w:rPr>
      </w:pPr>
      <w:r w:rsidRPr="003B2C00">
        <w:rPr>
          <w:lang w:val="en-GB"/>
        </w:rPr>
        <w:t>Glazing and Facade Systems</w:t>
      </w:r>
    </w:p>
    <w:p w:rsidR="00835166" w:rsidRPr="003B2C00" w:rsidRDefault="00835166" w:rsidP="00835166">
      <w:pPr>
        <w:pStyle w:val="ListParagraph"/>
        <w:numPr>
          <w:ilvl w:val="0"/>
          <w:numId w:val="22"/>
        </w:numPr>
        <w:rPr>
          <w:lang w:val="en-GB"/>
        </w:rPr>
      </w:pPr>
      <w:r w:rsidRPr="003B2C00">
        <w:rPr>
          <w:lang w:val="en-GB"/>
        </w:rPr>
        <w:t>Proprietary Timber Roof Trusses</w:t>
      </w:r>
    </w:p>
    <w:p w:rsidR="004D034D" w:rsidRPr="001752CB" w:rsidRDefault="00835166" w:rsidP="00835166">
      <w:pPr>
        <w:pStyle w:val="ListParagraph"/>
        <w:numPr>
          <w:ilvl w:val="0"/>
          <w:numId w:val="22"/>
        </w:numPr>
      </w:pPr>
      <w:r>
        <w:rPr>
          <w:lang w:val="en-GB"/>
        </w:rPr>
        <w:t>S</w:t>
      </w:r>
      <w:r w:rsidRPr="003B2C00">
        <w:rPr>
          <w:lang w:val="en-GB"/>
        </w:rPr>
        <w:t xml:space="preserve">undry steelworks subjected to loads </w:t>
      </w:r>
      <w:r>
        <w:rPr>
          <w:lang w:val="en-GB"/>
        </w:rPr>
        <w:t xml:space="preserve">such as </w:t>
      </w:r>
      <w:r w:rsidRPr="003B2C00">
        <w:rPr>
          <w:lang w:val="en-GB"/>
        </w:rPr>
        <w:t>balustrades, bulkhead supports, etc</w:t>
      </w:r>
      <w:r w:rsidR="005B4EC6">
        <w:rPr>
          <w:lang w:val="en-GB"/>
        </w:rPr>
        <w:t>.</w:t>
      </w:r>
      <w:r w:rsidRPr="003B2C00">
        <w:rPr>
          <w:lang w:val="en-GB"/>
        </w:rPr>
        <w:t>)</w:t>
      </w:r>
    </w:p>
    <w:p w:rsidR="00835166" w:rsidRPr="00EB4E7D" w:rsidRDefault="004D034D" w:rsidP="004D034D">
      <w:pPr>
        <w:pStyle w:val="ListParagraph"/>
        <w:numPr>
          <w:ilvl w:val="0"/>
          <w:numId w:val="22"/>
        </w:numPr>
      </w:pPr>
      <w:r w:rsidRPr="00EB4E7D">
        <w:rPr>
          <w:lang w:val="en-GB"/>
        </w:rPr>
        <w:t xml:space="preserve">Precast concrete decorations, lintols over openings and windows, etc. </w:t>
      </w:r>
    </w:p>
    <w:p w:rsidR="00E731CA" w:rsidRPr="008C52D7" w:rsidRDefault="00E731CA" w:rsidP="00046BDB">
      <w:pPr>
        <w:pStyle w:val="Heading4"/>
        <w:numPr>
          <w:ilvl w:val="0"/>
          <w:numId w:val="0"/>
        </w:numPr>
        <w:ind w:left="1418"/>
      </w:pPr>
    </w:p>
    <w:p w:rsidR="000B09DD" w:rsidRDefault="000B09DD" w:rsidP="009208E1">
      <w:pPr>
        <w:pStyle w:val="Heading4"/>
      </w:pPr>
      <w:r>
        <w:t xml:space="preserve">While financial administration services are </w:t>
      </w:r>
      <w:r w:rsidR="009208E1">
        <w:t xml:space="preserve">part of normal services as described in Clause </w:t>
      </w:r>
      <w:r w:rsidR="009208E1">
        <w:fldChar w:fldCharType="begin"/>
      </w:r>
      <w:r w:rsidR="009208E1">
        <w:instrText xml:space="preserve"> REF _Ref337555686 \r \h </w:instrText>
      </w:r>
      <w:r w:rsidR="009208E1">
        <w:fldChar w:fldCharType="separate"/>
      </w:r>
      <w:r w:rsidR="00704C51">
        <w:t>3.2</w:t>
      </w:r>
      <w:r w:rsidR="009208E1">
        <w:fldChar w:fldCharType="end"/>
      </w:r>
      <w:r>
        <w:t>, there are instances where these services are excluded and are provided by others such as quantity surveyors.  In these instances the following guidelines apply:</w:t>
      </w:r>
      <w:r w:rsidR="009208E1">
        <w:t xml:space="preserve"> </w:t>
      </w:r>
    </w:p>
    <w:p w:rsidR="00F35C35" w:rsidRDefault="00F35C35" w:rsidP="00F35C35">
      <w:pPr>
        <w:pStyle w:val="ListParagraph"/>
        <w:numPr>
          <w:ilvl w:val="0"/>
          <w:numId w:val="22"/>
        </w:numPr>
      </w:pPr>
      <w:r>
        <w:t xml:space="preserve">Where no financial administration services are included, the fee should be reduced by </w:t>
      </w:r>
      <w:r w:rsidR="005B4EC6">
        <w:t xml:space="preserve">up to </w:t>
      </w:r>
      <w:r>
        <w:t>twenty five (25) per cent.  In such instances where the consulting engineer is required to assist, then such assistance can be treated as an additional service and the consulting engineer remunerated on a time and cost basis.</w:t>
      </w:r>
    </w:p>
    <w:p w:rsidR="000B09DD" w:rsidRDefault="009208E1" w:rsidP="001752CB">
      <w:pPr>
        <w:pStyle w:val="ListParagraph"/>
        <w:numPr>
          <w:ilvl w:val="0"/>
          <w:numId w:val="22"/>
        </w:numPr>
      </w:pPr>
      <w:r>
        <w:t xml:space="preserve">In instances where the consulting engineer </w:t>
      </w:r>
      <w:r w:rsidR="00F35C35" w:rsidRPr="00EB4E7D">
        <w:t xml:space="preserve">provides </w:t>
      </w:r>
      <w:r w:rsidR="000F3784" w:rsidRPr="00EB4E7D">
        <w:t xml:space="preserve">financial administration services but does not provide a bill of quantities and rather relies on a lump sum price with a schedule of rates, </w:t>
      </w:r>
      <w:r>
        <w:t xml:space="preserve">the fee should be reduced by </w:t>
      </w:r>
      <w:r w:rsidR="005B4EC6">
        <w:t xml:space="preserve">up to </w:t>
      </w:r>
      <w:r>
        <w:t xml:space="preserve">ten (10) per cent.  </w:t>
      </w:r>
    </w:p>
    <w:p w:rsidR="0017782F" w:rsidRDefault="0017782F" w:rsidP="00763DB5">
      <w:pPr>
        <w:pStyle w:val="Heading4"/>
      </w:pPr>
      <w:r w:rsidRPr="00763DB5">
        <w:t>While the</w:t>
      </w:r>
      <w:r w:rsidR="00FD5DBE">
        <w:t>se</w:t>
      </w:r>
      <w:r w:rsidRPr="00763DB5">
        <w:t xml:space="preserve"> </w:t>
      </w:r>
      <w:r w:rsidR="001B58E8">
        <w:t xml:space="preserve">guidelines </w:t>
      </w:r>
      <w:r w:rsidRPr="00763DB5">
        <w:t xml:space="preserve">can be applied to many projects the factors that influence the fees to be paid for </w:t>
      </w:r>
      <w:r w:rsidR="00FD5DBE" w:rsidRPr="00046BDB">
        <w:rPr>
          <w:b/>
        </w:rPr>
        <w:t>consulting engineering</w:t>
      </w:r>
      <w:r w:rsidR="00FD5DBE">
        <w:t xml:space="preserve"> </w:t>
      </w:r>
      <w:r w:rsidRPr="00763DB5">
        <w:t xml:space="preserve">services are complex and depend on </w:t>
      </w:r>
      <w:r w:rsidR="001B58E8">
        <w:t xml:space="preserve">several </w:t>
      </w:r>
      <w:r w:rsidRPr="00763DB5">
        <w:t xml:space="preserve">factors </w:t>
      </w:r>
      <w:r w:rsidR="001B58E8">
        <w:t xml:space="preserve">that are expanded upon </w:t>
      </w:r>
      <w:bookmarkEnd w:id="515"/>
      <w:r w:rsidR="00C533B2">
        <w:t xml:space="preserve">in </w:t>
      </w:r>
      <w:r w:rsidR="00626832">
        <w:fldChar w:fldCharType="begin"/>
      </w:r>
      <w:r w:rsidR="00B80A15">
        <w:instrText xml:space="preserve"> REF _Ref324224362 \r \h </w:instrText>
      </w:r>
      <w:r w:rsidR="00626832">
        <w:fldChar w:fldCharType="separate"/>
      </w:r>
      <w:r w:rsidR="00704C51">
        <w:t>4.3.3</w:t>
      </w:r>
      <w:r w:rsidR="00626832">
        <w:fldChar w:fldCharType="end"/>
      </w:r>
      <w:r w:rsidR="00B80A15">
        <w:t xml:space="preserve"> </w:t>
      </w:r>
      <w:r w:rsidR="00DA79C6">
        <w:t>below</w:t>
      </w:r>
      <w:r w:rsidR="00C533B2">
        <w:t>.</w:t>
      </w:r>
    </w:p>
    <w:p w:rsidR="00DC0313" w:rsidRDefault="00DC0313" w:rsidP="001752CB">
      <w:pPr>
        <w:pStyle w:val="Heading4"/>
      </w:pPr>
      <w:r>
        <w:t>For example, w</w:t>
      </w:r>
      <w:r w:rsidRPr="00DC0313">
        <w:t xml:space="preserve">here the scope of the work involves alterations to existing </w:t>
      </w:r>
      <w:r w:rsidR="00430F85">
        <w:t>facilities</w:t>
      </w:r>
      <w:r>
        <w:t>, many</w:t>
      </w:r>
      <w:r w:rsidRPr="00DC0313">
        <w:t xml:space="preserve"> detailed surveys</w:t>
      </w:r>
      <w:r>
        <w:t xml:space="preserve"> </w:t>
      </w:r>
      <w:r w:rsidR="00601E2E">
        <w:t xml:space="preserve">may be </w:t>
      </w:r>
      <w:r w:rsidRPr="00DC0313">
        <w:t xml:space="preserve">required to facilitate good integration and involving extensive re-use of existing </w:t>
      </w:r>
      <w:r w:rsidR="00430F85">
        <w:t>facility</w:t>
      </w:r>
      <w:r w:rsidRPr="00DC0313">
        <w:t xml:space="preserve"> and the fee for that portion of the </w:t>
      </w:r>
      <w:r w:rsidRPr="001752CB">
        <w:rPr>
          <w:b/>
        </w:rPr>
        <w:t>works</w:t>
      </w:r>
      <w:r w:rsidRPr="00DC0313">
        <w:t xml:space="preserve"> affected by the </w:t>
      </w:r>
      <w:r w:rsidR="00430F85">
        <w:t xml:space="preserve">existing facility </w:t>
      </w:r>
      <w:r w:rsidRPr="00DC0313">
        <w:t xml:space="preserve">should </w:t>
      </w:r>
      <w:r>
        <w:t xml:space="preserve">reflect an </w:t>
      </w:r>
      <w:r w:rsidRPr="00DC0313">
        <w:t>increase</w:t>
      </w:r>
      <w:r>
        <w:t xml:space="preserve"> of</w:t>
      </w:r>
      <w:r w:rsidRPr="00DC0313">
        <w:t xml:space="preserve"> </w:t>
      </w:r>
      <w:r w:rsidR="00601E2E">
        <w:t xml:space="preserve">up to </w:t>
      </w:r>
      <w:r w:rsidRPr="00DC0313">
        <w:t>twenty five (25) per cent</w:t>
      </w:r>
      <w:r>
        <w:t xml:space="preserve"> relative to the norm</w:t>
      </w:r>
      <w:r w:rsidRPr="00DC0313">
        <w:t xml:space="preserve">. </w:t>
      </w:r>
    </w:p>
    <w:p w:rsidR="00DC0313" w:rsidRPr="00DC0313" w:rsidRDefault="00DC0313">
      <w:pPr>
        <w:pStyle w:val="Heading4"/>
      </w:pPr>
      <w:r w:rsidRPr="00DC0313">
        <w:t xml:space="preserve">In instances where </w:t>
      </w:r>
      <w:r w:rsidR="00210303">
        <w:t xml:space="preserve">it is difficult to reach agreement on the percentage fee due to complexity factors such as special investigations and surveys, a fee norm can be used and </w:t>
      </w:r>
      <w:r w:rsidRPr="00DC0313">
        <w:t xml:space="preserve">the consulting engineer </w:t>
      </w:r>
      <w:r w:rsidR="00210303">
        <w:t xml:space="preserve">can </w:t>
      </w:r>
      <w:r w:rsidRPr="00DC0313">
        <w:t xml:space="preserve">be remunerated </w:t>
      </w:r>
      <w:r w:rsidR="00210303">
        <w:t xml:space="preserve">for such work as additional services </w:t>
      </w:r>
      <w:r w:rsidRPr="00DC0313">
        <w:t xml:space="preserve">on </w:t>
      </w:r>
      <w:r w:rsidR="00210303">
        <w:t xml:space="preserve">a </w:t>
      </w:r>
      <w:r w:rsidRPr="00DC0313">
        <w:t xml:space="preserve">time and cost </w:t>
      </w:r>
      <w:r w:rsidR="00210303">
        <w:t xml:space="preserve">basis. </w:t>
      </w:r>
    </w:p>
    <w:p w:rsidR="0017782F" w:rsidRDefault="0017782F" w:rsidP="00B241E7">
      <w:pPr>
        <w:pStyle w:val="Heading4"/>
      </w:pPr>
      <w:bookmarkStart w:id="516" w:name="_Ref401156401"/>
      <w:r>
        <w:t xml:space="preserve">Agreement on any fees should be reached at the time of the engagement of the </w:t>
      </w:r>
      <w:r w:rsidRPr="00046BDB">
        <w:rPr>
          <w:b/>
        </w:rPr>
        <w:t>consulting engineer</w:t>
      </w:r>
      <w:r>
        <w:t xml:space="preserve"> or as soon </w:t>
      </w:r>
      <w:r w:rsidR="00B978E4">
        <w:t>as possible thereafter</w:t>
      </w:r>
      <w:r>
        <w:t xml:space="preserve">, but in all cases prior to the </w:t>
      </w:r>
      <w:r w:rsidRPr="00046BDB">
        <w:rPr>
          <w:b/>
        </w:rPr>
        <w:t>consulting engineer</w:t>
      </w:r>
      <w:r>
        <w:t xml:space="preserve"> rendering services which may be affected</w:t>
      </w:r>
      <w:r w:rsidR="00B978E4">
        <w:t xml:space="preserve"> by the agreed fee</w:t>
      </w:r>
      <w:r>
        <w:t>.</w:t>
      </w:r>
      <w:bookmarkEnd w:id="516"/>
    </w:p>
    <w:p w:rsidR="0017782F" w:rsidRDefault="0017782F" w:rsidP="00B241E7">
      <w:pPr>
        <w:pStyle w:val="Heading4"/>
      </w:pPr>
      <w:bookmarkStart w:id="517" w:name="_Ref202780576"/>
      <w:r>
        <w:t xml:space="preserve">Where the normal services </w:t>
      </w:r>
      <w:r w:rsidR="00746DC0">
        <w:t xml:space="preserve">required on a project </w:t>
      </w:r>
      <w:r>
        <w:t>relate to more than one of the disciplines of consulting engineering</w:t>
      </w:r>
      <w:r w:rsidR="00A0100C">
        <w:t xml:space="preserve"> na</w:t>
      </w:r>
      <w:r>
        <w:t xml:space="preserve">mely civil, structural, mechanical, electrical or electronic engineering services, a separate fee for </w:t>
      </w:r>
      <w:r w:rsidR="00A0100C">
        <w:t xml:space="preserve">the </w:t>
      </w:r>
      <w:r>
        <w:t xml:space="preserve">services in each discipline should be </w:t>
      </w:r>
      <w:r w:rsidR="00A0100C">
        <w:t>agreed.</w:t>
      </w:r>
      <w:bookmarkEnd w:id="517"/>
      <w:r w:rsidR="00746DC0">
        <w:t xml:space="preserve">  </w:t>
      </w:r>
    </w:p>
    <w:p w:rsidR="0017782F" w:rsidRPr="00046BDB" w:rsidRDefault="0017782F" w:rsidP="00B241E7">
      <w:pPr>
        <w:pStyle w:val="Heading4"/>
      </w:pPr>
      <w:r w:rsidRPr="00616C4D">
        <w:t>Where works are undertaken on separate non-contiguous sites</w:t>
      </w:r>
      <w:r w:rsidR="00B978E4" w:rsidRPr="00616C4D">
        <w:t xml:space="preserve"> or where </w:t>
      </w:r>
      <w:r w:rsidRPr="00C8227E">
        <w:t xml:space="preserve">continuity is interrupted or </w:t>
      </w:r>
      <w:r w:rsidR="00B978E4" w:rsidRPr="00046BDB">
        <w:t xml:space="preserve">where the </w:t>
      </w:r>
      <w:r w:rsidR="00796B59" w:rsidRPr="00046BDB">
        <w:t>works</w:t>
      </w:r>
      <w:r w:rsidR="00B978E4" w:rsidRPr="00046BDB">
        <w:t xml:space="preserve"> </w:t>
      </w:r>
      <w:r w:rsidRPr="00046BDB">
        <w:t xml:space="preserve">are unusually fragmented or are constructed as separately documented phases or sections, the fee for </w:t>
      </w:r>
      <w:r w:rsidRPr="00046BDB">
        <w:rPr>
          <w:b/>
          <w:bCs/>
          <w:iCs/>
        </w:rPr>
        <w:t>normal services</w:t>
      </w:r>
      <w:r w:rsidRPr="00616C4D">
        <w:t xml:space="preserve"> </w:t>
      </w:r>
      <w:r w:rsidR="00A0100C" w:rsidRPr="00C8227E">
        <w:t xml:space="preserve">can be </w:t>
      </w:r>
      <w:r w:rsidR="00B978E4" w:rsidRPr="00046BDB">
        <w:t xml:space="preserve">determined </w:t>
      </w:r>
      <w:r w:rsidR="00A0100C" w:rsidRPr="00046BDB">
        <w:t>and agreed as</w:t>
      </w:r>
      <w:r w:rsidRPr="00046BDB">
        <w:t>:</w:t>
      </w:r>
    </w:p>
    <w:p w:rsidR="0017782F" w:rsidRPr="00046BDB" w:rsidRDefault="0017782F" w:rsidP="00B241E7">
      <w:pPr>
        <w:pStyle w:val="Heading5"/>
      </w:pPr>
      <w:r w:rsidRPr="00046BDB">
        <w:t xml:space="preserve">the sum of the fees </w:t>
      </w:r>
      <w:r w:rsidR="00A0100C" w:rsidRPr="00046BDB">
        <w:t xml:space="preserve">determined </w:t>
      </w:r>
      <w:r w:rsidRPr="00046BDB">
        <w:t>separately for each site, contract, phase or section as if they were separate works; or</w:t>
      </w:r>
    </w:p>
    <w:p w:rsidR="0017782F" w:rsidRPr="00046BDB" w:rsidRDefault="0017782F" w:rsidP="00B241E7">
      <w:pPr>
        <w:pStyle w:val="Heading5"/>
      </w:pPr>
      <w:r w:rsidRPr="00046BDB">
        <w:t xml:space="preserve">a fee agreed to between the </w:t>
      </w:r>
      <w:r w:rsidRPr="00046BDB">
        <w:rPr>
          <w:b/>
        </w:rPr>
        <w:t>client</w:t>
      </w:r>
      <w:r w:rsidRPr="00616C4D">
        <w:t xml:space="preserve"> and the </w:t>
      </w:r>
      <w:r w:rsidRPr="00046BDB">
        <w:rPr>
          <w:b/>
        </w:rPr>
        <w:t>consulting engineer</w:t>
      </w:r>
      <w:r w:rsidRPr="00616C4D">
        <w:t xml:space="preserve"> and which fee lies between the fee </w:t>
      </w:r>
      <w:r w:rsidR="00A0100C" w:rsidRPr="00046BDB">
        <w:t xml:space="preserve">determined </w:t>
      </w:r>
      <w:r w:rsidRPr="00046BDB">
        <w:t>on the total cost of the works and the sum of the fees contemplated in clause (a) above.</w:t>
      </w:r>
    </w:p>
    <w:p w:rsidR="0017782F" w:rsidRDefault="0017782F" w:rsidP="00B241E7">
      <w:pPr>
        <w:pStyle w:val="Heading4"/>
      </w:pPr>
      <w:r>
        <w:t>The following fees may be claimed after each stage of services or monthly or as agreed between the consulting engineer and the client:</w:t>
      </w:r>
    </w:p>
    <w:p w:rsidR="005D26BE" w:rsidRPr="00E92FF7" w:rsidRDefault="005D26BE" w:rsidP="005D26BE">
      <w:pPr>
        <w:pStyle w:val="Heading5"/>
      </w:pPr>
      <w:r w:rsidRPr="00E92FF7">
        <w:t>Time based fees applicable when the services were rendered.</w:t>
      </w:r>
    </w:p>
    <w:p w:rsidR="0017782F" w:rsidRPr="00E92FF7" w:rsidRDefault="0017782F" w:rsidP="00B241E7">
      <w:pPr>
        <w:pStyle w:val="Heading5"/>
      </w:pPr>
      <w:r w:rsidRPr="00E92FF7">
        <w:t xml:space="preserve">Percentage fees determined on the basis of the </w:t>
      </w:r>
      <w:r w:rsidRPr="00E92FF7">
        <w:rPr>
          <w:b/>
          <w:bCs/>
        </w:rPr>
        <w:t>cost of the works</w:t>
      </w:r>
      <w:r w:rsidRPr="00E92FF7">
        <w:t xml:space="preserve"> prevailing at the time of the fee calculation and pro-rata to the completed </w:t>
      </w:r>
      <w:r w:rsidRPr="00E92FF7">
        <w:rPr>
          <w:b/>
          <w:bCs/>
        </w:rPr>
        <w:t>services</w:t>
      </w:r>
      <w:r>
        <w:rPr>
          <w:b/>
          <w:bCs/>
        </w:rPr>
        <w:t xml:space="preserve">, </w:t>
      </w:r>
      <w:r>
        <w:t xml:space="preserve">or a portion of the total fee based on completion of the stages along the lines indicated in </w:t>
      </w:r>
      <w:r w:rsidR="00626832">
        <w:fldChar w:fldCharType="begin"/>
      </w:r>
      <w:r w:rsidR="00C2615F">
        <w:instrText xml:space="preserve"> REF _Ref212978631 \r \h </w:instrText>
      </w:r>
      <w:r w:rsidR="00626832">
        <w:fldChar w:fldCharType="separate"/>
      </w:r>
      <w:r w:rsidR="00704C51">
        <w:t>4.3.6</w:t>
      </w:r>
      <w:r w:rsidR="00626832">
        <w:fldChar w:fldCharType="end"/>
      </w:r>
      <w:r w:rsidRPr="00E92FF7">
        <w:rPr>
          <w:b/>
          <w:bCs/>
        </w:rPr>
        <w:t>.</w:t>
      </w:r>
    </w:p>
    <w:p w:rsidR="00B978E4" w:rsidRDefault="00B978E4">
      <w:pPr>
        <w:spacing w:before="0" w:after="0"/>
        <w:jc w:val="left"/>
        <w:rPr>
          <w:b/>
          <w:bCs/>
          <w:sz w:val="24"/>
          <w:szCs w:val="24"/>
          <w:lang w:val="en-GB"/>
        </w:rPr>
      </w:pPr>
      <w:bookmarkStart w:id="518" w:name="_Toc120684597"/>
      <w:bookmarkStart w:id="519" w:name="_Toc120684598"/>
      <w:bookmarkStart w:id="520" w:name="_Toc120684599"/>
      <w:bookmarkStart w:id="521" w:name="_Ref202779425"/>
      <w:bookmarkEnd w:id="518"/>
      <w:bookmarkEnd w:id="519"/>
      <w:bookmarkEnd w:id="520"/>
      <w:r>
        <w:br w:type="page"/>
      </w:r>
    </w:p>
    <w:p w:rsidR="00A13B9E" w:rsidRDefault="00A13B9E" w:rsidP="00A13B9E">
      <w:pPr>
        <w:pStyle w:val="Heading2"/>
      </w:pPr>
      <w:bookmarkStart w:id="522" w:name="_Ref307915581"/>
      <w:bookmarkStart w:id="523" w:name="_Ref307915715"/>
      <w:bookmarkStart w:id="524" w:name="_Ref307918223"/>
      <w:bookmarkStart w:id="525" w:name="_Ref307918389"/>
      <w:bookmarkStart w:id="526" w:name="_Ref307918398"/>
      <w:bookmarkStart w:id="527" w:name="_Ref307918447"/>
      <w:bookmarkStart w:id="528" w:name="_Ref307918502"/>
      <w:bookmarkStart w:id="529" w:name="_Ref307918526"/>
      <w:bookmarkStart w:id="530" w:name="_Ref307918552"/>
      <w:bookmarkStart w:id="531" w:name="_Ref307918578"/>
      <w:bookmarkStart w:id="532" w:name="_Ref307918600"/>
      <w:bookmarkStart w:id="533" w:name="_Ref307918625"/>
      <w:bookmarkStart w:id="534" w:name="_Ref307918648"/>
      <w:bookmarkStart w:id="535" w:name="_Ref307918678"/>
      <w:bookmarkStart w:id="536" w:name="_Ref307918706"/>
      <w:bookmarkStart w:id="537" w:name="_Toc428163452"/>
      <w:bookmarkEnd w:id="521"/>
      <w:r>
        <w:t>Time Based Fees</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rsidR="006C2219" w:rsidRDefault="006C2219" w:rsidP="006C2219">
      <w:pPr>
        <w:pStyle w:val="BodyTextIndent"/>
      </w:pPr>
      <w:r>
        <w:t xml:space="preserve">Appointments for time based fees are normally made where the scope of work is not clearly defined at the time of </w:t>
      </w:r>
      <w:r w:rsidR="005B4EC6">
        <w:t xml:space="preserve">appointment </w:t>
      </w:r>
      <w:r>
        <w:t xml:space="preserve">of the </w:t>
      </w:r>
      <w:r w:rsidRPr="00213FCD">
        <w:rPr>
          <w:b/>
        </w:rPr>
        <w:t>consulting engineer</w:t>
      </w:r>
      <w:r>
        <w:t xml:space="preserve">.  This provides an opportunity for both the client and consulting engineer to modify the scope as work proceeds in order to develop confidence in the study and design outputs and to investigate issues that are uncovered as the work progresses. Time based fees are also appropriate on small projects, and for certain types of specialist appointment.  </w:t>
      </w:r>
    </w:p>
    <w:p w:rsidR="00125280" w:rsidRDefault="00125280" w:rsidP="006C2219">
      <w:pPr>
        <w:pStyle w:val="BodyTextIndent"/>
      </w:pPr>
      <w:r>
        <w:t xml:space="preserve">The background to these rates is </w:t>
      </w:r>
      <w:r w:rsidR="00D50EF0">
        <w:t xml:space="preserve">that, on average, the total overhead costs of a consulting engineering firm are normally very similar to the total cost of salaries of technical staff engaged on projects.   Such overheads include rentals, management, administrative and insurance costs. When the cost of unutilised time is added to this, the cost of each technical hour spent on projects can amount to some 2.5 x the total cost of employment of the technical person excluding any profit.  The factors below are based on this and are adjusted per category to make allowance for the reduced time spent on projects by senior staff who spend more time on management, marketing and industry matters.  </w:t>
      </w:r>
    </w:p>
    <w:p w:rsidR="00125280" w:rsidRPr="005D26BE" w:rsidRDefault="00125280" w:rsidP="006C2219">
      <w:pPr>
        <w:pStyle w:val="BodyTextIndent"/>
      </w:pPr>
      <w:r>
        <w:t xml:space="preserve">Where a professional person is seconded full time to a project and has no office rental or accommodation costs, or unutilised time spent on administrative duties that are unrelated to the project, the hourly charge out rate could be around 2/3 of the rates shown.  Similarly, where an engineer has retired or seeks only part-time employment and has no </w:t>
      </w:r>
      <w:r w:rsidR="003A58AC">
        <w:t xml:space="preserve">corporate overhead costs, such </w:t>
      </w:r>
      <w:r>
        <w:t xml:space="preserve">a person could charge hourly rates that are less than half of the rates shown.  </w:t>
      </w:r>
    </w:p>
    <w:p w:rsidR="00A13B9E" w:rsidRDefault="00A13B9E" w:rsidP="00A13B9E">
      <w:pPr>
        <w:pStyle w:val="Heading4"/>
      </w:pPr>
      <w:r>
        <w:t>Time based fees are all-inclusive fees, including allowances for overhead charges incurred by the consulting engineer as part of normal business operations, including the cost of management,</w:t>
      </w:r>
      <w:r>
        <w:rPr>
          <w:i/>
          <w:iCs/>
        </w:rPr>
        <w:t xml:space="preserve"> </w:t>
      </w:r>
      <w:r>
        <w:t>as well as payments to administrative, clerical and secretarial staff used to support professional and technical staff in general and not on a specific project only.</w:t>
      </w:r>
    </w:p>
    <w:p w:rsidR="00A13B9E" w:rsidRDefault="00A13B9E" w:rsidP="00A13B9E">
      <w:pPr>
        <w:pStyle w:val="Heading5"/>
      </w:pPr>
      <w:r>
        <w:t xml:space="preserve">Time based fees are calculated by multiplying the agreed hourly rate (for which guidelines are provided in </w:t>
      </w:r>
      <w:r w:rsidR="00F465BF">
        <w:t>sub-</w:t>
      </w:r>
      <w:r>
        <w:t>clause</w:t>
      </w:r>
      <w:r w:rsidR="005B4EC6">
        <w:t xml:space="preserve">s </w:t>
      </w:r>
      <w:r w:rsidR="005B4EC6">
        <w:fldChar w:fldCharType="begin"/>
      </w:r>
      <w:r w:rsidR="005B4EC6">
        <w:instrText xml:space="preserve"> REF _Ref402343541 \r \h </w:instrText>
      </w:r>
      <w:r w:rsidR="005B4EC6">
        <w:fldChar w:fldCharType="separate"/>
      </w:r>
      <w:r w:rsidR="00704C51">
        <w:t>(2)</w:t>
      </w:r>
      <w:r w:rsidR="005B4EC6">
        <w:fldChar w:fldCharType="end"/>
      </w:r>
      <w:r w:rsidR="005B4EC6">
        <w:t>,</w:t>
      </w:r>
      <w:r w:rsidR="001633FC">
        <w:t xml:space="preserve"> </w:t>
      </w:r>
      <w:r w:rsidR="001633FC">
        <w:fldChar w:fldCharType="begin"/>
      </w:r>
      <w:r w:rsidR="001633FC">
        <w:instrText xml:space="preserve"> REF _Ref401155746 \r \h </w:instrText>
      </w:r>
      <w:r w:rsidR="001633FC">
        <w:fldChar w:fldCharType="separate"/>
      </w:r>
      <w:r w:rsidR="00704C51">
        <w:t>(3)</w:t>
      </w:r>
      <w:r w:rsidR="001633FC">
        <w:fldChar w:fldCharType="end"/>
      </w:r>
      <w:r w:rsidR="005B4EC6">
        <w:t xml:space="preserve"> and </w:t>
      </w:r>
      <w:r w:rsidR="005B4EC6">
        <w:fldChar w:fldCharType="begin"/>
      </w:r>
      <w:r w:rsidR="005B4EC6">
        <w:instrText xml:space="preserve"> REF _Ref201488587 \r \h </w:instrText>
      </w:r>
      <w:r w:rsidR="005B4EC6">
        <w:fldChar w:fldCharType="separate"/>
      </w:r>
      <w:r w:rsidR="00704C51">
        <w:t>(4)</w:t>
      </w:r>
      <w:r w:rsidR="005B4EC6">
        <w:fldChar w:fldCharType="end"/>
      </w:r>
      <w:r w:rsidR="001633FC">
        <w:t>)</w:t>
      </w:r>
      <w:r>
        <w:t>, which is applicable to the consulting engineer</w:t>
      </w:r>
      <w:r>
        <w:rPr>
          <w:i/>
          <w:iCs/>
        </w:rPr>
        <w:t xml:space="preserve"> </w:t>
      </w:r>
      <w:r>
        <w:t>or any other technical staff employed by the consulting engineer, with the actual time spent by such technical staff in rendering the services required by the client.</w:t>
      </w:r>
    </w:p>
    <w:p w:rsidR="00A13B9E" w:rsidRDefault="00A13B9E" w:rsidP="00A13B9E">
      <w:pPr>
        <w:pStyle w:val="Heading5"/>
      </w:pPr>
      <w:r>
        <w:t>Technical staff include all staff performing work directly related to the execution of the services the consulting engineer is engaged for by the client and excludes all administrative, clerical and secretarial staff used to support professional and technical staff in general and not on a specific project only, but includes the typing of letters, minutes, reports and documents for projects.</w:t>
      </w:r>
    </w:p>
    <w:p w:rsidR="00A13B9E" w:rsidRDefault="00A13B9E" w:rsidP="00A13B9E">
      <w:pPr>
        <w:pStyle w:val="Heading4"/>
      </w:pPr>
      <w:bookmarkStart w:id="538" w:name="_Ref402343541"/>
      <w:r>
        <w:t>To determine the time based fee rates the persons concerned are divided into:-</w:t>
      </w:r>
      <w:bookmarkEnd w:id="538"/>
    </w:p>
    <w:p w:rsidR="00A13B9E" w:rsidRDefault="00A13B9E" w:rsidP="00A13B9E">
      <w:pPr>
        <w:pStyle w:val="Heading5"/>
      </w:pPr>
      <w:r>
        <w:rPr>
          <w:i/>
          <w:iCs/>
          <w:u w:val="single"/>
        </w:rPr>
        <w:t>Category A</w:t>
      </w:r>
      <w:r>
        <w:t xml:space="preserve">, in respect of a private consulting practice in engineering, shall mean a top practitioner </w:t>
      </w:r>
      <w:r w:rsidR="00B0024B">
        <w:t xml:space="preserve">with over 20 years of experience </w:t>
      </w:r>
      <w:r>
        <w:t>whose expertise and relevant experience is nationally or internationally recognized and who provides advice at a level of specialization where such advice is recognized as that of an expert.</w:t>
      </w:r>
    </w:p>
    <w:p w:rsidR="00A13B9E" w:rsidRDefault="00A13B9E" w:rsidP="00A13B9E">
      <w:pPr>
        <w:pStyle w:val="Heading5"/>
      </w:pPr>
      <w:r>
        <w:rPr>
          <w:i/>
          <w:iCs/>
          <w:u w:val="single"/>
        </w:rPr>
        <w:t>Category B</w:t>
      </w:r>
      <w:r>
        <w:t xml:space="preserve">, in respect of a private consulting practice in engineering, shall mean a </w:t>
      </w:r>
      <w:r w:rsidR="00B0024B">
        <w:t xml:space="preserve">person with over 10 years of experience who acts as </w:t>
      </w:r>
      <w:r>
        <w:t>partner, a sole proprietor, a director, or a member who, jointly or severally with other partners, co-directors or co-members, bears the risks of the business, or a person that takes responsibility for the projects and related liabilities of such practice and where his/her level of expertise and relevant experience is commensurate with the position, performs work of a conceptual nature in engineering design and development, provides strategic guidance in planning and executing a project and/or carries responsibility for quality management pertaining to a project.</w:t>
      </w:r>
    </w:p>
    <w:p w:rsidR="00A13B9E" w:rsidRDefault="00A13B9E" w:rsidP="00A13B9E">
      <w:pPr>
        <w:pStyle w:val="Heading5"/>
      </w:pPr>
      <w:r>
        <w:rPr>
          <w:i/>
          <w:iCs/>
          <w:u w:val="single"/>
        </w:rPr>
        <w:t>Category C</w:t>
      </w:r>
      <w:r>
        <w:rPr>
          <w:u w:val="single"/>
        </w:rPr>
        <w:t>,</w:t>
      </w:r>
      <w:r>
        <w:t xml:space="preserve"> in respect of a private consulting practice in engineering, shall mean all salaried professional staff </w:t>
      </w:r>
      <w:ins w:id="539" w:author="Taute, Arthur" w:date="2015-08-24T05:36:00Z">
        <w:r w:rsidR="0019018B">
          <w:t xml:space="preserve">who are registered as such </w:t>
        </w:r>
      </w:ins>
      <w:ins w:id="540" w:author="Taute, Arthur" w:date="2015-08-24T05:37:00Z">
        <w:r w:rsidR="0019018B">
          <w:t xml:space="preserve">in terms of applicable Acts and </w:t>
        </w:r>
      </w:ins>
      <w:r>
        <w:t xml:space="preserve">with adequate expertise </w:t>
      </w:r>
      <w:r w:rsidR="00B0024B">
        <w:t xml:space="preserve">(in the range of 3 to  15 years) </w:t>
      </w:r>
      <w:r>
        <w:t>and relevant experience performing work of an engineering nature and who carry the direct technical responsibility for one or more specific activities related to a project.  A person referred to in Category B may also fall in this category if such person performs work of an engineering nature at this level.</w:t>
      </w:r>
    </w:p>
    <w:p w:rsidR="00A13B9E" w:rsidRDefault="00A13B9E" w:rsidP="00A13B9E">
      <w:pPr>
        <w:pStyle w:val="Heading5"/>
      </w:pPr>
      <w:r>
        <w:rPr>
          <w:i/>
          <w:iCs/>
          <w:u w:val="single"/>
        </w:rPr>
        <w:t>Category D</w:t>
      </w:r>
      <w:r>
        <w:t>, in respect of a private consulting practice in engineering, shall mean all other salaried technical staff with adequate expertise and relevant experience performing work of an engineering nature with direction and control provided by any person contemplated in categories A, B or C.</w:t>
      </w:r>
    </w:p>
    <w:p w:rsidR="00A13B9E" w:rsidRDefault="00A13B9E" w:rsidP="00A13B9E">
      <w:pPr>
        <w:pStyle w:val="Heading4"/>
      </w:pPr>
      <w:bookmarkStart w:id="541" w:name="_Ref401155746"/>
      <w:r>
        <w:t>The guideline time based fee rates are:-</w:t>
      </w:r>
      <w:bookmarkEnd w:id="541"/>
    </w:p>
    <w:p w:rsidR="00A13B9E" w:rsidRDefault="00A13B9E" w:rsidP="00A13B9E">
      <w:pPr>
        <w:pStyle w:val="Heading5"/>
      </w:pPr>
      <w:r>
        <w:t>Calculated for a person in category-</w:t>
      </w:r>
    </w:p>
    <w:p w:rsidR="00A13B9E" w:rsidRDefault="00A13B9E" w:rsidP="00A13B9E">
      <w:pPr>
        <w:pStyle w:val="Heading6"/>
      </w:pPr>
      <w:r>
        <w:t>A and B at 22, 00 cents per hour;</w:t>
      </w:r>
    </w:p>
    <w:p w:rsidR="00A13B9E" w:rsidRDefault="00A13B9E" w:rsidP="00A13B9E">
      <w:pPr>
        <w:pStyle w:val="Heading6"/>
      </w:pPr>
      <w:r>
        <w:t>C at 17, 5 cents per hour; and</w:t>
      </w:r>
    </w:p>
    <w:p w:rsidR="00A13B9E" w:rsidRDefault="00A13B9E" w:rsidP="00A13B9E">
      <w:pPr>
        <w:pStyle w:val="Heading6"/>
      </w:pPr>
      <w:r>
        <w:t>D at 16, 5 cents per hour,</w:t>
      </w:r>
    </w:p>
    <w:p w:rsidR="00A13B9E" w:rsidRDefault="00A13B9E" w:rsidP="00A13B9E">
      <w:pPr>
        <w:pStyle w:val="BodyTextIndent3"/>
      </w:pPr>
      <w:r>
        <w:t xml:space="preserve">for each R100 or part thereof of the </w:t>
      </w:r>
      <w:r w:rsidRPr="00302488">
        <w:rPr>
          <w:b/>
          <w:bCs/>
        </w:rPr>
        <w:t>total annual cost of employment</w:t>
      </w:r>
      <w:r>
        <w:t xml:space="preserve"> of the person concerned, as contemplated in sub-clause (4); or</w:t>
      </w:r>
    </w:p>
    <w:p w:rsidR="00F76202" w:rsidRDefault="00A13B9E" w:rsidP="00430F85">
      <w:pPr>
        <w:pStyle w:val="Heading5"/>
      </w:pPr>
      <w:r>
        <w:t xml:space="preserve">based on such indicative time based fee rates as are determined from time to time by </w:t>
      </w:r>
      <w:r w:rsidR="003751EE">
        <w:t xml:space="preserve">various bodies such as the Department of Public Services Administration (DPSA). </w:t>
      </w:r>
      <w:r>
        <w:t xml:space="preserve"> </w:t>
      </w:r>
    </w:p>
    <w:p w:rsidR="00A13B9E" w:rsidRDefault="00A13B9E" w:rsidP="001752CB">
      <w:pPr>
        <w:pStyle w:val="Heading5"/>
        <w:numPr>
          <w:ilvl w:val="0"/>
          <w:numId w:val="0"/>
        </w:numPr>
        <w:ind w:left="2268"/>
      </w:pPr>
      <w:r>
        <w:t>Provided that in all cases the client and consulting engineer may agree on a more appropriate fee to take account of the specific services to be rendered or expertise to be applied.</w:t>
      </w:r>
    </w:p>
    <w:p w:rsidR="00A13B9E" w:rsidRDefault="00A13B9E" w:rsidP="00A13B9E">
      <w:pPr>
        <w:pStyle w:val="Heading4"/>
      </w:pPr>
      <w:bookmarkStart w:id="542" w:name="_Ref201488587"/>
      <w:r>
        <w:t xml:space="preserve">For the purposes of clause </w:t>
      </w:r>
      <w:r w:rsidR="00626832">
        <w:fldChar w:fldCharType="begin"/>
      </w:r>
      <w:r>
        <w:instrText xml:space="preserve"> REF _Ref307915581 \r \h </w:instrText>
      </w:r>
      <w:r w:rsidR="00626832">
        <w:fldChar w:fldCharType="separate"/>
      </w:r>
      <w:r w:rsidR="00704C51">
        <w:t>4.2</w:t>
      </w:r>
      <w:r w:rsidR="00626832">
        <w:fldChar w:fldCharType="end"/>
      </w:r>
      <w:r>
        <w:t xml:space="preserve">, the </w:t>
      </w:r>
      <w:r w:rsidRPr="00302488">
        <w:rPr>
          <w:b/>
          <w:bCs/>
        </w:rPr>
        <w:t>total annual cost of employment</w:t>
      </w:r>
      <w:r>
        <w:t xml:space="preserve"> of a person means the total amount borne by an employer in respect of the employment of such a person per year, calculated at the amounts applicable to such a person at the time when the services are rendered, including –</w:t>
      </w:r>
      <w:bookmarkEnd w:id="542"/>
    </w:p>
    <w:p w:rsidR="00A13B9E" w:rsidRDefault="00A13B9E" w:rsidP="00A13B9E">
      <w:pPr>
        <w:pStyle w:val="Heading5"/>
      </w:pPr>
      <w:r>
        <w:t>Basic salary or a nominal market related salary, excluding profit share and asset growth;</w:t>
      </w:r>
    </w:p>
    <w:p w:rsidR="00A13B9E" w:rsidRDefault="00A13B9E" w:rsidP="00A13B9E">
      <w:pPr>
        <w:pStyle w:val="Heading5"/>
      </w:pPr>
      <w:r>
        <w:t>Fringe benefits not reflected in the basic salary, including:</w:t>
      </w:r>
    </w:p>
    <w:p w:rsidR="00A13B9E" w:rsidRDefault="00A13B9E" w:rsidP="00A13B9E">
      <w:pPr>
        <w:pStyle w:val="Heading6"/>
      </w:pPr>
      <w:r>
        <w:t>Normal annual bonus;</w:t>
      </w:r>
    </w:p>
    <w:p w:rsidR="00A13B9E" w:rsidRDefault="00A13B9E" w:rsidP="00A13B9E">
      <w:pPr>
        <w:pStyle w:val="Heading6"/>
      </w:pPr>
      <w:r>
        <w:t>Employer’s contribution to medical aid;</w:t>
      </w:r>
    </w:p>
    <w:p w:rsidR="00A13B9E" w:rsidRDefault="00A13B9E" w:rsidP="00A13B9E">
      <w:pPr>
        <w:pStyle w:val="Heading6"/>
      </w:pPr>
      <w:r>
        <w:t>Group life insurance premiums borne by the employer;</w:t>
      </w:r>
    </w:p>
    <w:p w:rsidR="00A13B9E" w:rsidRDefault="00A13B9E" w:rsidP="00A13B9E">
      <w:pPr>
        <w:pStyle w:val="Heading6"/>
      </w:pPr>
      <w:r>
        <w:t>Employer’s contribution to a pension or provident fund; and</w:t>
      </w:r>
    </w:p>
    <w:p w:rsidR="00A13B9E" w:rsidRDefault="00A13B9E" w:rsidP="00A13B9E">
      <w:pPr>
        <w:pStyle w:val="Heading6"/>
      </w:pPr>
      <w:r>
        <w:t>All other benefits or allowances payable in terms of a letter of appointment, including any transportation allowance or company vehicle benefit, telephone and/or computer allowances, etc; and</w:t>
      </w:r>
    </w:p>
    <w:p w:rsidR="00A13B9E" w:rsidRDefault="00A13B9E" w:rsidP="00A13B9E">
      <w:pPr>
        <w:pStyle w:val="Heading5"/>
      </w:pPr>
      <w:r>
        <w:t>Amounts payable in terms of an Act, including:</w:t>
      </w:r>
    </w:p>
    <w:p w:rsidR="00A13B9E" w:rsidRDefault="00A13B9E" w:rsidP="00A13B9E">
      <w:pPr>
        <w:pStyle w:val="Heading6"/>
      </w:pPr>
      <w:r>
        <w:t>Contributions to the Compensation Fund in terms of the Compensation for Occupational Injuries and Diseases Act;</w:t>
      </w:r>
    </w:p>
    <w:p w:rsidR="00A13B9E" w:rsidRDefault="00A13B9E" w:rsidP="00A13B9E">
      <w:pPr>
        <w:pStyle w:val="Heading6"/>
      </w:pPr>
      <w:r>
        <w:t xml:space="preserve">Contributions to unemployment insurance in terms of the Unemployment Insurance Fund Act; </w:t>
      </w:r>
    </w:p>
    <w:p w:rsidR="00A13B9E" w:rsidRDefault="00A13B9E" w:rsidP="00A13B9E">
      <w:pPr>
        <w:pStyle w:val="Heading6"/>
      </w:pPr>
      <w:r>
        <w:t>Levies in terms of the Skills Development Levy Act, and</w:t>
      </w:r>
    </w:p>
    <w:p w:rsidR="00A13B9E" w:rsidRDefault="00A13B9E" w:rsidP="00A13B9E">
      <w:pPr>
        <w:pStyle w:val="Heading6"/>
      </w:pPr>
      <w:r>
        <w:t>Recoverable levies to all spheres of government.</w:t>
      </w:r>
    </w:p>
    <w:p w:rsidR="00A13B9E" w:rsidRDefault="00A13B9E" w:rsidP="00A13B9E">
      <w:pPr>
        <w:pStyle w:val="Heading2"/>
      </w:pPr>
      <w:bookmarkStart w:id="543" w:name="_Ref400291831"/>
      <w:bookmarkStart w:id="544" w:name="_Toc428163453"/>
      <w:r>
        <w:t>Fees</w:t>
      </w:r>
      <w:r w:rsidR="00CC7D23">
        <w:t xml:space="preserve"> Based on Cost of the </w:t>
      </w:r>
      <w:r w:rsidR="00796B59">
        <w:t>Works</w:t>
      </w:r>
      <w:bookmarkEnd w:id="543"/>
      <w:bookmarkEnd w:id="544"/>
    </w:p>
    <w:p w:rsidR="007A4556" w:rsidRDefault="005D26BE" w:rsidP="003A58AC">
      <w:pPr>
        <w:pStyle w:val="BodyTextIndent"/>
        <w:rPr>
          <w:b/>
          <w:bCs/>
          <w:sz w:val="22"/>
          <w:szCs w:val="22"/>
        </w:rPr>
      </w:pPr>
      <w:r>
        <w:t xml:space="preserve">Fees based on </w:t>
      </w:r>
      <w:r w:rsidR="00796B59">
        <w:t>c</w:t>
      </w:r>
      <w:r w:rsidR="00CC7D23" w:rsidRPr="00046BDB">
        <w:rPr>
          <w:b/>
        </w:rPr>
        <w:t xml:space="preserve">ost of the </w:t>
      </w:r>
      <w:r w:rsidR="00796B59" w:rsidRPr="00046BDB">
        <w:rPr>
          <w:b/>
        </w:rPr>
        <w:t>works</w:t>
      </w:r>
      <w:r w:rsidR="00CC7D23">
        <w:t xml:space="preserve"> </w:t>
      </w:r>
      <w:r>
        <w:t xml:space="preserve">are appropriate when the nature, form and function of the </w:t>
      </w:r>
      <w:r w:rsidRPr="00046BDB">
        <w:rPr>
          <w:b/>
        </w:rPr>
        <w:t>project</w:t>
      </w:r>
      <w:r>
        <w:t xml:space="preserve"> has been defined through previous studies and engineering work primarily involves finalising the size and form of the </w:t>
      </w:r>
      <w:r w:rsidRPr="00046BDB">
        <w:rPr>
          <w:b/>
        </w:rPr>
        <w:t>project</w:t>
      </w:r>
      <w:r>
        <w:t xml:space="preserve"> through the various stages of Normal Services expanded upon in section </w:t>
      </w:r>
      <w:r w:rsidR="00626832">
        <w:fldChar w:fldCharType="begin"/>
      </w:r>
      <w:r>
        <w:instrText xml:space="preserve"> REF _Ref337555686 \r \h </w:instrText>
      </w:r>
      <w:r w:rsidR="00626832">
        <w:fldChar w:fldCharType="separate"/>
      </w:r>
      <w:r w:rsidR="00704C51">
        <w:t>3.2</w:t>
      </w:r>
      <w:r w:rsidR="00626832">
        <w:fldChar w:fldCharType="end"/>
      </w:r>
      <w:r>
        <w:t xml:space="preserve"> above.</w:t>
      </w:r>
    </w:p>
    <w:p w:rsidR="00D8370D" w:rsidRDefault="00D8370D" w:rsidP="00D8370D">
      <w:pPr>
        <w:pStyle w:val="Heading3"/>
      </w:pPr>
      <w:bookmarkStart w:id="545" w:name="_Toc428163454"/>
      <w:r>
        <w:t>Project Types</w:t>
      </w:r>
      <w:bookmarkEnd w:id="545"/>
    </w:p>
    <w:p w:rsidR="00D8370D" w:rsidRDefault="00673708" w:rsidP="00D8370D">
      <w:pPr>
        <w:pStyle w:val="BodyTextIndent"/>
      </w:pPr>
      <w:r>
        <w:t xml:space="preserve">The following tables categorise projects according to the typical range </w:t>
      </w:r>
      <w:r w:rsidR="00C2615F">
        <w:t xml:space="preserve">of </w:t>
      </w:r>
      <w:r>
        <w:t>fees that are appropriate.</w:t>
      </w:r>
    </w:p>
    <w:p w:rsidR="00D8370D" w:rsidRPr="00B50947" w:rsidRDefault="00D8370D" w:rsidP="007A4556">
      <w:pPr>
        <w:pStyle w:val="Caption"/>
        <w:keepNext/>
        <w:ind w:left="1843" w:hanging="1134"/>
        <w:rPr>
          <w:color w:val="000000" w:themeColor="text1"/>
        </w:rPr>
      </w:pPr>
      <w:bookmarkStart w:id="546" w:name="_Toc428163464"/>
      <w:r w:rsidRPr="00B50947">
        <w:rPr>
          <w:color w:val="000000" w:themeColor="text1"/>
        </w:rPr>
        <w:t xml:space="preserve">Table </w:t>
      </w:r>
      <w:r w:rsidR="00493EC9">
        <w:rPr>
          <w:color w:val="000000" w:themeColor="text1"/>
        </w:rPr>
        <w:fldChar w:fldCharType="begin"/>
      </w:r>
      <w:r w:rsidR="00493EC9">
        <w:rPr>
          <w:color w:val="000000" w:themeColor="text1"/>
        </w:rPr>
        <w:instrText xml:space="preserve"> STYLEREF 1 \s </w:instrText>
      </w:r>
      <w:r w:rsidR="00493EC9">
        <w:rPr>
          <w:color w:val="000000" w:themeColor="text1"/>
        </w:rPr>
        <w:fldChar w:fldCharType="separate"/>
      </w:r>
      <w:r w:rsidR="00704C51">
        <w:rPr>
          <w:noProof/>
          <w:color w:val="000000" w:themeColor="text1"/>
        </w:rPr>
        <w:t>4</w:t>
      </w:r>
      <w:r w:rsidR="00493EC9">
        <w:rPr>
          <w:color w:val="000000" w:themeColor="text1"/>
        </w:rPr>
        <w:fldChar w:fldCharType="end"/>
      </w:r>
      <w:r w:rsidR="00493EC9">
        <w:rPr>
          <w:color w:val="000000" w:themeColor="text1"/>
        </w:rPr>
        <w:noBreakHyphen/>
      </w:r>
      <w:r w:rsidR="00493EC9">
        <w:rPr>
          <w:color w:val="000000" w:themeColor="text1"/>
        </w:rPr>
        <w:fldChar w:fldCharType="begin"/>
      </w:r>
      <w:r w:rsidR="00493EC9">
        <w:rPr>
          <w:color w:val="000000" w:themeColor="text1"/>
        </w:rPr>
        <w:instrText xml:space="preserve"> SEQ Table \* ARABIC \s 1 </w:instrText>
      </w:r>
      <w:r w:rsidR="00493EC9">
        <w:rPr>
          <w:color w:val="000000" w:themeColor="text1"/>
        </w:rPr>
        <w:fldChar w:fldCharType="separate"/>
      </w:r>
      <w:r w:rsidR="00704C51">
        <w:rPr>
          <w:noProof/>
          <w:color w:val="000000" w:themeColor="text1"/>
        </w:rPr>
        <w:t>1</w:t>
      </w:r>
      <w:r w:rsidR="00493EC9">
        <w:rPr>
          <w:color w:val="000000" w:themeColor="text1"/>
        </w:rPr>
        <w:fldChar w:fldCharType="end"/>
      </w:r>
      <w:r w:rsidRPr="00B50947">
        <w:rPr>
          <w:color w:val="000000" w:themeColor="text1"/>
        </w:rPr>
        <w:t>:  Work Type</w:t>
      </w:r>
      <w:r>
        <w:rPr>
          <w:color w:val="000000" w:themeColor="text1"/>
        </w:rPr>
        <w:t>s</w:t>
      </w:r>
      <w:r w:rsidRPr="00B50947">
        <w:rPr>
          <w:color w:val="000000" w:themeColor="text1"/>
        </w:rPr>
        <w:t xml:space="preserve"> and Fee Categories</w:t>
      </w:r>
      <w:r w:rsidR="007E4CF1">
        <w:rPr>
          <w:color w:val="000000" w:themeColor="text1"/>
        </w:rPr>
        <w:t xml:space="preserve"> for Civil</w:t>
      </w:r>
      <w:r w:rsidR="007A4556">
        <w:rPr>
          <w:color w:val="000000" w:themeColor="text1"/>
        </w:rPr>
        <w:t>, Agricultural</w:t>
      </w:r>
      <w:r w:rsidR="007E4CF1">
        <w:rPr>
          <w:color w:val="000000" w:themeColor="text1"/>
        </w:rPr>
        <w:t xml:space="preserve"> and Structural Engineering Services</w:t>
      </w:r>
      <w:bookmarkEnd w:id="546"/>
    </w:p>
    <w:tbl>
      <w:tblPr>
        <w:tblW w:w="8374" w:type="dxa"/>
        <w:tblInd w:w="817" w:type="dxa"/>
        <w:tblLook w:val="04A0" w:firstRow="1" w:lastRow="0" w:firstColumn="1" w:lastColumn="0" w:noHBand="0" w:noVBand="1"/>
      </w:tblPr>
      <w:tblGrid>
        <w:gridCol w:w="6951"/>
        <w:gridCol w:w="1423"/>
      </w:tblGrid>
      <w:tr w:rsidR="00997ACE" w:rsidRPr="00997ACE" w:rsidTr="004A0F8D">
        <w:trPr>
          <w:trHeight w:val="349"/>
          <w:tblHeader/>
        </w:trPr>
        <w:tc>
          <w:tcPr>
            <w:tcW w:w="6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ACE" w:rsidRPr="00997ACE" w:rsidRDefault="00997ACE" w:rsidP="00997ACE">
            <w:pPr>
              <w:spacing w:before="0" w:after="0"/>
              <w:jc w:val="center"/>
              <w:rPr>
                <w:b/>
                <w:bCs/>
                <w:sz w:val="18"/>
                <w:lang w:eastAsia="en-ZA"/>
              </w:rPr>
            </w:pPr>
            <w:r w:rsidRPr="00997ACE">
              <w:rPr>
                <w:b/>
                <w:bCs/>
                <w:sz w:val="18"/>
                <w:lang w:eastAsia="en-ZA"/>
              </w:rPr>
              <w:t>Project Type</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997ACE" w:rsidRPr="00997ACE" w:rsidRDefault="00997ACE" w:rsidP="00997ACE">
            <w:pPr>
              <w:spacing w:before="0" w:after="0"/>
              <w:jc w:val="center"/>
              <w:rPr>
                <w:b/>
                <w:bCs/>
                <w:sz w:val="18"/>
                <w:lang w:eastAsia="en-ZA"/>
              </w:rPr>
            </w:pPr>
            <w:r w:rsidRPr="00997ACE">
              <w:rPr>
                <w:b/>
                <w:bCs/>
                <w:sz w:val="18"/>
                <w:lang w:eastAsia="en-ZA"/>
              </w:rPr>
              <w:t>Fee Category</w:t>
            </w:r>
          </w:p>
        </w:tc>
      </w:tr>
      <w:tr w:rsidR="00997ACE"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997ACE" w:rsidRPr="003A58AC" w:rsidRDefault="007A4556" w:rsidP="003A58AC">
            <w:pPr>
              <w:spacing w:before="0" w:after="0"/>
              <w:ind w:firstLineChars="100" w:firstLine="180"/>
              <w:jc w:val="left"/>
              <w:rPr>
                <w:sz w:val="18"/>
                <w:szCs w:val="16"/>
                <w:lang w:eastAsia="en-ZA"/>
              </w:rPr>
            </w:pPr>
            <w:r w:rsidRPr="003A58AC">
              <w:rPr>
                <w:sz w:val="18"/>
                <w:szCs w:val="16"/>
                <w:lang w:eastAsia="en-ZA"/>
              </w:rPr>
              <w:t xml:space="preserve">General </w:t>
            </w:r>
            <w:r w:rsidR="005435FA" w:rsidRPr="003A58AC">
              <w:rPr>
                <w:sz w:val="18"/>
                <w:szCs w:val="16"/>
                <w:lang w:eastAsia="en-ZA"/>
              </w:rPr>
              <w:t>Agricultural Engineering</w:t>
            </w:r>
          </w:p>
        </w:tc>
        <w:tc>
          <w:tcPr>
            <w:tcW w:w="1423" w:type="dxa"/>
            <w:tcBorders>
              <w:top w:val="nil"/>
              <w:left w:val="single" w:sz="4" w:space="0" w:color="auto"/>
              <w:bottom w:val="nil"/>
              <w:right w:val="single" w:sz="4" w:space="0" w:color="auto"/>
            </w:tcBorders>
            <w:shd w:val="clear" w:color="auto" w:fill="auto"/>
            <w:noWrap/>
            <w:vAlign w:val="bottom"/>
            <w:hideMark/>
          </w:tcPr>
          <w:p w:rsidR="00997ACE" w:rsidRPr="00997ACE" w:rsidRDefault="007A4556" w:rsidP="007A4556">
            <w:pPr>
              <w:spacing w:before="0" w:after="0"/>
              <w:jc w:val="center"/>
              <w:rPr>
                <w:sz w:val="18"/>
                <w:lang w:eastAsia="en-ZA"/>
              </w:rPr>
            </w:pPr>
            <w:r>
              <w:rPr>
                <w:sz w:val="18"/>
                <w:lang w:eastAsia="en-ZA"/>
              </w:rPr>
              <w:t>D</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616C4D" w:rsidRPr="003A58AC" w:rsidRDefault="00616C4D" w:rsidP="003A58AC">
            <w:pPr>
              <w:spacing w:before="0" w:after="0"/>
              <w:ind w:firstLineChars="110" w:firstLine="198"/>
              <w:jc w:val="left"/>
              <w:rPr>
                <w:sz w:val="18"/>
                <w:szCs w:val="16"/>
                <w:lang w:eastAsia="en-ZA"/>
              </w:rPr>
            </w:pPr>
            <w:r w:rsidRPr="003A58AC">
              <w:rPr>
                <w:sz w:val="18"/>
                <w:szCs w:val="16"/>
                <w:lang w:eastAsia="en-ZA"/>
              </w:rPr>
              <w:t>Pipelines</w:t>
            </w:r>
          </w:p>
        </w:tc>
        <w:tc>
          <w:tcPr>
            <w:tcW w:w="1423" w:type="dxa"/>
            <w:tcBorders>
              <w:top w:val="nil"/>
              <w:left w:val="single" w:sz="4" w:space="0" w:color="auto"/>
              <w:bottom w:val="nil"/>
              <w:right w:val="single" w:sz="4" w:space="0" w:color="auto"/>
            </w:tcBorders>
            <w:shd w:val="clear" w:color="auto" w:fill="auto"/>
            <w:noWrap/>
            <w:vAlign w:val="bottom"/>
          </w:tcPr>
          <w:p w:rsidR="00616C4D" w:rsidRDefault="00616C4D" w:rsidP="005435FA">
            <w:pPr>
              <w:spacing w:before="0" w:after="0"/>
              <w:jc w:val="center"/>
              <w:rPr>
                <w:sz w:val="18"/>
                <w:lang w:eastAsia="en-ZA"/>
              </w:rPr>
            </w:pPr>
          </w:p>
        </w:tc>
      </w:tr>
      <w:tr w:rsidR="00997ACE" w:rsidRPr="00997ACE" w:rsidTr="000D1B2F">
        <w:trPr>
          <w:trHeight w:val="238"/>
        </w:trPr>
        <w:tc>
          <w:tcPr>
            <w:tcW w:w="6951" w:type="dxa"/>
            <w:tcBorders>
              <w:top w:val="nil"/>
              <w:left w:val="single" w:sz="4" w:space="0" w:color="auto"/>
              <w:bottom w:val="nil"/>
              <w:right w:val="nil"/>
            </w:tcBorders>
            <w:shd w:val="clear" w:color="auto" w:fill="auto"/>
            <w:noWrap/>
            <w:vAlign w:val="bottom"/>
          </w:tcPr>
          <w:p w:rsidR="00997ACE" w:rsidRPr="00457E67" w:rsidRDefault="00997ACE" w:rsidP="00457E67">
            <w:pPr>
              <w:spacing w:before="0" w:after="0"/>
              <w:ind w:firstLineChars="200" w:firstLine="320"/>
              <w:jc w:val="left"/>
              <w:rPr>
                <w:sz w:val="16"/>
                <w:szCs w:val="16"/>
                <w:lang w:eastAsia="en-ZA"/>
              </w:rPr>
            </w:pPr>
            <w:r w:rsidRPr="00457E67">
              <w:rPr>
                <w:sz w:val="16"/>
                <w:szCs w:val="16"/>
                <w:lang w:eastAsia="en-ZA"/>
              </w:rPr>
              <w:t>Pipelines - Water</w:t>
            </w:r>
          </w:p>
        </w:tc>
        <w:tc>
          <w:tcPr>
            <w:tcW w:w="1423" w:type="dxa"/>
            <w:tcBorders>
              <w:top w:val="nil"/>
              <w:left w:val="single" w:sz="4" w:space="0" w:color="auto"/>
              <w:bottom w:val="nil"/>
              <w:right w:val="single" w:sz="4" w:space="0" w:color="auto"/>
            </w:tcBorders>
            <w:shd w:val="clear" w:color="auto" w:fill="auto"/>
            <w:noWrap/>
            <w:vAlign w:val="bottom"/>
          </w:tcPr>
          <w:p w:rsidR="00997ACE" w:rsidRPr="00997ACE" w:rsidRDefault="00A34197" w:rsidP="00997ACE">
            <w:pPr>
              <w:spacing w:before="0" w:after="0"/>
              <w:jc w:val="center"/>
              <w:rPr>
                <w:sz w:val="18"/>
                <w:lang w:eastAsia="en-ZA"/>
              </w:rPr>
            </w:pPr>
            <w:r>
              <w:rPr>
                <w:sz w:val="18"/>
                <w:lang w:eastAsia="en-ZA"/>
              </w:rPr>
              <w:t>A</w:t>
            </w:r>
          </w:p>
        </w:tc>
      </w:tr>
      <w:tr w:rsidR="00997ACE"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997ACE" w:rsidRPr="00457E67" w:rsidRDefault="00997ACE" w:rsidP="00457E67">
            <w:pPr>
              <w:spacing w:before="0" w:after="0"/>
              <w:ind w:firstLineChars="200" w:firstLine="320"/>
              <w:jc w:val="left"/>
              <w:rPr>
                <w:sz w:val="16"/>
                <w:szCs w:val="16"/>
                <w:lang w:eastAsia="en-ZA"/>
              </w:rPr>
            </w:pPr>
            <w:r w:rsidRPr="00457E67">
              <w:rPr>
                <w:sz w:val="16"/>
                <w:szCs w:val="16"/>
                <w:lang w:eastAsia="en-ZA"/>
              </w:rPr>
              <w:t>Pipelines - hazardous substances</w:t>
            </w:r>
            <w:r w:rsidR="00A461DC">
              <w:rPr>
                <w:sz w:val="16"/>
                <w:szCs w:val="16"/>
                <w:lang w:eastAsia="en-ZA"/>
              </w:rPr>
              <w:t>, submarine pipelines</w:t>
            </w:r>
          </w:p>
        </w:tc>
        <w:tc>
          <w:tcPr>
            <w:tcW w:w="1423" w:type="dxa"/>
            <w:tcBorders>
              <w:top w:val="nil"/>
              <w:left w:val="single" w:sz="4" w:space="0" w:color="auto"/>
              <w:bottom w:val="nil"/>
              <w:right w:val="single" w:sz="4" w:space="0" w:color="auto"/>
            </w:tcBorders>
            <w:shd w:val="clear" w:color="auto" w:fill="auto"/>
            <w:noWrap/>
            <w:vAlign w:val="bottom"/>
          </w:tcPr>
          <w:p w:rsidR="00997ACE" w:rsidRPr="00997ACE" w:rsidRDefault="00A34197" w:rsidP="00997ACE">
            <w:pPr>
              <w:spacing w:before="0" w:after="0"/>
              <w:jc w:val="center"/>
              <w:rPr>
                <w:sz w:val="18"/>
                <w:lang w:eastAsia="en-ZA"/>
              </w:rPr>
            </w:pPr>
            <w:r>
              <w:rPr>
                <w:sz w:val="18"/>
                <w:lang w:eastAsia="en-ZA"/>
              </w:rPr>
              <w:t>D</w:t>
            </w:r>
          </w:p>
        </w:tc>
      </w:tr>
      <w:tr w:rsidR="00997ACE"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997ACE" w:rsidRPr="00457E67" w:rsidRDefault="00997ACE" w:rsidP="003A58AC">
            <w:pPr>
              <w:spacing w:before="0" w:after="0"/>
              <w:ind w:firstLineChars="100" w:firstLine="180"/>
              <w:jc w:val="left"/>
              <w:rPr>
                <w:sz w:val="16"/>
                <w:szCs w:val="16"/>
                <w:lang w:eastAsia="en-ZA"/>
              </w:rPr>
            </w:pPr>
            <w:r w:rsidRPr="003A58AC">
              <w:rPr>
                <w:sz w:val="18"/>
                <w:szCs w:val="16"/>
                <w:lang w:eastAsia="en-ZA"/>
              </w:rPr>
              <w:t>Transport Infrastructure</w:t>
            </w:r>
          </w:p>
        </w:tc>
        <w:tc>
          <w:tcPr>
            <w:tcW w:w="1423" w:type="dxa"/>
            <w:tcBorders>
              <w:top w:val="nil"/>
              <w:left w:val="single" w:sz="4" w:space="0" w:color="auto"/>
              <w:bottom w:val="nil"/>
              <w:right w:val="single" w:sz="4" w:space="0" w:color="auto"/>
            </w:tcBorders>
            <w:shd w:val="clear" w:color="auto" w:fill="auto"/>
            <w:noWrap/>
            <w:vAlign w:val="bottom"/>
            <w:hideMark/>
          </w:tcPr>
          <w:p w:rsidR="00997ACE" w:rsidRPr="00997ACE" w:rsidRDefault="00997ACE" w:rsidP="00997ACE">
            <w:pPr>
              <w:spacing w:before="0" w:after="0"/>
              <w:jc w:val="center"/>
              <w:rPr>
                <w:sz w:val="18"/>
                <w:lang w:eastAsia="en-ZA"/>
              </w:rPr>
            </w:pPr>
            <w:r w:rsidRPr="00997ACE">
              <w:rPr>
                <w:sz w:val="18"/>
                <w:lang w:eastAsia="en-ZA"/>
              </w:rPr>
              <w:t> </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Airport Runways, Taxiways and Aprons</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A</w:t>
            </w:r>
          </w:p>
        </w:tc>
      </w:tr>
      <w:tr w:rsidR="007A4556"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7A4556" w:rsidRPr="00457E67" w:rsidRDefault="007A4556" w:rsidP="00457E67">
            <w:pPr>
              <w:spacing w:before="0" w:after="0"/>
              <w:ind w:firstLineChars="200" w:firstLine="320"/>
              <w:jc w:val="left"/>
              <w:rPr>
                <w:sz w:val="16"/>
                <w:szCs w:val="16"/>
                <w:lang w:eastAsia="en-ZA"/>
              </w:rPr>
            </w:pPr>
            <w:r>
              <w:rPr>
                <w:sz w:val="16"/>
                <w:szCs w:val="16"/>
                <w:lang w:eastAsia="en-ZA"/>
              </w:rPr>
              <w:t>New and improved unpaved roads</w:t>
            </w:r>
          </w:p>
        </w:tc>
        <w:tc>
          <w:tcPr>
            <w:tcW w:w="1423" w:type="dxa"/>
            <w:tcBorders>
              <w:top w:val="nil"/>
              <w:left w:val="single" w:sz="4" w:space="0" w:color="auto"/>
              <w:bottom w:val="nil"/>
              <w:right w:val="single" w:sz="4" w:space="0" w:color="auto"/>
            </w:tcBorders>
            <w:shd w:val="clear" w:color="auto" w:fill="auto"/>
            <w:noWrap/>
            <w:vAlign w:val="bottom"/>
          </w:tcPr>
          <w:p w:rsidR="007A4556" w:rsidRPr="00997ACE" w:rsidRDefault="007A4556" w:rsidP="00997ACE">
            <w:pPr>
              <w:spacing w:before="0" w:after="0"/>
              <w:jc w:val="center"/>
              <w:rPr>
                <w:sz w:val="18"/>
                <w:lang w:eastAsia="en-ZA"/>
              </w:rPr>
            </w:pPr>
            <w:r>
              <w:rPr>
                <w:sz w:val="18"/>
                <w:lang w:eastAsia="en-ZA"/>
              </w:rPr>
              <w:t>C</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New and Improved Urban Roads</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C</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New Paved Rural Roads</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A</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New Rural Freeways</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B</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New Urban Freeways</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D</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Railway Trackwork</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A</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Railways (Excluding Cost of Track)</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A</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Road Rehabilitation</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A</w:t>
            </w:r>
          </w:p>
        </w:tc>
      </w:tr>
      <w:tr w:rsidR="00091192"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091192" w:rsidRPr="00457E67" w:rsidRDefault="00091192" w:rsidP="00457E67">
            <w:pPr>
              <w:spacing w:before="0" w:after="0"/>
              <w:ind w:firstLineChars="200" w:firstLine="320"/>
              <w:jc w:val="left"/>
              <w:rPr>
                <w:sz w:val="16"/>
                <w:szCs w:val="16"/>
                <w:lang w:eastAsia="en-ZA"/>
              </w:rPr>
            </w:pPr>
            <w:r w:rsidRPr="00457E67">
              <w:rPr>
                <w:sz w:val="16"/>
                <w:szCs w:val="16"/>
                <w:lang w:eastAsia="en-ZA"/>
              </w:rPr>
              <w:t>Rural Road Expansion</w:t>
            </w:r>
          </w:p>
        </w:tc>
        <w:tc>
          <w:tcPr>
            <w:tcW w:w="1423" w:type="dxa"/>
            <w:tcBorders>
              <w:top w:val="nil"/>
              <w:left w:val="single" w:sz="4" w:space="0" w:color="auto"/>
              <w:bottom w:val="nil"/>
              <w:right w:val="single" w:sz="4" w:space="0" w:color="auto"/>
            </w:tcBorders>
            <w:shd w:val="clear" w:color="auto" w:fill="auto"/>
            <w:noWrap/>
            <w:vAlign w:val="bottom"/>
            <w:hideMark/>
          </w:tcPr>
          <w:p w:rsidR="00091192" w:rsidRPr="00997ACE" w:rsidRDefault="00091192" w:rsidP="00997ACE">
            <w:pPr>
              <w:spacing w:before="0" w:after="0"/>
              <w:jc w:val="center"/>
              <w:rPr>
                <w:sz w:val="18"/>
                <w:lang w:eastAsia="en-ZA"/>
              </w:rPr>
            </w:pPr>
            <w:r w:rsidRPr="00997ACE">
              <w:rPr>
                <w:sz w:val="18"/>
                <w:lang w:eastAsia="en-ZA"/>
              </w:rPr>
              <w:t>B</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3A58AC">
            <w:pPr>
              <w:spacing w:before="0" w:after="0"/>
              <w:ind w:firstLineChars="100" w:firstLine="180"/>
              <w:jc w:val="left"/>
              <w:rPr>
                <w:sz w:val="16"/>
                <w:szCs w:val="16"/>
                <w:lang w:eastAsia="en-ZA"/>
              </w:rPr>
            </w:pPr>
            <w:r w:rsidRPr="003A58AC">
              <w:rPr>
                <w:sz w:val="18"/>
                <w:szCs w:val="16"/>
                <w:lang w:eastAsia="en-ZA"/>
              </w:rPr>
              <w:t>Water</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 </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Pr>
                <w:sz w:val="16"/>
                <w:szCs w:val="16"/>
                <w:lang w:eastAsia="en-ZA"/>
              </w:rPr>
              <w:t>Large</w:t>
            </w:r>
            <w:r w:rsidRPr="00457E67">
              <w:rPr>
                <w:sz w:val="16"/>
                <w:szCs w:val="16"/>
                <w:lang w:eastAsia="en-ZA"/>
              </w:rPr>
              <w:t xml:space="preserve"> </w:t>
            </w:r>
            <w:r w:rsidR="007A4556">
              <w:rPr>
                <w:sz w:val="16"/>
                <w:szCs w:val="16"/>
                <w:lang w:eastAsia="en-ZA"/>
              </w:rPr>
              <w:t xml:space="preserve">Earth </w:t>
            </w:r>
            <w:r w:rsidRPr="00457E67">
              <w:rPr>
                <w:sz w:val="16"/>
                <w:szCs w:val="16"/>
                <w:lang w:eastAsia="en-ZA"/>
              </w:rPr>
              <w:t>Dams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7A4556" w:rsidP="007A4556">
            <w:pPr>
              <w:spacing w:before="0" w:after="0"/>
              <w:jc w:val="center"/>
              <w:rPr>
                <w:sz w:val="18"/>
                <w:lang w:eastAsia="en-ZA"/>
              </w:rPr>
            </w:pPr>
            <w:r>
              <w:rPr>
                <w:sz w:val="18"/>
                <w:lang w:eastAsia="en-ZA"/>
              </w:rPr>
              <w:t>B</w:t>
            </w:r>
          </w:p>
        </w:tc>
      </w:tr>
      <w:tr w:rsidR="007A4556"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7A4556" w:rsidRDefault="007A4556" w:rsidP="007A4556">
            <w:pPr>
              <w:spacing w:before="0" w:after="0"/>
              <w:ind w:firstLineChars="200" w:firstLine="320"/>
              <w:jc w:val="left"/>
              <w:rPr>
                <w:sz w:val="16"/>
                <w:szCs w:val="16"/>
                <w:lang w:eastAsia="en-ZA"/>
              </w:rPr>
            </w:pPr>
            <w:r>
              <w:rPr>
                <w:sz w:val="16"/>
                <w:szCs w:val="16"/>
                <w:lang w:eastAsia="en-ZA"/>
              </w:rPr>
              <w:t>Large Concrete Dams</w:t>
            </w:r>
          </w:p>
        </w:tc>
        <w:tc>
          <w:tcPr>
            <w:tcW w:w="1423" w:type="dxa"/>
            <w:tcBorders>
              <w:top w:val="nil"/>
              <w:left w:val="single" w:sz="4" w:space="0" w:color="auto"/>
              <w:bottom w:val="nil"/>
              <w:right w:val="single" w:sz="4" w:space="0" w:color="auto"/>
            </w:tcBorders>
            <w:shd w:val="clear" w:color="auto" w:fill="auto"/>
            <w:noWrap/>
            <w:vAlign w:val="bottom"/>
          </w:tcPr>
          <w:p w:rsidR="007A4556" w:rsidRDefault="007A4556" w:rsidP="007A4556">
            <w:pPr>
              <w:spacing w:before="0" w:after="0"/>
              <w:jc w:val="center"/>
              <w:rPr>
                <w:sz w:val="18"/>
                <w:lang w:eastAsia="en-ZA"/>
              </w:rPr>
            </w:pPr>
            <w:r>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5435FA">
            <w:pPr>
              <w:spacing w:before="0" w:after="0"/>
              <w:ind w:firstLineChars="200" w:firstLine="320"/>
              <w:jc w:val="left"/>
              <w:rPr>
                <w:sz w:val="16"/>
                <w:szCs w:val="16"/>
                <w:lang w:eastAsia="en-ZA"/>
              </w:rPr>
            </w:pPr>
            <w:r>
              <w:rPr>
                <w:sz w:val="16"/>
                <w:szCs w:val="16"/>
                <w:lang w:eastAsia="en-ZA"/>
              </w:rPr>
              <w:t>Small Dams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7A4556" w:rsidP="00B31E83">
            <w:pPr>
              <w:spacing w:before="0" w:after="0"/>
              <w:jc w:val="center"/>
              <w:rPr>
                <w:sz w:val="18"/>
                <w:lang w:eastAsia="en-ZA"/>
              </w:rPr>
            </w:pPr>
            <w:r>
              <w:rPr>
                <w:sz w:val="18"/>
                <w:lang w:eastAsia="en-ZA"/>
              </w:rPr>
              <w:t>D</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Stormwater Pipes (Pre-cast Units)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A</w:t>
            </w:r>
          </w:p>
        </w:tc>
      </w:tr>
      <w:tr w:rsidR="007A4556"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7A4556" w:rsidRDefault="007A4556" w:rsidP="007A4556">
            <w:pPr>
              <w:spacing w:before="0" w:after="0"/>
              <w:ind w:firstLineChars="200" w:firstLine="320"/>
              <w:jc w:val="left"/>
              <w:rPr>
                <w:sz w:val="16"/>
                <w:szCs w:val="16"/>
                <w:lang w:eastAsia="en-ZA"/>
              </w:rPr>
            </w:pPr>
            <w:r>
              <w:rPr>
                <w:sz w:val="16"/>
                <w:szCs w:val="16"/>
                <w:lang w:eastAsia="en-ZA"/>
              </w:rPr>
              <w:t>Irrigation – Centre Pivot., lateral move and similar</w:t>
            </w:r>
          </w:p>
        </w:tc>
        <w:tc>
          <w:tcPr>
            <w:tcW w:w="1423" w:type="dxa"/>
            <w:tcBorders>
              <w:top w:val="nil"/>
              <w:left w:val="single" w:sz="4" w:space="0" w:color="auto"/>
              <w:bottom w:val="nil"/>
              <w:right w:val="single" w:sz="4" w:space="0" w:color="auto"/>
            </w:tcBorders>
            <w:shd w:val="clear" w:color="auto" w:fill="auto"/>
            <w:noWrap/>
            <w:vAlign w:val="bottom"/>
          </w:tcPr>
          <w:p w:rsidR="007A4556" w:rsidRDefault="007A4556" w:rsidP="00B31E83">
            <w:pPr>
              <w:spacing w:before="0" w:after="0"/>
              <w:jc w:val="center"/>
              <w:rPr>
                <w:sz w:val="18"/>
                <w:lang w:eastAsia="en-ZA"/>
              </w:rPr>
            </w:pPr>
            <w:r>
              <w:rPr>
                <w:sz w:val="18"/>
                <w:lang w:eastAsia="en-ZA"/>
              </w:rPr>
              <w:t>B</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616C4D" w:rsidRPr="00457E67" w:rsidRDefault="00616C4D" w:rsidP="007A4556">
            <w:pPr>
              <w:spacing w:before="0" w:after="0"/>
              <w:ind w:firstLineChars="200" w:firstLine="320"/>
              <w:jc w:val="left"/>
              <w:rPr>
                <w:sz w:val="16"/>
                <w:szCs w:val="16"/>
                <w:lang w:eastAsia="en-ZA"/>
              </w:rPr>
            </w:pPr>
            <w:r>
              <w:rPr>
                <w:sz w:val="16"/>
                <w:szCs w:val="16"/>
                <w:lang w:eastAsia="en-ZA"/>
              </w:rPr>
              <w:t xml:space="preserve">Irrigation </w:t>
            </w:r>
            <w:r w:rsidR="007A4556">
              <w:rPr>
                <w:sz w:val="16"/>
                <w:szCs w:val="16"/>
                <w:lang w:eastAsia="en-ZA"/>
              </w:rPr>
              <w:t>– Sprinklers and similar</w:t>
            </w:r>
          </w:p>
        </w:tc>
        <w:tc>
          <w:tcPr>
            <w:tcW w:w="1423" w:type="dxa"/>
            <w:tcBorders>
              <w:top w:val="nil"/>
              <w:left w:val="single" w:sz="4" w:space="0" w:color="auto"/>
              <w:bottom w:val="nil"/>
              <w:right w:val="single" w:sz="4" w:space="0" w:color="auto"/>
            </w:tcBorders>
            <w:shd w:val="clear" w:color="auto" w:fill="auto"/>
            <w:noWrap/>
            <w:vAlign w:val="bottom"/>
          </w:tcPr>
          <w:p w:rsidR="00616C4D" w:rsidRPr="00997ACE" w:rsidRDefault="00616C4D" w:rsidP="00B31E83">
            <w:pPr>
              <w:spacing w:before="0" w:after="0"/>
              <w:jc w:val="center"/>
              <w:rPr>
                <w:sz w:val="18"/>
                <w:lang w:eastAsia="en-ZA"/>
              </w:rPr>
            </w:pPr>
            <w:r>
              <w:rPr>
                <w:sz w:val="18"/>
                <w:lang w:eastAsia="en-ZA"/>
              </w:rPr>
              <w:t>C</w:t>
            </w:r>
          </w:p>
        </w:tc>
      </w:tr>
      <w:tr w:rsidR="007A4556"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7A4556" w:rsidRDefault="007A4556" w:rsidP="00457E67">
            <w:pPr>
              <w:spacing w:before="0" w:after="0"/>
              <w:ind w:firstLineChars="200" w:firstLine="320"/>
              <w:jc w:val="left"/>
              <w:rPr>
                <w:sz w:val="16"/>
                <w:szCs w:val="16"/>
                <w:lang w:eastAsia="en-ZA"/>
              </w:rPr>
            </w:pPr>
            <w:r>
              <w:rPr>
                <w:sz w:val="16"/>
                <w:szCs w:val="16"/>
                <w:lang w:eastAsia="en-ZA"/>
              </w:rPr>
              <w:t>Irrigation – Micro, drip and similar</w:t>
            </w:r>
          </w:p>
        </w:tc>
        <w:tc>
          <w:tcPr>
            <w:tcW w:w="1423" w:type="dxa"/>
            <w:tcBorders>
              <w:top w:val="nil"/>
              <w:left w:val="single" w:sz="4" w:space="0" w:color="auto"/>
              <w:bottom w:val="nil"/>
              <w:right w:val="single" w:sz="4" w:space="0" w:color="auto"/>
            </w:tcBorders>
            <w:shd w:val="clear" w:color="auto" w:fill="auto"/>
            <w:noWrap/>
            <w:vAlign w:val="bottom"/>
          </w:tcPr>
          <w:p w:rsidR="007A4556" w:rsidRDefault="007A4556" w:rsidP="00B31E83">
            <w:pPr>
              <w:spacing w:before="0" w:after="0"/>
              <w:jc w:val="center"/>
              <w:rPr>
                <w:sz w:val="18"/>
                <w:lang w:eastAsia="en-ZA"/>
              </w:rPr>
            </w:pPr>
            <w:r>
              <w:rPr>
                <w:sz w:val="18"/>
                <w:lang w:eastAsia="en-ZA"/>
              </w:rPr>
              <w:t>D</w:t>
            </w:r>
          </w:p>
        </w:tc>
      </w:tr>
      <w:tr w:rsidR="000971F8" w:rsidRPr="00997ACE" w:rsidTr="004A0F8D">
        <w:trPr>
          <w:trHeight w:val="238"/>
        </w:trPr>
        <w:tc>
          <w:tcPr>
            <w:tcW w:w="6951" w:type="dxa"/>
            <w:tcBorders>
              <w:top w:val="nil"/>
              <w:left w:val="single" w:sz="4" w:space="0" w:color="auto"/>
              <w:bottom w:val="nil"/>
              <w:right w:val="nil"/>
            </w:tcBorders>
            <w:shd w:val="clear" w:color="auto" w:fill="auto"/>
            <w:noWrap/>
            <w:vAlign w:val="bottom"/>
          </w:tcPr>
          <w:p w:rsidR="000971F8" w:rsidRDefault="000971F8" w:rsidP="00457E67">
            <w:pPr>
              <w:spacing w:before="0" w:after="0"/>
              <w:ind w:firstLineChars="200" w:firstLine="320"/>
              <w:jc w:val="left"/>
              <w:rPr>
                <w:sz w:val="16"/>
                <w:szCs w:val="16"/>
                <w:lang w:eastAsia="en-ZA"/>
              </w:rPr>
            </w:pPr>
            <w:r>
              <w:rPr>
                <w:sz w:val="16"/>
                <w:szCs w:val="16"/>
                <w:lang w:eastAsia="en-ZA"/>
              </w:rPr>
              <w:t>River intakes, Pumpstations</w:t>
            </w:r>
          </w:p>
        </w:tc>
        <w:tc>
          <w:tcPr>
            <w:tcW w:w="1423" w:type="dxa"/>
            <w:tcBorders>
              <w:top w:val="nil"/>
              <w:left w:val="single" w:sz="4" w:space="0" w:color="auto"/>
              <w:bottom w:val="nil"/>
              <w:right w:val="single" w:sz="4" w:space="0" w:color="auto"/>
            </w:tcBorders>
            <w:shd w:val="clear" w:color="auto" w:fill="auto"/>
            <w:noWrap/>
            <w:vAlign w:val="bottom"/>
          </w:tcPr>
          <w:p w:rsidR="000971F8" w:rsidRDefault="000971F8" w:rsidP="00B31E83">
            <w:pPr>
              <w:spacing w:before="0" w:after="0"/>
              <w:jc w:val="center"/>
              <w:rPr>
                <w:sz w:val="18"/>
                <w:lang w:eastAsia="en-ZA"/>
              </w:rPr>
            </w:pPr>
            <w:r>
              <w:rPr>
                <w:sz w:val="18"/>
                <w:lang w:eastAsia="en-ZA"/>
              </w:rPr>
              <w:t>E</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3A58AC">
            <w:pPr>
              <w:spacing w:before="0" w:after="0"/>
              <w:ind w:firstLineChars="100" w:firstLine="180"/>
              <w:jc w:val="left"/>
              <w:rPr>
                <w:sz w:val="16"/>
                <w:szCs w:val="16"/>
                <w:lang w:eastAsia="en-ZA"/>
              </w:rPr>
            </w:pPr>
            <w:r w:rsidRPr="003A58AC">
              <w:rPr>
                <w:sz w:val="18"/>
                <w:szCs w:val="16"/>
                <w:lang w:eastAsia="en-ZA"/>
              </w:rPr>
              <w:t>Municipal and Building Civils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 </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Building civils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Municipal Services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Parking lots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A</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B0024B">
            <w:pPr>
              <w:spacing w:before="0" w:after="0"/>
              <w:ind w:firstLineChars="200" w:firstLine="320"/>
              <w:jc w:val="left"/>
              <w:rPr>
                <w:sz w:val="16"/>
                <w:szCs w:val="16"/>
                <w:lang w:eastAsia="en-ZA"/>
              </w:rPr>
            </w:pPr>
            <w:r>
              <w:rPr>
                <w:sz w:val="16"/>
                <w:szCs w:val="16"/>
                <w:lang w:eastAsia="en-ZA"/>
              </w:rPr>
              <w:t xml:space="preserve">Water and </w:t>
            </w:r>
            <w:r w:rsidR="00B0024B">
              <w:rPr>
                <w:sz w:val="16"/>
                <w:szCs w:val="16"/>
                <w:lang w:eastAsia="en-ZA"/>
              </w:rPr>
              <w:t xml:space="preserve">Wastewater </w:t>
            </w:r>
            <w:r>
              <w:rPr>
                <w:sz w:val="16"/>
                <w:szCs w:val="16"/>
                <w:lang w:eastAsia="en-ZA"/>
              </w:rPr>
              <w:t>Treatment works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Pr>
                <w:sz w:val="18"/>
                <w:lang w:eastAsia="en-ZA"/>
              </w:rPr>
              <w:t>F</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3A58AC">
            <w:pPr>
              <w:spacing w:before="0" w:after="0"/>
              <w:ind w:firstLineChars="100" w:firstLine="180"/>
              <w:jc w:val="left"/>
              <w:rPr>
                <w:sz w:val="16"/>
                <w:szCs w:val="16"/>
                <w:lang w:eastAsia="en-ZA"/>
              </w:rPr>
            </w:pPr>
            <w:r w:rsidRPr="003A58AC">
              <w:rPr>
                <w:sz w:val="18"/>
                <w:szCs w:val="16"/>
                <w:lang w:eastAsia="en-ZA"/>
              </w:rPr>
              <w:t>Geotechnical</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 </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Underground Structures</w:t>
            </w:r>
            <w:r>
              <w:rPr>
                <w:sz w:val="16"/>
                <w:szCs w:val="16"/>
                <w:lang w:eastAsia="en-ZA"/>
              </w:rPr>
              <w:t xml:space="preserve"> and Dredging</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A</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3A58AC">
            <w:pPr>
              <w:spacing w:before="0" w:after="0"/>
              <w:ind w:firstLineChars="100" w:firstLine="180"/>
              <w:jc w:val="left"/>
              <w:rPr>
                <w:sz w:val="16"/>
                <w:szCs w:val="16"/>
                <w:lang w:eastAsia="en-ZA"/>
              </w:rPr>
            </w:pPr>
            <w:r w:rsidRPr="003A58AC">
              <w:rPr>
                <w:sz w:val="18"/>
                <w:szCs w:val="16"/>
                <w:lang w:eastAsia="en-ZA"/>
              </w:rPr>
              <w:t>Reinforced Concrete and Structural Steel</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 </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Complex Load Bearing Structures</w:t>
            </w:r>
            <w:r>
              <w:rPr>
                <w:sz w:val="16"/>
                <w:szCs w:val="16"/>
                <w:lang w:eastAsia="en-ZA"/>
              </w:rPr>
              <w:t>, Quay Walls and Jetties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F</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Minor structures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Overpasses and Freeway Bridges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E</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Powerstation Civil and Buildings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River Bridges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F</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A461DC">
            <w:pPr>
              <w:spacing w:before="0" w:after="0"/>
              <w:ind w:firstLineChars="200" w:firstLine="320"/>
              <w:jc w:val="left"/>
              <w:rPr>
                <w:sz w:val="16"/>
                <w:szCs w:val="16"/>
                <w:lang w:eastAsia="en-ZA"/>
              </w:rPr>
            </w:pPr>
            <w:r w:rsidRPr="00457E67">
              <w:rPr>
                <w:sz w:val="16"/>
                <w:szCs w:val="16"/>
                <w:lang w:eastAsia="en-ZA"/>
              </w:rPr>
              <w:t>Stormwater structures</w:t>
            </w:r>
            <w:r>
              <w:rPr>
                <w:sz w:val="16"/>
                <w:szCs w:val="16"/>
                <w:lang w:eastAsia="en-ZA"/>
              </w:rPr>
              <w:t xml:space="preserve">, Breakwaters </w:t>
            </w:r>
            <w:r w:rsidRPr="00457E67">
              <w:rPr>
                <w:sz w:val="16"/>
                <w:szCs w:val="16"/>
                <w:lang w:eastAsia="en-ZA"/>
              </w:rPr>
              <w:t>and canals (Designed)</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C</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Unique structures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E</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Water Retaining Structures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D</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457E67">
            <w:pPr>
              <w:spacing w:before="0" w:after="0"/>
              <w:ind w:firstLineChars="200" w:firstLine="320"/>
              <w:jc w:val="left"/>
              <w:rPr>
                <w:sz w:val="16"/>
                <w:szCs w:val="16"/>
                <w:lang w:eastAsia="en-ZA"/>
              </w:rPr>
            </w:pPr>
            <w:r w:rsidRPr="00457E67">
              <w:rPr>
                <w:sz w:val="16"/>
                <w:szCs w:val="16"/>
                <w:lang w:eastAsia="en-ZA"/>
              </w:rPr>
              <w:t>Water Towers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E</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3A58AC">
            <w:pPr>
              <w:spacing w:before="0" w:after="0"/>
              <w:ind w:firstLineChars="100" w:firstLine="180"/>
              <w:jc w:val="left"/>
              <w:rPr>
                <w:sz w:val="16"/>
                <w:szCs w:val="16"/>
                <w:lang w:eastAsia="en-ZA"/>
              </w:rPr>
            </w:pPr>
            <w:r w:rsidRPr="003A58AC">
              <w:rPr>
                <w:sz w:val="18"/>
                <w:szCs w:val="16"/>
                <w:lang w:eastAsia="en-ZA"/>
              </w:rPr>
              <w:t>Building Structural</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997ACE">
            <w:pPr>
              <w:spacing w:before="0" w:after="0"/>
              <w:jc w:val="center"/>
              <w:rPr>
                <w:sz w:val="18"/>
                <w:lang w:eastAsia="en-ZA"/>
              </w:rPr>
            </w:pPr>
            <w:r w:rsidRPr="00997ACE">
              <w:rPr>
                <w:sz w:val="18"/>
                <w:lang w:eastAsia="en-ZA"/>
              </w:rPr>
              <w:t> </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E63AC2">
            <w:pPr>
              <w:spacing w:before="0" w:after="0"/>
              <w:ind w:firstLineChars="200" w:firstLine="320"/>
              <w:jc w:val="left"/>
              <w:rPr>
                <w:sz w:val="16"/>
                <w:szCs w:val="16"/>
                <w:lang w:eastAsia="en-ZA"/>
              </w:rPr>
            </w:pPr>
            <w:r>
              <w:rPr>
                <w:sz w:val="16"/>
                <w:szCs w:val="16"/>
                <w:lang w:eastAsia="en-ZA"/>
              </w:rPr>
              <w:t>Iconic and Unique Buildings and Structural Alterations</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CC7D23">
            <w:pPr>
              <w:spacing w:before="0" w:after="0"/>
              <w:jc w:val="center"/>
              <w:rPr>
                <w:sz w:val="18"/>
                <w:lang w:eastAsia="en-ZA"/>
              </w:rPr>
            </w:pPr>
            <w:r>
              <w:rPr>
                <w:sz w:val="18"/>
                <w:lang w:eastAsia="en-ZA"/>
              </w:rPr>
              <w:t>G</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pPr>
              <w:spacing w:before="0" w:after="0"/>
              <w:ind w:left="317" w:firstLineChars="1" w:firstLine="2"/>
              <w:jc w:val="left"/>
              <w:rPr>
                <w:sz w:val="16"/>
                <w:szCs w:val="16"/>
                <w:lang w:eastAsia="en-ZA"/>
              </w:rPr>
              <w:pPrChange w:id="547" w:author="Taute, Arthur" w:date="2015-08-14T11:24:00Z">
                <w:pPr>
                  <w:spacing w:before="0" w:after="0"/>
                  <w:ind w:firstLineChars="200" w:firstLine="320"/>
                  <w:jc w:val="left"/>
                </w:pPr>
              </w:pPrChange>
            </w:pPr>
            <w:r>
              <w:rPr>
                <w:sz w:val="16"/>
                <w:szCs w:val="16"/>
                <w:lang w:eastAsia="en-ZA"/>
              </w:rPr>
              <w:t>Hospitals, Hotels, Airports, Stadia, Exhibition Halls</w:t>
            </w:r>
            <w:ins w:id="548" w:author="Taute, Arthur" w:date="2015-08-14T11:18:00Z">
              <w:r w:rsidR="00E63AC2">
                <w:rPr>
                  <w:sz w:val="16"/>
                  <w:szCs w:val="16"/>
                  <w:lang w:eastAsia="en-ZA"/>
                </w:rPr>
                <w:t>,</w:t>
              </w:r>
            </w:ins>
            <w:del w:id="549" w:author="Taute, Arthur" w:date="2015-08-14T11:18:00Z">
              <w:r w:rsidDel="00E63AC2">
                <w:rPr>
                  <w:sz w:val="16"/>
                  <w:szCs w:val="16"/>
                  <w:lang w:eastAsia="en-ZA"/>
                </w:rPr>
                <w:delText xml:space="preserve"> and</w:delText>
              </w:r>
            </w:del>
            <w:r>
              <w:rPr>
                <w:sz w:val="16"/>
                <w:szCs w:val="16"/>
                <w:lang w:eastAsia="en-ZA"/>
              </w:rPr>
              <w:t xml:space="preserve"> Retail Shopping Centres</w:t>
            </w:r>
            <w:ins w:id="550" w:author="Taute, Arthur" w:date="2015-08-14T11:18:00Z">
              <w:r w:rsidR="00E63AC2">
                <w:rPr>
                  <w:sz w:val="16"/>
                  <w:szCs w:val="16"/>
                  <w:lang w:eastAsia="en-ZA"/>
                </w:rPr>
                <w:t xml:space="preserve"> and Buildings with Specialised Requirements</w:t>
              </w:r>
            </w:ins>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CC7D23">
            <w:pPr>
              <w:spacing w:before="0" w:after="0"/>
              <w:jc w:val="center"/>
              <w:rPr>
                <w:sz w:val="18"/>
                <w:lang w:eastAsia="en-ZA"/>
              </w:rPr>
            </w:pPr>
            <w:r>
              <w:rPr>
                <w:sz w:val="18"/>
                <w:lang w:eastAsia="en-ZA"/>
              </w:rPr>
              <w:t>F</w:t>
            </w:r>
          </w:p>
        </w:tc>
      </w:tr>
      <w:tr w:rsidR="00616C4D" w:rsidRPr="00997ACE" w:rsidTr="004A0F8D">
        <w:trPr>
          <w:trHeight w:val="238"/>
        </w:trPr>
        <w:tc>
          <w:tcPr>
            <w:tcW w:w="6951" w:type="dxa"/>
            <w:tcBorders>
              <w:top w:val="nil"/>
              <w:left w:val="single" w:sz="4" w:space="0" w:color="auto"/>
              <w:bottom w:val="nil"/>
              <w:right w:val="nil"/>
            </w:tcBorders>
            <w:shd w:val="clear" w:color="auto" w:fill="auto"/>
            <w:noWrap/>
            <w:vAlign w:val="bottom"/>
            <w:hideMark/>
          </w:tcPr>
          <w:p w:rsidR="00616C4D" w:rsidRPr="00457E67" w:rsidRDefault="00616C4D" w:rsidP="00E63AC2">
            <w:pPr>
              <w:spacing w:before="0" w:after="0"/>
              <w:ind w:firstLineChars="200" w:firstLine="320"/>
              <w:jc w:val="left"/>
              <w:rPr>
                <w:sz w:val="16"/>
                <w:szCs w:val="16"/>
                <w:lang w:eastAsia="en-ZA"/>
              </w:rPr>
            </w:pPr>
            <w:r>
              <w:rPr>
                <w:sz w:val="16"/>
                <w:szCs w:val="16"/>
                <w:lang w:eastAsia="en-ZA"/>
              </w:rPr>
              <w:t>Residential, Offices, Educational and Industrial</w:t>
            </w:r>
          </w:p>
        </w:tc>
        <w:tc>
          <w:tcPr>
            <w:tcW w:w="1423" w:type="dxa"/>
            <w:tcBorders>
              <w:top w:val="nil"/>
              <w:left w:val="single" w:sz="4" w:space="0" w:color="auto"/>
              <w:bottom w:val="nil"/>
              <w:right w:val="single" w:sz="4" w:space="0" w:color="auto"/>
            </w:tcBorders>
            <w:shd w:val="clear" w:color="auto" w:fill="auto"/>
            <w:noWrap/>
            <w:vAlign w:val="bottom"/>
            <w:hideMark/>
          </w:tcPr>
          <w:p w:rsidR="00616C4D" w:rsidRPr="00997ACE" w:rsidRDefault="00616C4D" w:rsidP="00CC7D23">
            <w:pPr>
              <w:spacing w:before="0" w:after="0"/>
              <w:jc w:val="center"/>
              <w:rPr>
                <w:sz w:val="18"/>
                <w:lang w:eastAsia="en-ZA"/>
              </w:rPr>
            </w:pPr>
            <w:r>
              <w:rPr>
                <w:sz w:val="18"/>
                <w:lang w:eastAsia="en-ZA"/>
              </w:rPr>
              <w:t>E</w:t>
            </w:r>
          </w:p>
        </w:tc>
      </w:tr>
      <w:tr w:rsidR="00616C4D" w:rsidRPr="00997ACE" w:rsidTr="004A0F8D">
        <w:trPr>
          <w:trHeight w:val="238"/>
        </w:trPr>
        <w:tc>
          <w:tcPr>
            <w:tcW w:w="6951" w:type="dxa"/>
            <w:tcBorders>
              <w:top w:val="nil"/>
              <w:left w:val="single" w:sz="4" w:space="0" w:color="auto"/>
              <w:bottom w:val="single" w:sz="4" w:space="0" w:color="auto"/>
              <w:right w:val="nil"/>
            </w:tcBorders>
            <w:shd w:val="clear" w:color="auto" w:fill="auto"/>
            <w:noWrap/>
            <w:vAlign w:val="bottom"/>
            <w:hideMark/>
          </w:tcPr>
          <w:p w:rsidR="00616C4D" w:rsidRPr="00457E67" w:rsidRDefault="00E63AC2" w:rsidP="00E63AC2">
            <w:pPr>
              <w:spacing w:before="0" w:after="0"/>
              <w:ind w:firstLineChars="200" w:firstLine="320"/>
              <w:jc w:val="left"/>
              <w:rPr>
                <w:sz w:val="16"/>
                <w:szCs w:val="16"/>
                <w:lang w:eastAsia="en-ZA"/>
              </w:rPr>
            </w:pPr>
            <w:ins w:id="551" w:author="Taute, Arthur" w:date="2015-08-14T11:15:00Z">
              <w:r>
                <w:rPr>
                  <w:sz w:val="16"/>
                  <w:szCs w:val="16"/>
                  <w:lang w:eastAsia="en-ZA"/>
                </w:rPr>
                <w:t xml:space="preserve">Agricultural, </w:t>
              </w:r>
            </w:ins>
            <w:r w:rsidR="00616C4D" w:rsidRPr="00457E67">
              <w:rPr>
                <w:sz w:val="16"/>
                <w:szCs w:val="16"/>
                <w:lang w:eastAsia="en-ZA"/>
              </w:rPr>
              <w:t>Warehouses</w:t>
            </w:r>
            <w:ins w:id="552" w:author="Taute, Arthur" w:date="2015-08-14T11:16:00Z">
              <w:r>
                <w:rPr>
                  <w:sz w:val="16"/>
                  <w:szCs w:val="16"/>
                  <w:lang w:eastAsia="en-ZA"/>
                </w:rPr>
                <w:t>, Parking Garages</w:t>
              </w:r>
            </w:ins>
          </w:p>
        </w:tc>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616C4D" w:rsidRPr="00997ACE" w:rsidRDefault="00616C4D" w:rsidP="00CC7D23">
            <w:pPr>
              <w:spacing w:before="0" w:after="0"/>
              <w:jc w:val="center"/>
              <w:rPr>
                <w:sz w:val="18"/>
                <w:lang w:eastAsia="en-ZA"/>
              </w:rPr>
            </w:pPr>
            <w:r>
              <w:rPr>
                <w:sz w:val="18"/>
                <w:lang w:eastAsia="en-ZA"/>
              </w:rPr>
              <w:t>D</w:t>
            </w:r>
          </w:p>
        </w:tc>
      </w:tr>
    </w:tbl>
    <w:p w:rsidR="00F15BE0" w:rsidRDefault="00F15BE0">
      <w:pPr>
        <w:spacing w:before="0" w:after="0"/>
        <w:jc w:val="left"/>
        <w:rPr>
          <w:lang w:val="en-GB"/>
        </w:rPr>
      </w:pPr>
    </w:p>
    <w:p w:rsidR="000971F8" w:rsidRDefault="000971F8">
      <w:pPr>
        <w:spacing w:before="0" w:after="0"/>
        <w:jc w:val="left"/>
        <w:rPr>
          <w:b/>
          <w:bCs/>
          <w:sz w:val="18"/>
          <w:szCs w:val="18"/>
        </w:rPr>
      </w:pPr>
      <w:r>
        <w:br w:type="page"/>
      </w:r>
    </w:p>
    <w:p w:rsidR="007E4CF1" w:rsidRDefault="007E4CF1" w:rsidP="007E4CF1">
      <w:pPr>
        <w:pStyle w:val="Caption"/>
        <w:keepNext/>
        <w:ind w:firstLine="709"/>
      </w:pPr>
      <w:bookmarkStart w:id="553" w:name="_Toc428163465"/>
      <w:r>
        <w:t xml:space="preserve">Table </w:t>
      </w:r>
      <w:r w:rsidR="00493EC9">
        <w:fldChar w:fldCharType="begin"/>
      </w:r>
      <w:r w:rsidR="00493EC9">
        <w:instrText xml:space="preserve"> STYLEREF 1 \s </w:instrText>
      </w:r>
      <w:r w:rsidR="00493EC9">
        <w:fldChar w:fldCharType="separate"/>
      </w:r>
      <w:r w:rsidR="00704C51">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704C51">
        <w:rPr>
          <w:noProof/>
        </w:rPr>
        <w:t>2</w:t>
      </w:r>
      <w:r w:rsidR="00493EC9">
        <w:fldChar w:fldCharType="end"/>
      </w:r>
      <w:r>
        <w:t>:  Work Types and Fee Categories for Mechanical Engineering Services</w:t>
      </w:r>
      <w:bookmarkEnd w:id="553"/>
    </w:p>
    <w:tbl>
      <w:tblPr>
        <w:tblW w:w="8039" w:type="dxa"/>
        <w:tblInd w:w="817" w:type="dxa"/>
        <w:tblLook w:val="04A0" w:firstRow="1" w:lastRow="0" w:firstColumn="1" w:lastColumn="0" w:noHBand="0" w:noVBand="1"/>
      </w:tblPr>
      <w:tblGrid>
        <w:gridCol w:w="6946"/>
        <w:gridCol w:w="1093"/>
      </w:tblGrid>
      <w:tr w:rsidR="00997ACE" w:rsidRPr="00997ACE" w:rsidTr="007E4CF1">
        <w:trPr>
          <w:trHeight w:val="510"/>
        </w:trPr>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7ACE" w:rsidRPr="00997ACE" w:rsidRDefault="00997ACE" w:rsidP="00997ACE">
            <w:pPr>
              <w:spacing w:before="0" w:after="0"/>
              <w:jc w:val="center"/>
              <w:rPr>
                <w:b/>
                <w:bCs/>
                <w:sz w:val="18"/>
                <w:lang w:eastAsia="en-ZA"/>
              </w:rPr>
            </w:pPr>
            <w:r w:rsidRPr="00997ACE">
              <w:rPr>
                <w:b/>
                <w:bCs/>
                <w:sz w:val="18"/>
                <w:lang w:eastAsia="en-ZA"/>
              </w:rPr>
              <w:t>Project Type</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997ACE" w:rsidRPr="00997ACE" w:rsidRDefault="00997ACE" w:rsidP="00997ACE">
            <w:pPr>
              <w:spacing w:before="0" w:after="0"/>
              <w:jc w:val="center"/>
              <w:rPr>
                <w:b/>
                <w:bCs/>
                <w:sz w:val="18"/>
                <w:lang w:eastAsia="en-ZA"/>
              </w:rPr>
            </w:pPr>
            <w:r w:rsidRPr="00997ACE">
              <w:rPr>
                <w:b/>
                <w:bCs/>
                <w:sz w:val="18"/>
                <w:lang w:eastAsia="en-ZA"/>
              </w:rPr>
              <w:t>Fee Category</w:t>
            </w:r>
          </w:p>
        </w:tc>
      </w:tr>
      <w:tr w:rsidR="00997AC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997ACE" w:rsidRPr="00997ACE" w:rsidRDefault="00997ACE" w:rsidP="0061001D">
            <w:pPr>
              <w:spacing w:before="0" w:after="0"/>
              <w:ind w:firstLineChars="100" w:firstLine="180"/>
              <w:jc w:val="left"/>
              <w:rPr>
                <w:sz w:val="18"/>
                <w:lang w:eastAsia="en-ZA"/>
              </w:rPr>
            </w:pPr>
            <w:r w:rsidRPr="00997ACE">
              <w:rPr>
                <w:sz w:val="18"/>
                <w:lang w:eastAsia="en-ZA"/>
              </w:rPr>
              <w:t>Engineering</w:t>
            </w:r>
            <w:r w:rsidR="0061001D">
              <w:rPr>
                <w:sz w:val="18"/>
                <w:lang w:eastAsia="en-ZA"/>
              </w:rPr>
              <w:t xml:space="preserve"> Service</w:t>
            </w:r>
            <w:r w:rsidR="00666FD9">
              <w:rPr>
                <w:sz w:val="18"/>
                <w:lang w:eastAsia="en-ZA"/>
              </w:rPr>
              <w:t>s</w:t>
            </w:r>
          </w:p>
        </w:tc>
        <w:tc>
          <w:tcPr>
            <w:tcW w:w="1093" w:type="dxa"/>
            <w:tcBorders>
              <w:top w:val="nil"/>
              <w:left w:val="single" w:sz="4" w:space="0" w:color="auto"/>
              <w:bottom w:val="nil"/>
              <w:right w:val="single" w:sz="4" w:space="0" w:color="auto"/>
            </w:tcBorders>
            <w:shd w:val="clear" w:color="auto" w:fill="auto"/>
            <w:noWrap/>
            <w:vAlign w:val="bottom"/>
            <w:hideMark/>
          </w:tcPr>
          <w:p w:rsidR="00997ACE" w:rsidRPr="00997ACE" w:rsidRDefault="00997ACE" w:rsidP="00997ACE">
            <w:pPr>
              <w:spacing w:before="0" w:after="0"/>
              <w:jc w:val="center"/>
              <w:rPr>
                <w:sz w:val="18"/>
                <w:lang w:eastAsia="en-ZA"/>
              </w:rPr>
            </w:pPr>
            <w:r w:rsidRPr="00997ACE">
              <w:rPr>
                <w:sz w:val="18"/>
                <w:lang w:eastAsia="en-ZA"/>
              </w:rPr>
              <w:t> </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61001D" w:rsidP="0061001D">
            <w:pPr>
              <w:spacing w:before="0" w:after="0"/>
              <w:ind w:left="459"/>
              <w:jc w:val="left"/>
              <w:rPr>
                <w:sz w:val="16"/>
                <w:lang w:eastAsia="en-ZA"/>
              </w:rPr>
            </w:pPr>
            <w:r>
              <w:rPr>
                <w:sz w:val="16"/>
                <w:lang w:eastAsia="en-ZA"/>
              </w:rPr>
              <w:t>Green building design</w:t>
            </w:r>
            <w:r w:rsidR="00D71E2E" w:rsidRPr="009135DA">
              <w:rPr>
                <w:sz w:val="16"/>
                <w:lang w:eastAsia="en-ZA"/>
              </w:rPr>
              <w:t xml:space="preserve"> and energy management</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F</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61001D" w:rsidRPr="009135DA" w:rsidRDefault="0061001D" w:rsidP="0061001D">
            <w:pPr>
              <w:spacing w:before="0" w:after="0"/>
              <w:ind w:left="459"/>
              <w:jc w:val="left"/>
              <w:rPr>
                <w:sz w:val="16"/>
                <w:lang w:eastAsia="en-ZA"/>
              </w:rPr>
            </w:pPr>
            <w:r>
              <w:rPr>
                <w:sz w:val="16"/>
                <w:lang w:eastAsia="en-ZA"/>
              </w:rPr>
              <w:t>Specialised f</w:t>
            </w:r>
            <w:r w:rsidR="00D71E2E" w:rsidRPr="009135DA">
              <w:rPr>
                <w:sz w:val="16"/>
                <w:lang w:eastAsia="en-ZA"/>
              </w:rPr>
              <w:t>ire protection systems</w:t>
            </w:r>
            <w:r>
              <w:rPr>
                <w:sz w:val="16"/>
                <w:lang w:eastAsia="en-ZA"/>
              </w:rPr>
              <w:t xml:space="preserve"> such as gas, foam extinguishing, etc.</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D</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Hazardous material systems</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F</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HVAC systems</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D</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Industrial process, piping and instrumentation</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E</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Mechanical plant and equipment</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C</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Pressure vessel design</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F</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Pumping and pipeline systems</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Pr>
                <w:sz w:val="18"/>
                <w:lang w:eastAsia="en-ZA"/>
              </w:rPr>
              <w:t>D</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Refrigeration and cold storage</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sidRPr="00997ACE">
              <w:rPr>
                <w:sz w:val="18"/>
                <w:lang w:eastAsia="en-ZA"/>
              </w:rPr>
              <w:t>C</w:t>
            </w:r>
          </w:p>
        </w:tc>
      </w:tr>
      <w:tr w:rsidR="00D71E2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C2615F">
            <w:pPr>
              <w:spacing w:before="0" w:after="0"/>
              <w:ind w:left="459"/>
              <w:jc w:val="left"/>
              <w:rPr>
                <w:sz w:val="16"/>
                <w:lang w:eastAsia="en-ZA"/>
              </w:rPr>
            </w:pPr>
            <w:r>
              <w:rPr>
                <w:sz w:val="16"/>
                <w:lang w:eastAsia="en-ZA"/>
              </w:rPr>
              <w:t>Vertical transportation systems and materials handling</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997ACE" w:rsidRDefault="00D71E2E" w:rsidP="00997ACE">
            <w:pPr>
              <w:spacing w:before="0" w:after="0"/>
              <w:jc w:val="center"/>
              <w:rPr>
                <w:sz w:val="18"/>
                <w:lang w:eastAsia="en-ZA"/>
              </w:rPr>
            </w:pPr>
            <w:r>
              <w:rPr>
                <w:sz w:val="18"/>
                <w:lang w:eastAsia="en-ZA"/>
              </w:rPr>
              <w:t>D</w:t>
            </w:r>
          </w:p>
        </w:tc>
      </w:tr>
      <w:tr w:rsidR="00997AC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997ACE" w:rsidRPr="00997ACE" w:rsidRDefault="00997ACE" w:rsidP="00997ACE">
            <w:pPr>
              <w:spacing w:before="0" w:after="0"/>
              <w:ind w:firstLineChars="100" w:firstLine="180"/>
              <w:jc w:val="left"/>
              <w:rPr>
                <w:sz w:val="18"/>
                <w:lang w:eastAsia="en-ZA"/>
              </w:rPr>
            </w:pPr>
            <w:r w:rsidRPr="00997ACE">
              <w:rPr>
                <w:sz w:val="18"/>
                <w:lang w:eastAsia="en-ZA"/>
              </w:rPr>
              <w:t> </w:t>
            </w:r>
          </w:p>
        </w:tc>
        <w:tc>
          <w:tcPr>
            <w:tcW w:w="1093" w:type="dxa"/>
            <w:tcBorders>
              <w:top w:val="nil"/>
              <w:left w:val="single" w:sz="4" w:space="0" w:color="auto"/>
              <w:bottom w:val="nil"/>
              <w:right w:val="single" w:sz="4" w:space="0" w:color="auto"/>
            </w:tcBorders>
            <w:shd w:val="clear" w:color="auto" w:fill="auto"/>
            <w:noWrap/>
            <w:vAlign w:val="bottom"/>
            <w:hideMark/>
          </w:tcPr>
          <w:p w:rsidR="00997ACE" w:rsidRPr="00997ACE" w:rsidRDefault="00997ACE" w:rsidP="00997ACE">
            <w:pPr>
              <w:spacing w:before="0" w:after="0"/>
              <w:jc w:val="center"/>
              <w:rPr>
                <w:sz w:val="18"/>
                <w:lang w:eastAsia="en-ZA"/>
              </w:rPr>
            </w:pPr>
            <w:r w:rsidRPr="00997ACE">
              <w:rPr>
                <w:sz w:val="18"/>
                <w:lang w:eastAsia="en-ZA"/>
              </w:rPr>
              <w:t> </w:t>
            </w:r>
          </w:p>
        </w:tc>
      </w:tr>
      <w:tr w:rsidR="00997ACE" w:rsidRPr="00997ACE" w:rsidTr="00C067BD">
        <w:trPr>
          <w:trHeight w:val="255"/>
        </w:trPr>
        <w:tc>
          <w:tcPr>
            <w:tcW w:w="6946" w:type="dxa"/>
            <w:tcBorders>
              <w:top w:val="nil"/>
              <w:left w:val="single" w:sz="4" w:space="0" w:color="auto"/>
              <w:bottom w:val="nil"/>
              <w:right w:val="nil"/>
            </w:tcBorders>
            <w:shd w:val="clear" w:color="auto" w:fill="auto"/>
            <w:noWrap/>
            <w:vAlign w:val="bottom"/>
            <w:hideMark/>
          </w:tcPr>
          <w:p w:rsidR="00997ACE" w:rsidRPr="00997ACE" w:rsidRDefault="00997ACE" w:rsidP="00666FD9">
            <w:pPr>
              <w:spacing w:before="0" w:after="0"/>
              <w:ind w:firstLineChars="100" w:firstLine="180"/>
              <w:jc w:val="left"/>
              <w:rPr>
                <w:sz w:val="18"/>
                <w:lang w:eastAsia="en-ZA"/>
              </w:rPr>
            </w:pPr>
            <w:r w:rsidRPr="00997ACE">
              <w:rPr>
                <w:sz w:val="18"/>
                <w:lang w:eastAsia="en-ZA"/>
              </w:rPr>
              <w:t xml:space="preserve">Building </w:t>
            </w:r>
            <w:r w:rsidR="00666FD9">
              <w:rPr>
                <w:sz w:val="18"/>
                <w:lang w:eastAsia="en-ZA"/>
              </w:rPr>
              <w:t>Services</w:t>
            </w:r>
          </w:p>
        </w:tc>
        <w:tc>
          <w:tcPr>
            <w:tcW w:w="1093" w:type="dxa"/>
            <w:tcBorders>
              <w:top w:val="nil"/>
              <w:left w:val="single" w:sz="4" w:space="0" w:color="auto"/>
              <w:bottom w:val="nil"/>
              <w:right w:val="single" w:sz="4" w:space="0" w:color="auto"/>
            </w:tcBorders>
            <w:shd w:val="clear" w:color="auto" w:fill="auto"/>
            <w:noWrap/>
            <w:vAlign w:val="bottom"/>
            <w:hideMark/>
          </w:tcPr>
          <w:p w:rsidR="00997ACE" w:rsidRPr="00997ACE" w:rsidRDefault="00997ACE" w:rsidP="00997ACE">
            <w:pPr>
              <w:spacing w:before="0" w:after="0"/>
              <w:jc w:val="center"/>
              <w:rPr>
                <w:sz w:val="18"/>
                <w:lang w:eastAsia="en-ZA"/>
              </w:rPr>
            </w:pPr>
            <w:r w:rsidRPr="00997ACE">
              <w:rPr>
                <w:sz w:val="18"/>
                <w:lang w:eastAsia="en-ZA"/>
              </w:rPr>
              <w:t> </w:t>
            </w:r>
          </w:p>
        </w:tc>
      </w:tr>
      <w:tr w:rsidR="00A47017" w:rsidRPr="00997ACE" w:rsidTr="00C067BD">
        <w:trPr>
          <w:trHeight w:val="255"/>
        </w:trPr>
        <w:tc>
          <w:tcPr>
            <w:tcW w:w="6946" w:type="dxa"/>
            <w:tcBorders>
              <w:top w:val="nil"/>
              <w:left w:val="single" w:sz="4" w:space="0" w:color="auto"/>
              <w:bottom w:val="nil"/>
              <w:right w:val="nil"/>
            </w:tcBorders>
            <w:shd w:val="clear" w:color="auto" w:fill="auto"/>
            <w:vAlign w:val="bottom"/>
          </w:tcPr>
          <w:p w:rsidR="00A47017" w:rsidRDefault="00A47017" w:rsidP="004471BD">
            <w:pPr>
              <w:spacing w:before="0" w:after="0"/>
              <w:ind w:left="459"/>
              <w:jc w:val="left"/>
              <w:rPr>
                <w:sz w:val="16"/>
                <w:lang w:eastAsia="en-ZA"/>
              </w:rPr>
            </w:pPr>
            <w:r>
              <w:rPr>
                <w:sz w:val="16"/>
                <w:lang w:eastAsia="en-ZA"/>
              </w:rPr>
              <w:t>Industrial building services</w:t>
            </w:r>
            <w:r w:rsidR="0061001D">
              <w:rPr>
                <w:sz w:val="16"/>
                <w:lang w:eastAsia="en-ZA"/>
              </w:rPr>
              <w:t xml:space="preserve"> and utilities</w:t>
            </w:r>
          </w:p>
        </w:tc>
        <w:tc>
          <w:tcPr>
            <w:tcW w:w="1093" w:type="dxa"/>
            <w:tcBorders>
              <w:top w:val="nil"/>
              <w:left w:val="single" w:sz="4" w:space="0" w:color="auto"/>
              <w:bottom w:val="nil"/>
              <w:right w:val="single" w:sz="4" w:space="0" w:color="auto"/>
            </w:tcBorders>
            <w:shd w:val="clear" w:color="auto" w:fill="auto"/>
            <w:vAlign w:val="bottom"/>
          </w:tcPr>
          <w:p w:rsidR="00A47017" w:rsidRPr="00997ACE" w:rsidRDefault="0061001D" w:rsidP="00997ACE">
            <w:pPr>
              <w:spacing w:before="0" w:after="0"/>
              <w:jc w:val="center"/>
              <w:rPr>
                <w:sz w:val="18"/>
                <w:lang w:eastAsia="en-ZA"/>
              </w:rPr>
            </w:pPr>
            <w:r>
              <w:rPr>
                <w:sz w:val="18"/>
                <w:lang w:eastAsia="en-ZA"/>
              </w:rPr>
              <w:t>E</w:t>
            </w:r>
          </w:p>
        </w:tc>
      </w:tr>
      <w:tr w:rsidR="00A47017" w:rsidRPr="00997ACE" w:rsidTr="003A58AC">
        <w:trPr>
          <w:trHeight w:val="255"/>
        </w:trPr>
        <w:tc>
          <w:tcPr>
            <w:tcW w:w="6946" w:type="dxa"/>
            <w:tcBorders>
              <w:top w:val="nil"/>
              <w:left w:val="single" w:sz="4" w:space="0" w:color="auto"/>
              <w:bottom w:val="nil"/>
              <w:right w:val="nil"/>
            </w:tcBorders>
            <w:shd w:val="clear" w:color="auto" w:fill="auto"/>
            <w:vAlign w:val="center"/>
          </w:tcPr>
          <w:p w:rsidR="000971F8" w:rsidRDefault="00566408">
            <w:pPr>
              <w:spacing w:before="0" w:after="0"/>
              <w:ind w:left="459"/>
              <w:jc w:val="left"/>
              <w:rPr>
                <w:sz w:val="16"/>
                <w:lang w:eastAsia="en-ZA"/>
              </w:rPr>
            </w:pPr>
            <w:r>
              <w:rPr>
                <w:sz w:val="16"/>
                <w:lang w:eastAsia="en-ZA"/>
              </w:rPr>
              <w:t xml:space="preserve">General - </w:t>
            </w:r>
            <w:r w:rsidR="00A47017" w:rsidRPr="009135DA">
              <w:rPr>
                <w:sz w:val="16"/>
                <w:lang w:eastAsia="en-ZA"/>
              </w:rPr>
              <w:t>Commercial, retail</w:t>
            </w:r>
            <w:r w:rsidR="00A47017">
              <w:rPr>
                <w:sz w:val="16"/>
                <w:lang w:eastAsia="en-ZA"/>
              </w:rPr>
              <w:t>,</w:t>
            </w:r>
            <w:r w:rsidR="00A47017" w:rsidRPr="009135DA">
              <w:rPr>
                <w:sz w:val="16"/>
                <w:lang w:eastAsia="en-ZA"/>
              </w:rPr>
              <w:t xml:space="preserve"> office</w:t>
            </w:r>
            <w:r w:rsidR="00A47017">
              <w:rPr>
                <w:sz w:val="16"/>
                <w:lang w:eastAsia="en-ZA"/>
              </w:rPr>
              <w:t>s, schools, hostels, clinics, hotels and resorts</w:t>
            </w:r>
          </w:p>
        </w:tc>
        <w:tc>
          <w:tcPr>
            <w:tcW w:w="1093" w:type="dxa"/>
            <w:tcBorders>
              <w:top w:val="nil"/>
              <w:left w:val="single" w:sz="4" w:space="0" w:color="auto"/>
              <w:bottom w:val="nil"/>
              <w:right w:val="single" w:sz="4" w:space="0" w:color="auto"/>
            </w:tcBorders>
            <w:shd w:val="clear" w:color="auto" w:fill="auto"/>
            <w:vAlign w:val="center"/>
          </w:tcPr>
          <w:p w:rsidR="00A47017" w:rsidRPr="00997ACE" w:rsidRDefault="00A47017">
            <w:pPr>
              <w:spacing w:before="0" w:after="0"/>
              <w:jc w:val="center"/>
              <w:rPr>
                <w:sz w:val="18"/>
                <w:lang w:eastAsia="en-ZA"/>
              </w:rPr>
            </w:pPr>
            <w:r>
              <w:rPr>
                <w:sz w:val="18"/>
                <w:lang w:eastAsia="en-ZA"/>
              </w:rPr>
              <w:t>E</w:t>
            </w:r>
          </w:p>
        </w:tc>
      </w:tr>
      <w:tr w:rsidR="00A47017" w:rsidRPr="00997ACE" w:rsidTr="00C067BD">
        <w:trPr>
          <w:trHeight w:val="255"/>
        </w:trPr>
        <w:tc>
          <w:tcPr>
            <w:tcW w:w="6946" w:type="dxa"/>
            <w:tcBorders>
              <w:top w:val="nil"/>
              <w:left w:val="single" w:sz="4" w:space="0" w:color="auto"/>
              <w:bottom w:val="nil"/>
              <w:right w:val="nil"/>
            </w:tcBorders>
            <w:shd w:val="clear" w:color="auto" w:fill="auto"/>
            <w:vAlign w:val="bottom"/>
            <w:hideMark/>
          </w:tcPr>
          <w:p w:rsidR="00A47017" w:rsidRPr="009135DA" w:rsidRDefault="00566408" w:rsidP="007365C8">
            <w:pPr>
              <w:spacing w:before="0" w:after="0"/>
              <w:ind w:left="459"/>
              <w:jc w:val="left"/>
              <w:rPr>
                <w:sz w:val="16"/>
                <w:lang w:eastAsia="en-ZA"/>
              </w:rPr>
            </w:pPr>
            <w:r>
              <w:rPr>
                <w:sz w:val="16"/>
                <w:lang w:eastAsia="en-ZA"/>
              </w:rPr>
              <w:t xml:space="preserve">Specialised  - </w:t>
            </w:r>
            <w:r w:rsidR="00A47017">
              <w:rPr>
                <w:sz w:val="16"/>
                <w:lang w:eastAsia="en-ZA"/>
              </w:rPr>
              <w:t>Airport</w:t>
            </w:r>
            <w:r w:rsidR="0061001D">
              <w:rPr>
                <w:sz w:val="16"/>
                <w:lang w:eastAsia="en-ZA"/>
              </w:rPr>
              <w:t xml:space="preserve"> buildings</w:t>
            </w:r>
            <w:r w:rsidR="00A47017">
              <w:rPr>
                <w:sz w:val="16"/>
                <w:lang w:eastAsia="en-ZA"/>
              </w:rPr>
              <w:t xml:space="preserve">, museums, </w:t>
            </w:r>
            <w:r w:rsidR="00A47017" w:rsidRPr="009135DA">
              <w:rPr>
                <w:sz w:val="16"/>
                <w:lang w:eastAsia="en-ZA"/>
              </w:rPr>
              <w:t>theatres, libraries</w:t>
            </w:r>
            <w:r w:rsidR="00A47017">
              <w:rPr>
                <w:sz w:val="16"/>
                <w:lang w:eastAsia="en-ZA"/>
              </w:rPr>
              <w:t xml:space="preserve">, </w:t>
            </w:r>
            <w:r w:rsidR="00A47017" w:rsidRPr="009135DA">
              <w:rPr>
                <w:sz w:val="16"/>
                <w:lang w:eastAsia="en-ZA"/>
              </w:rPr>
              <w:t>public entertainment</w:t>
            </w:r>
            <w:r w:rsidR="00A47017">
              <w:rPr>
                <w:sz w:val="16"/>
                <w:lang w:eastAsia="en-ZA"/>
              </w:rPr>
              <w:t>, hospitals, research</w:t>
            </w:r>
            <w:r>
              <w:rPr>
                <w:sz w:val="16"/>
                <w:lang w:eastAsia="en-ZA"/>
              </w:rPr>
              <w:t xml:space="preserve"> facilities</w:t>
            </w:r>
            <w:r w:rsidR="00A47017">
              <w:rPr>
                <w:sz w:val="16"/>
                <w:lang w:eastAsia="en-ZA"/>
              </w:rPr>
              <w:t xml:space="preserve">, </w:t>
            </w:r>
            <w:r>
              <w:rPr>
                <w:sz w:val="16"/>
                <w:lang w:eastAsia="en-ZA"/>
              </w:rPr>
              <w:t>universities, laboratories, conference facilities</w:t>
            </w:r>
            <w:r w:rsidR="0061001D">
              <w:rPr>
                <w:sz w:val="16"/>
                <w:lang w:eastAsia="en-ZA"/>
              </w:rPr>
              <w:t>, institutional buildings and facilities</w:t>
            </w:r>
            <w:r>
              <w:rPr>
                <w:sz w:val="16"/>
                <w:lang w:eastAsia="en-ZA"/>
              </w:rPr>
              <w:t>.</w:t>
            </w:r>
          </w:p>
        </w:tc>
        <w:tc>
          <w:tcPr>
            <w:tcW w:w="1093" w:type="dxa"/>
            <w:tcBorders>
              <w:top w:val="nil"/>
              <w:left w:val="single" w:sz="4" w:space="0" w:color="auto"/>
              <w:bottom w:val="nil"/>
              <w:right w:val="single" w:sz="4" w:space="0" w:color="auto"/>
            </w:tcBorders>
            <w:shd w:val="clear" w:color="auto" w:fill="auto"/>
            <w:vAlign w:val="bottom"/>
            <w:hideMark/>
          </w:tcPr>
          <w:p w:rsidR="00A47017" w:rsidRPr="00997ACE" w:rsidRDefault="00566408">
            <w:pPr>
              <w:spacing w:before="0" w:after="0"/>
              <w:jc w:val="center"/>
              <w:rPr>
                <w:sz w:val="18"/>
                <w:lang w:eastAsia="en-ZA"/>
              </w:rPr>
            </w:pPr>
            <w:r>
              <w:rPr>
                <w:sz w:val="18"/>
                <w:lang w:eastAsia="en-ZA"/>
              </w:rPr>
              <w:t>F</w:t>
            </w:r>
          </w:p>
        </w:tc>
      </w:tr>
      <w:tr w:rsidR="001B0421" w:rsidRPr="00997ACE" w:rsidTr="00046BDB">
        <w:trPr>
          <w:trHeight w:val="379"/>
        </w:trPr>
        <w:tc>
          <w:tcPr>
            <w:tcW w:w="6946" w:type="dxa"/>
            <w:tcBorders>
              <w:top w:val="nil"/>
              <w:left w:val="single" w:sz="4" w:space="0" w:color="auto"/>
              <w:right w:val="nil"/>
            </w:tcBorders>
            <w:shd w:val="clear" w:color="auto" w:fill="auto"/>
            <w:vAlign w:val="center"/>
            <w:hideMark/>
          </w:tcPr>
          <w:p w:rsidR="001B0421" w:rsidRPr="009135DA" w:rsidRDefault="001B0421">
            <w:pPr>
              <w:spacing w:before="0" w:after="0"/>
              <w:ind w:left="459"/>
              <w:jc w:val="left"/>
              <w:rPr>
                <w:sz w:val="16"/>
                <w:lang w:eastAsia="en-ZA"/>
              </w:rPr>
            </w:pPr>
            <w:r>
              <w:rPr>
                <w:sz w:val="16"/>
                <w:lang w:eastAsia="en-ZA"/>
              </w:rPr>
              <w:t>Residential – individual luxury housing units and apartment buildings</w:t>
            </w:r>
          </w:p>
        </w:tc>
        <w:tc>
          <w:tcPr>
            <w:tcW w:w="1093" w:type="dxa"/>
            <w:tcBorders>
              <w:top w:val="nil"/>
              <w:left w:val="single" w:sz="4" w:space="0" w:color="auto"/>
              <w:right w:val="single" w:sz="4" w:space="0" w:color="auto"/>
            </w:tcBorders>
            <w:shd w:val="clear" w:color="auto" w:fill="auto"/>
            <w:vAlign w:val="center"/>
          </w:tcPr>
          <w:p w:rsidR="001B0421" w:rsidRPr="00997ACE" w:rsidRDefault="001B0421">
            <w:pPr>
              <w:spacing w:before="0" w:after="0"/>
              <w:jc w:val="center"/>
              <w:rPr>
                <w:sz w:val="18"/>
                <w:lang w:eastAsia="en-ZA"/>
              </w:rPr>
            </w:pPr>
            <w:r>
              <w:rPr>
                <w:sz w:val="18"/>
                <w:lang w:eastAsia="en-ZA"/>
              </w:rPr>
              <w:t>F</w:t>
            </w:r>
          </w:p>
        </w:tc>
      </w:tr>
      <w:tr w:rsidR="00A47017" w:rsidRPr="00997ACE" w:rsidTr="001752CB">
        <w:trPr>
          <w:trHeight w:val="255"/>
        </w:trPr>
        <w:tc>
          <w:tcPr>
            <w:tcW w:w="6946" w:type="dxa"/>
            <w:tcBorders>
              <w:top w:val="nil"/>
              <w:left w:val="single" w:sz="4" w:space="0" w:color="auto"/>
              <w:bottom w:val="nil"/>
              <w:right w:val="nil"/>
            </w:tcBorders>
            <w:shd w:val="clear" w:color="auto" w:fill="auto"/>
            <w:vAlign w:val="center"/>
            <w:hideMark/>
          </w:tcPr>
          <w:p w:rsidR="00A47017" w:rsidRPr="009135DA" w:rsidRDefault="001B0421" w:rsidP="00046BDB">
            <w:pPr>
              <w:spacing w:before="0" w:after="0"/>
              <w:ind w:firstLineChars="286" w:firstLine="458"/>
              <w:jc w:val="left"/>
              <w:rPr>
                <w:sz w:val="16"/>
                <w:lang w:eastAsia="en-ZA"/>
              </w:rPr>
            </w:pPr>
            <w:r>
              <w:rPr>
                <w:sz w:val="16"/>
                <w:lang w:eastAsia="en-ZA"/>
              </w:rPr>
              <w:t>Residential – multiple (&gt;50) standard housing units</w:t>
            </w:r>
          </w:p>
        </w:tc>
        <w:tc>
          <w:tcPr>
            <w:tcW w:w="1093" w:type="dxa"/>
            <w:tcBorders>
              <w:top w:val="nil"/>
              <w:left w:val="single" w:sz="4" w:space="0" w:color="auto"/>
              <w:bottom w:val="nil"/>
              <w:right w:val="single" w:sz="4" w:space="0" w:color="auto"/>
            </w:tcBorders>
            <w:shd w:val="clear" w:color="auto" w:fill="auto"/>
            <w:vAlign w:val="center"/>
            <w:hideMark/>
          </w:tcPr>
          <w:p w:rsidR="00A47017" w:rsidRPr="00997ACE" w:rsidRDefault="001B0421" w:rsidP="007365C8">
            <w:pPr>
              <w:spacing w:before="0" w:after="0"/>
              <w:jc w:val="center"/>
              <w:rPr>
                <w:sz w:val="18"/>
                <w:lang w:eastAsia="en-ZA"/>
              </w:rPr>
            </w:pPr>
            <w:r>
              <w:rPr>
                <w:sz w:val="18"/>
                <w:lang w:eastAsia="en-ZA"/>
              </w:rPr>
              <w:t>C</w:t>
            </w:r>
          </w:p>
        </w:tc>
      </w:tr>
      <w:tr w:rsidR="00A63077" w:rsidRPr="00997ACE" w:rsidTr="00046BDB">
        <w:trPr>
          <w:trHeight w:val="255"/>
        </w:trPr>
        <w:tc>
          <w:tcPr>
            <w:tcW w:w="6946" w:type="dxa"/>
            <w:tcBorders>
              <w:top w:val="nil"/>
              <w:left w:val="single" w:sz="4" w:space="0" w:color="auto"/>
              <w:bottom w:val="single" w:sz="4" w:space="0" w:color="auto"/>
              <w:right w:val="nil"/>
            </w:tcBorders>
            <w:shd w:val="clear" w:color="auto" w:fill="auto"/>
            <w:vAlign w:val="center"/>
          </w:tcPr>
          <w:p w:rsidR="00A63077" w:rsidRDefault="00A63077" w:rsidP="00046BDB">
            <w:pPr>
              <w:spacing w:before="0" w:after="0"/>
              <w:ind w:firstLineChars="286" w:firstLine="458"/>
              <w:jc w:val="left"/>
              <w:rPr>
                <w:sz w:val="16"/>
                <w:lang w:eastAsia="en-ZA"/>
              </w:rPr>
            </w:pPr>
            <w:r>
              <w:rPr>
                <w:sz w:val="16"/>
                <w:lang w:eastAsia="en-ZA"/>
              </w:rPr>
              <w:t>Wet Services</w:t>
            </w:r>
          </w:p>
        </w:tc>
        <w:tc>
          <w:tcPr>
            <w:tcW w:w="1093" w:type="dxa"/>
            <w:tcBorders>
              <w:top w:val="nil"/>
              <w:left w:val="single" w:sz="4" w:space="0" w:color="auto"/>
              <w:bottom w:val="single" w:sz="4" w:space="0" w:color="auto"/>
              <w:right w:val="single" w:sz="4" w:space="0" w:color="auto"/>
            </w:tcBorders>
            <w:shd w:val="clear" w:color="auto" w:fill="auto"/>
            <w:vAlign w:val="center"/>
          </w:tcPr>
          <w:p w:rsidR="00A63077" w:rsidRDefault="00A63077" w:rsidP="007365C8">
            <w:pPr>
              <w:spacing w:before="0" w:after="0"/>
              <w:jc w:val="center"/>
              <w:rPr>
                <w:sz w:val="18"/>
                <w:lang w:eastAsia="en-ZA"/>
              </w:rPr>
            </w:pPr>
            <w:r>
              <w:rPr>
                <w:sz w:val="18"/>
                <w:lang w:eastAsia="en-ZA"/>
              </w:rPr>
              <w:t>G</w:t>
            </w:r>
          </w:p>
        </w:tc>
      </w:tr>
    </w:tbl>
    <w:p w:rsidR="00C067BD" w:rsidRDefault="00C067BD" w:rsidP="00046BDB">
      <w:pPr>
        <w:spacing w:before="0" w:after="0"/>
        <w:jc w:val="left"/>
      </w:pPr>
    </w:p>
    <w:p w:rsidR="007E4CF1" w:rsidRDefault="007E4CF1" w:rsidP="007E4CF1">
      <w:pPr>
        <w:pStyle w:val="Caption"/>
        <w:keepNext/>
        <w:ind w:firstLine="709"/>
      </w:pPr>
      <w:bookmarkStart w:id="554" w:name="_Toc428163466"/>
      <w:r>
        <w:t xml:space="preserve">Table </w:t>
      </w:r>
      <w:r w:rsidR="00493EC9">
        <w:fldChar w:fldCharType="begin"/>
      </w:r>
      <w:r w:rsidR="00493EC9">
        <w:instrText xml:space="preserve"> STYLEREF 1 \s </w:instrText>
      </w:r>
      <w:r w:rsidR="00493EC9">
        <w:fldChar w:fldCharType="separate"/>
      </w:r>
      <w:r w:rsidR="00704C51">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704C51">
        <w:rPr>
          <w:noProof/>
        </w:rPr>
        <w:t>3</w:t>
      </w:r>
      <w:r w:rsidR="00493EC9">
        <w:fldChar w:fldCharType="end"/>
      </w:r>
      <w:r>
        <w:t>: Work Types and Fee Categories for Electrical Engineering Services</w:t>
      </w:r>
      <w:bookmarkEnd w:id="554"/>
    </w:p>
    <w:tbl>
      <w:tblPr>
        <w:tblW w:w="8039" w:type="dxa"/>
        <w:tblInd w:w="817" w:type="dxa"/>
        <w:tblLook w:val="04A0" w:firstRow="1" w:lastRow="0" w:firstColumn="1" w:lastColumn="0" w:noHBand="0" w:noVBand="1"/>
      </w:tblPr>
      <w:tblGrid>
        <w:gridCol w:w="6946"/>
        <w:gridCol w:w="1093"/>
      </w:tblGrid>
      <w:tr w:rsidR="00C067BD" w:rsidRPr="00C067BD" w:rsidTr="007E4CF1">
        <w:trPr>
          <w:trHeight w:val="510"/>
        </w:trPr>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67BD" w:rsidRPr="00C067BD" w:rsidRDefault="00C067BD" w:rsidP="00C067BD">
            <w:pPr>
              <w:spacing w:before="0" w:after="0"/>
              <w:jc w:val="center"/>
              <w:rPr>
                <w:b/>
                <w:bCs/>
                <w:lang w:eastAsia="en-ZA"/>
              </w:rPr>
            </w:pPr>
            <w:r w:rsidRPr="00C067BD">
              <w:rPr>
                <w:b/>
                <w:bCs/>
                <w:lang w:eastAsia="en-ZA"/>
              </w:rPr>
              <w:t>Project Type</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C067BD" w:rsidRPr="00C067BD" w:rsidRDefault="00C067BD" w:rsidP="00C067BD">
            <w:pPr>
              <w:spacing w:before="0" w:after="0"/>
              <w:jc w:val="center"/>
              <w:rPr>
                <w:b/>
                <w:bCs/>
                <w:lang w:eastAsia="en-ZA"/>
              </w:rPr>
            </w:pPr>
            <w:r w:rsidRPr="00C067BD">
              <w:rPr>
                <w:b/>
                <w:bCs/>
                <w:lang w:eastAsia="en-ZA"/>
              </w:rPr>
              <w:t>Fee Category</w:t>
            </w:r>
          </w:p>
        </w:tc>
      </w:tr>
      <w:tr w:rsidR="00C067BD"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C067BD" w:rsidRPr="00C067BD" w:rsidRDefault="00C067BD" w:rsidP="00CB7E5D">
            <w:pPr>
              <w:spacing w:before="0" w:after="0"/>
              <w:ind w:firstLineChars="100" w:firstLine="180"/>
              <w:jc w:val="left"/>
              <w:rPr>
                <w:lang w:eastAsia="en-ZA"/>
              </w:rPr>
            </w:pPr>
            <w:r w:rsidRPr="009135DA">
              <w:rPr>
                <w:sz w:val="18"/>
                <w:lang w:eastAsia="en-ZA"/>
              </w:rPr>
              <w:t xml:space="preserve">Engineering </w:t>
            </w:r>
            <w:r w:rsidR="00CB7E5D">
              <w:rPr>
                <w:sz w:val="18"/>
                <w:lang w:eastAsia="en-ZA"/>
              </w:rPr>
              <w:t>Services</w:t>
            </w:r>
            <w:r w:rsidRPr="009135DA">
              <w:rPr>
                <w:sz w:val="18"/>
                <w:lang w:eastAsia="en-ZA"/>
              </w:rPr>
              <w:t xml:space="preserve"> </w:t>
            </w:r>
          </w:p>
        </w:tc>
        <w:tc>
          <w:tcPr>
            <w:tcW w:w="1093" w:type="dxa"/>
            <w:tcBorders>
              <w:top w:val="nil"/>
              <w:left w:val="single" w:sz="4" w:space="0" w:color="auto"/>
              <w:bottom w:val="nil"/>
              <w:right w:val="single" w:sz="4" w:space="0" w:color="auto"/>
            </w:tcBorders>
            <w:shd w:val="clear" w:color="auto" w:fill="auto"/>
            <w:noWrap/>
            <w:vAlign w:val="bottom"/>
            <w:hideMark/>
          </w:tcPr>
          <w:p w:rsidR="00C067BD" w:rsidRPr="00C067BD" w:rsidRDefault="00C067BD" w:rsidP="00C067BD">
            <w:pPr>
              <w:spacing w:before="0" w:after="0"/>
              <w:jc w:val="center"/>
              <w:rPr>
                <w:lang w:eastAsia="en-ZA"/>
              </w:rPr>
            </w:pPr>
            <w:r w:rsidRPr="00C067BD">
              <w:rPr>
                <w:lang w:eastAsia="en-ZA"/>
              </w:rPr>
              <w:t> </w:t>
            </w:r>
          </w:p>
        </w:tc>
      </w:tr>
      <w:tr w:rsidR="00D71E2E" w:rsidRPr="00C067BD" w:rsidTr="00C067BD">
        <w:trPr>
          <w:trHeight w:val="255"/>
        </w:trPr>
        <w:tc>
          <w:tcPr>
            <w:tcW w:w="6946" w:type="dxa"/>
            <w:tcBorders>
              <w:top w:val="nil"/>
              <w:left w:val="single" w:sz="4" w:space="0" w:color="auto"/>
              <w:bottom w:val="nil"/>
              <w:right w:val="nil"/>
            </w:tcBorders>
            <w:shd w:val="clear" w:color="auto" w:fill="auto"/>
            <w:vAlign w:val="bottom"/>
            <w:hideMark/>
          </w:tcPr>
          <w:p w:rsidR="00D71E2E" w:rsidRPr="009135DA" w:rsidRDefault="00CB7E5D" w:rsidP="00CB7E5D">
            <w:pPr>
              <w:spacing w:before="0" w:after="0"/>
              <w:ind w:left="459"/>
              <w:jc w:val="left"/>
              <w:rPr>
                <w:sz w:val="16"/>
                <w:lang w:eastAsia="en-ZA"/>
              </w:rPr>
            </w:pPr>
            <w:r>
              <w:rPr>
                <w:sz w:val="16"/>
                <w:lang w:eastAsia="en-ZA"/>
              </w:rPr>
              <w:t>Green building design and</w:t>
            </w:r>
            <w:r w:rsidR="00D71E2E" w:rsidRPr="009135DA">
              <w:rPr>
                <w:sz w:val="16"/>
                <w:lang w:eastAsia="en-ZA"/>
              </w:rPr>
              <w:t xml:space="preserve"> energy management</w:t>
            </w:r>
          </w:p>
        </w:tc>
        <w:tc>
          <w:tcPr>
            <w:tcW w:w="1093" w:type="dxa"/>
            <w:tcBorders>
              <w:top w:val="nil"/>
              <w:left w:val="single" w:sz="4" w:space="0" w:color="auto"/>
              <w:bottom w:val="nil"/>
              <w:right w:val="single" w:sz="4" w:space="0" w:color="auto"/>
            </w:tcBorders>
            <w:shd w:val="clear" w:color="auto" w:fill="auto"/>
            <w:vAlign w:val="bottom"/>
            <w:hideMark/>
          </w:tcPr>
          <w:p w:rsidR="00D71E2E" w:rsidRPr="00ED2794" w:rsidRDefault="00D71E2E" w:rsidP="00C067BD">
            <w:pPr>
              <w:spacing w:before="0" w:after="0"/>
              <w:jc w:val="center"/>
              <w:rPr>
                <w:sz w:val="18"/>
                <w:lang w:eastAsia="en-ZA"/>
              </w:rPr>
            </w:pPr>
            <w:r w:rsidRPr="00ED2794">
              <w:rPr>
                <w:sz w:val="18"/>
                <w:lang w:eastAsia="en-ZA"/>
              </w:rPr>
              <w:t>F</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Communications, data and IT cabling systems</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E</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Energy generation and transmission</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D</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Pr>
                <w:sz w:val="16"/>
                <w:lang w:eastAsia="en-ZA"/>
              </w:rPr>
              <w:t>Fire protection, security and access control</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E</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Industrial process, wiring and instrumentation</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E</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Mining</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2615F">
            <w:pPr>
              <w:spacing w:before="0" w:after="0"/>
              <w:jc w:val="center"/>
              <w:rPr>
                <w:sz w:val="18"/>
                <w:lang w:eastAsia="en-ZA"/>
              </w:rPr>
            </w:pPr>
            <w:r w:rsidRPr="00ED2794">
              <w:rPr>
                <w:sz w:val="18"/>
                <w:lang w:eastAsia="en-ZA"/>
              </w:rPr>
              <w:t>D</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Motor control and electrical installations for machinery and equipment</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E</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 xml:space="preserve">MV and LV Distribution </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C</w:t>
            </w:r>
          </w:p>
        </w:tc>
      </w:tr>
      <w:tr w:rsidR="00D71E2E"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D71E2E" w:rsidRPr="009135DA" w:rsidRDefault="00D71E2E" w:rsidP="009135DA">
            <w:pPr>
              <w:spacing w:before="0" w:after="0"/>
              <w:ind w:left="459"/>
              <w:jc w:val="left"/>
              <w:rPr>
                <w:sz w:val="16"/>
                <w:lang w:eastAsia="en-ZA"/>
              </w:rPr>
            </w:pPr>
            <w:r w:rsidRPr="009135DA">
              <w:rPr>
                <w:sz w:val="16"/>
                <w:lang w:eastAsia="en-ZA"/>
              </w:rPr>
              <w:t>Street, area and sportsfield lighting</w:t>
            </w:r>
          </w:p>
        </w:tc>
        <w:tc>
          <w:tcPr>
            <w:tcW w:w="1093" w:type="dxa"/>
            <w:tcBorders>
              <w:top w:val="nil"/>
              <w:left w:val="single" w:sz="4" w:space="0" w:color="auto"/>
              <w:bottom w:val="nil"/>
              <w:right w:val="single" w:sz="4" w:space="0" w:color="auto"/>
            </w:tcBorders>
            <w:shd w:val="clear" w:color="auto" w:fill="auto"/>
            <w:noWrap/>
            <w:vAlign w:val="bottom"/>
            <w:hideMark/>
          </w:tcPr>
          <w:p w:rsidR="00D71E2E" w:rsidRPr="00ED2794" w:rsidRDefault="00D71E2E" w:rsidP="00C067BD">
            <w:pPr>
              <w:spacing w:before="0" w:after="0"/>
              <w:jc w:val="center"/>
              <w:rPr>
                <w:sz w:val="18"/>
                <w:lang w:eastAsia="en-ZA"/>
              </w:rPr>
            </w:pPr>
            <w:r w:rsidRPr="00ED2794">
              <w:rPr>
                <w:sz w:val="18"/>
                <w:lang w:eastAsia="en-ZA"/>
              </w:rPr>
              <w:t>D</w:t>
            </w:r>
          </w:p>
        </w:tc>
      </w:tr>
      <w:tr w:rsidR="00C067BD"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C067BD" w:rsidRPr="00C067BD" w:rsidRDefault="00C067BD" w:rsidP="00C067BD">
            <w:pPr>
              <w:spacing w:before="0" w:after="0"/>
              <w:ind w:firstLineChars="100" w:firstLine="200"/>
              <w:jc w:val="left"/>
              <w:rPr>
                <w:lang w:eastAsia="en-ZA"/>
              </w:rPr>
            </w:pPr>
            <w:r w:rsidRPr="00C067BD">
              <w:rPr>
                <w:lang w:eastAsia="en-ZA"/>
              </w:rPr>
              <w:t> </w:t>
            </w:r>
          </w:p>
        </w:tc>
        <w:tc>
          <w:tcPr>
            <w:tcW w:w="1093" w:type="dxa"/>
            <w:tcBorders>
              <w:top w:val="nil"/>
              <w:left w:val="single" w:sz="4" w:space="0" w:color="auto"/>
              <w:bottom w:val="nil"/>
              <w:right w:val="single" w:sz="4" w:space="0" w:color="auto"/>
            </w:tcBorders>
            <w:shd w:val="clear" w:color="auto" w:fill="auto"/>
            <w:noWrap/>
            <w:vAlign w:val="bottom"/>
            <w:hideMark/>
          </w:tcPr>
          <w:p w:rsidR="00C067BD" w:rsidRPr="00ED2794" w:rsidRDefault="00C067BD" w:rsidP="00C067BD">
            <w:pPr>
              <w:spacing w:before="0" w:after="0"/>
              <w:jc w:val="center"/>
              <w:rPr>
                <w:sz w:val="18"/>
                <w:lang w:eastAsia="en-ZA"/>
              </w:rPr>
            </w:pPr>
            <w:r w:rsidRPr="00ED2794">
              <w:rPr>
                <w:sz w:val="18"/>
                <w:lang w:eastAsia="en-ZA"/>
              </w:rPr>
              <w:t> </w:t>
            </w:r>
          </w:p>
        </w:tc>
      </w:tr>
      <w:tr w:rsidR="00C067BD"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C067BD" w:rsidRPr="00C067BD" w:rsidRDefault="00C067BD" w:rsidP="00CB7E5D">
            <w:pPr>
              <w:spacing w:before="0" w:after="0"/>
              <w:ind w:firstLineChars="100" w:firstLine="180"/>
              <w:jc w:val="left"/>
              <w:rPr>
                <w:lang w:eastAsia="en-ZA"/>
              </w:rPr>
            </w:pPr>
            <w:r w:rsidRPr="009135DA">
              <w:rPr>
                <w:sz w:val="18"/>
                <w:lang w:eastAsia="en-ZA"/>
              </w:rPr>
              <w:t xml:space="preserve">Building </w:t>
            </w:r>
            <w:r w:rsidR="00CB7E5D">
              <w:rPr>
                <w:sz w:val="18"/>
                <w:lang w:eastAsia="en-ZA"/>
              </w:rPr>
              <w:t>Services</w:t>
            </w:r>
          </w:p>
        </w:tc>
        <w:tc>
          <w:tcPr>
            <w:tcW w:w="1093" w:type="dxa"/>
            <w:tcBorders>
              <w:top w:val="nil"/>
              <w:left w:val="single" w:sz="4" w:space="0" w:color="auto"/>
              <w:bottom w:val="nil"/>
              <w:right w:val="single" w:sz="4" w:space="0" w:color="auto"/>
            </w:tcBorders>
            <w:shd w:val="clear" w:color="auto" w:fill="auto"/>
            <w:noWrap/>
            <w:vAlign w:val="bottom"/>
            <w:hideMark/>
          </w:tcPr>
          <w:p w:rsidR="00C067BD" w:rsidRPr="00ED2794" w:rsidRDefault="00C067BD" w:rsidP="00C067BD">
            <w:pPr>
              <w:spacing w:before="0" w:after="0"/>
              <w:jc w:val="center"/>
              <w:rPr>
                <w:sz w:val="18"/>
                <w:lang w:eastAsia="en-ZA"/>
              </w:rPr>
            </w:pPr>
            <w:r w:rsidRPr="00ED2794">
              <w:rPr>
                <w:sz w:val="18"/>
                <w:lang w:eastAsia="en-ZA"/>
              </w:rPr>
              <w:t> </w:t>
            </w:r>
          </w:p>
        </w:tc>
      </w:tr>
      <w:tr w:rsidR="00C27300" w:rsidRPr="00C067BD" w:rsidTr="00C27300">
        <w:trPr>
          <w:trHeight w:val="340"/>
        </w:trPr>
        <w:tc>
          <w:tcPr>
            <w:tcW w:w="6946" w:type="dxa"/>
            <w:tcBorders>
              <w:top w:val="nil"/>
              <w:left w:val="single" w:sz="4" w:space="0" w:color="auto"/>
              <w:bottom w:val="nil"/>
              <w:right w:val="nil"/>
            </w:tcBorders>
            <w:shd w:val="clear" w:color="auto" w:fill="auto"/>
            <w:vAlign w:val="center"/>
          </w:tcPr>
          <w:p w:rsidR="00C27300" w:rsidRDefault="00C27300" w:rsidP="00C27300">
            <w:pPr>
              <w:spacing w:before="0" w:after="0"/>
              <w:ind w:left="459"/>
              <w:jc w:val="left"/>
              <w:rPr>
                <w:sz w:val="16"/>
                <w:lang w:eastAsia="en-ZA"/>
              </w:rPr>
            </w:pPr>
            <w:r>
              <w:rPr>
                <w:sz w:val="16"/>
                <w:lang w:eastAsia="en-ZA"/>
              </w:rPr>
              <w:t>Industrial building services and utilities</w:t>
            </w:r>
          </w:p>
        </w:tc>
        <w:tc>
          <w:tcPr>
            <w:tcW w:w="1093" w:type="dxa"/>
            <w:tcBorders>
              <w:top w:val="nil"/>
              <w:left w:val="single" w:sz="4" w:space="0" w:color="auto"/>
              <w:bottom w:val="nil"/>
              <w:right w:val="single" w:sz="4" w:space="0" w:color="auto"/>
            </w:tcBorders>
            <w:shd w:val="clear" w:color="auto" w:fill="auto"/>
            <w:noWrap/>
            <w:vAlign w:val="center"/>
          </w:tcPr>
          <w:p w:rsidR="00C27300" w:rsidRPr="00ED2794" w:rsidRDefault="00C27300" w:rsidP="00C27300">
            <w:pPr>
              <w:spacing w:before="0" w:after="0"/>
              <w:jc w:val="center"/>
              <w:rPr>
                <w:sz w:val="18"/>
                <w:lang w:eastAsia="en-ZA"/>
              </w:rPr>
            </w:pPr>
            <w:r w:rsidRPr="00ED2794">
              <w:rPr>
                <w:sz w:val="18"/>
                <w:lang w:eastAsia="en-ZA"/>
              </w:rPr>
              <w:t>E</w:t>
            </w:r>
          </w:p>
        </w:tc>
      </w:tr>
      <w:tr w:rsidR="00D71E2E" w:rsidRPr="00C067BD" w:rsidTr="00046BDB">
        <w:trPr>
          <w:trHeight w:val="340"/>
        </w:trPr>
        <w:tc>
          <w:tcPr>
            <w:tcW w:w="6946" w:type="dxa"/>
            <w:tcBorders>
              <w:top w:val="nil"/>
              <w:left w:val="single" w:sz="4" w:space="0" w:color="auto"/>
              <w:bottom w:val="nil"/>
              <w:right w:val="nil"/>
            </w:tcBorders>
            <w:shd w:val="clear" w:color="auto" w:fill="auto"/>
            <w:vAlign w:val="center"/>
            <w:hideMark/>
          </w:tcPr>
          <w:p w:rsidR="00D71E2E" w:rsidRPr="009135DA" w:rsidRDefault="00566408" w:rsidP="007365C8">
            <w:pPr>
              <w:spacing w:before="0" w:after="0"/>
              <w:ind w:left="459"/>
              <w:jc w:val="left"/>
              <w:rPr>
                <w:sz w:val="16"/>
                <w:lang w:eastAsia="en-ZA"/>
              </w:rPr>
            </w:pPr>
            <w:r>
              <w:rPr>
                <w:sz w:val="16"/>
                <w:lang w:eastAsia="en-ZA"/>
              </w:rPr>
              <w:t xml:space="preserve">General - </w:t>
            </w:r>
            <w:r w:rsidRPr="009135DA">
              <w:rPr>
                <w:sz w:val="16"/>
                <w:lang w:eastAsia="en-ZA"/>
              </w:rPr>
              <w:t>Commercial</w:t>
            </w:r>
            <w:r>
              <w:rPr>
                <w:sz w:val="16"/>
                <w:lang w:eastAsia="en-ZA"/>
              </w:rPr>
              <w:t xml:space="preserve">, </w:t>
            </w:r>
            <w:r w:rsidRPr="009135DA">
              <w:rPr>
                <w:sz w:val="16"/>
                <w:lang w:eastAsia="en-ZA"/>
              </w:rPr>
              <w:t>retail</w:t>
            </w:r>
            <w:r>
              <w:rPr>
                <w:sz w:val="16"/>
                <w:lang w:eastAsia="en-ZA"/>
              </w:rPr>
              <w:t>,</w:t>
            </w:r>
            <w:r w:rsidRPr="009135DA">
              <w:rPr>
                <w:sz w:val="16"/>
                <w:lang w:eastAsia="en-ZA"/>
              </w:rPr>
              <w:t xml:space="preserve"> office</w:t>
            </w:r>
            <w:r>
              <w:rPr>
                <w:sz w:val="16"/>
                <w:lang w:eastAsia="en-ZA"/>
              </w:rPr>
              <w:t>s, schools, hostels, clinics, hotels and resorts</w:t>
            </w:r>
          </w:p>
        </w:tc>
        <w:tc>
          <w:tcPr>
            <w:tcW w:w="1093" w:type="dxa"/>
            <w:tcBorders>
              <w:top w:val="nil"/>
              <w:left w:val="single" w:sz="4" w:space="0" w:color="auto"/>
              <w:bottom w:val="nil"/>
              <w:right w:val="single" w:sz="4" w:space="0" w:color="auto"/>
            </w:tcBorders>
            <w:shd w:val="clear" w:color="auto" w:fill="auto"/>
            <w:noWrap/>
            <w:vAlign w:val="center"/>
            <w:hideMark/>
          </w:tcPr>
          <w:p w:rsidR="00D71E2E" w:rsidRPr="00ED2794" w:rsidRDefault="00D71E2E">
            <w:pPr>
              <w:spacing w:before="0" w:after="0"/>
              <w:jc w:val="center"/>
              <w:rPr>
                <w:sz w:val="18"/>
                <w:lang w:eastAsia="en-ZA"/>
              </w:rPr>
            </w:pPr>
            <w:r w:rsidRPr="00ED2794">
              <w:rPr>
                <w:sz w:val="18"/>
                <w:lang w:eastAsia="en-ZA"/>
              </w:rPr>
              <w:t>E</w:t>
            </w:r>
          </w:p>
        </w:tc>
      </w:tr>
      <w:tr w:rsidR="001B0421" w:rsidRPr="00C067BD" w:rsidTr="00046BDB">
        <w:trPr>
          <w:trHeight w:val="368"/>
        </w:trPr>
        <w:tc>
          <w:tcPr>
            <w:tcW w:w="6946" w:type="dxa"/>
            <w:tcBorders>
              <w:top w:val="nil"/>
              <w:left w:val="single" w:sz="4" w:space="0" w:color="auto"/>
              <w:right w:val="nil"/>
            </w:tcBorders>
            <w:shd w:val="clear" w:color="auto" w:fill="auto"/>
            <w:vAlign w:val="bottom"/>
          </w:tcPr>
          <w:p w:rsidR="001B0421" w:rsidRPr="009135DA" w:rsidRDefault="001B0421">
            <w:pPr>
              <w:spacing w:before="0" w:after="0"/>
              <w:ind w:left="459"/>
              <w:jc w:val="left"/>
              <w:rPr>
                <w:sz w:val="16"/>
                <w:lang w:eastAsia="en-ZA"/>
              </w:rPr>
            </w:pPr>
            <w:r>
              <w:rPr>
                <w:sz w:val="16"/>
                <w:lang w:eastAsia="en-ZA"/>
              </w:rPr>
              <w:t xml:space="preserve">Specialised – Airport buildings, museums, </w:t>
            </w:r>
            <w:r w:rsidRPr="009135DA">
              <w:rPr>
                <w:sz w:val="16"/>
                <w:lang w:eastAsia="en-ZA"/>
              </w:rPr>
              <w:t>theatres, libraries</w:t>
            </w:r>
            <w:r>
              <w:rPr>
                <w:sz w:val="16"/>
                <w:lang w:eastAsia="en-ZA"/>
              </w:rPr>
              <w:t xml:space="preserve">, </w:t>
            </w:r>
            <w:r w:rsidRPr="009135DA">
              <w:rPr>
                <w:sz w:val="16"/>
                <w:lang w:eastAsia="en-ZA"/>
              </w:rPr>
              <w:t>public entertainment</w:t>
            </w:r>
            <w:r>
              <w:rPr>
                <w:sz w:val="16"/>
                <w:lang w:eastAsia="en-ZA"/>
              </w:rPr>
              <w:t>, hospitals, research facilities, universities, laboratories, conference facilities, institutional buildings and facilities</w:t>
            </w:r>
          </w:p>
        </w:tc>
        <w:tc>
          <w:tcPr>
            <w:tcW w:w="1093" w:type="dxa"/>
            <w:tcBorders>
              <w:top w:val="nil"/>
              <w:left w:val="single" w:sz="4" w:space="0" w:color="auto"/>
              <w:bottom w:val="nil"/>
              <w:right w:val="single" w:sz="4" w:space="0" w:color="auto"/>
            </w:tcBorders>
            <w:shd w:val="clear" w:color="auto" w:fill="auto"/>
            <w:vAlign w:val="center"/>
          </w:tcPr>
          <w:p w:rsidR="001B0421" w:rsidRPr="00ED2794" w:rsidRDefault="001B0421">
            <w:pPr>
              <w:spacing w:before="0" w:after="0"/>
              <w:jc w:val="center"/>
              <w:rPr>
                <w:sz w:val="18"/>
                <w:lang w:eastAsia="en-ZA"/>
              </w:rPr>
            </w:pPr>
            <w:r w:rsidRPr="00ED2794">
              <w:rPr>
                <w:sz w:val="18"/>
                <w:lang w:eastAsia="en-ZA"/>
              </w:rPr>
              <w:t>F</w:t>
            </w:r>
          </w:p>
        </w:tc>
      </w:tr>
      <w:tr w:rsidR="001B0421" w:rsidRPr="00C067BD" w:rsidTr="00046BDB">
        <w:trPr>
          <w:trHeight w:val="340"/>
        </w:trPr>
        <w:tc>
          <w:tcPr>
            <w:tcW w:w="6946" w:type="dxa"/>
            <w:tcBorders>
              <w:top w:val="nil"/>
              <w:left w:val="single" w:sz="4" w:space="0" w:color="auto"/>
              <w:right w:val="nil"/>
            </w:tcBorders>
            <w:shd w:val="clear" w:color="auto" w:fill="auto"/>
            <w:vAlign w:val="center"/>
            <w:hideMark/>
          </w:tcPr>
          <w:p w:rsidR="001B0421" w:rsidRPr="009135DA" w:rsidRDefault="001B0421">
            <w:pPr>
              <w:spacing w:before="0" w:after="0"/>
              <w:ind w:left="459"/>
              <w:jc w:val="left"/>
              <w:rPr>
                <w:sz w:val="16"/>
                <w:lang w:eastAsia="en-ZA"/>
              </w:rPr>
            </w:pPr>
            <w:r>
              <w:rPr>
                <w:sz w:val="16"/>
                <w:lang w:eastAsia="en-ZA"/>
              </w:rPr>
              <w:t>Residential – individual luxury housing units and apartment buildings</w:t>
            </w:r>
          </w:p>
        </w:tc>
        <w:tc>
          <w:tcPr>
            <w:tcW w:w="1093" w:type="dxa"/>
            <w:tcBorders>
              <w:top w:val="nil"/>
              <w:left w:val="single" w:sz="4" w:space="0" w:color="auto"/>
              <w:right w:val="single" w:sz="4" w:space="0" w:color="auto"/>
            </w:tcBorders>
            <w:shd w:val="clear" w:color="auto" w:fill="auto"/>
            <w:vAlign w:val="center"/>
            <w:hideMark/>
          </w:tcPr>
          <w:p w:rsidR="001B0421" w:rsidRPr="00ED2794" w:rsidRDefault="001B0421">
            <w:pPr>
              <w:spacing w:before="0" w:after="0"/>
              <w:jc w:val="center"/>
              <w:rPr>
                <w:sz w:val="18"/>
                <w:lang w:eastAsia="en-ZA"/>
              </w:rPr>
            </w:pPr>
            <w:r w:rsidRPr="00ED2794">
              <w:rPr>
                <w:sz w:val="18"/>
                <w:lang w:eastAsia="en-ZA"/>
              </w:rPr>
              <w:t>F</w:t>
            </w:r>
          </w:p>
        </w:tc>
      </w:tr>
      <w:tr w:rsidR="00C067BD" w:rsidRPr="00C067BD" w:rsidTr="00046BDB">
        <w:trPr>
          <w:trHeight w:val="397"/>
        </w:trPr>
        <w:tc>
          <w:tcPr>
            <w:tcW w:w="6946" w:type="dxa"/>
            <w:tcBorders>
              <w:top w:val="nil"/>
              <w:left w:val="single" w:sz="4" w:space="0" w:color="auto"/>
              <w:bottom w:val="single" w:sz="4" w:space="0" w:color="auto"/>
              <w:right w:val="nil"/>
            </w:tcBorders>
            <w:shd w:val="clear" w:color="auto" w:fill="auto"/>
            <w:vAlign w:val="center"/>
            <w:hideMark/>
          </w:tcPr>
          <w:p w:rsidR="00C067BD" w:rsidRPr="00C067BD" w:rsidRDefault="001B0421" w:rsidP="00DF0AC5">
            <w:pPr>
              <w:spacing w:before="0" w:after="0"/>
              <w:ind w:left="459"/>
              <w:jc w:val="left"/>
              <w:rPr>
                <w:lang w:eastAsia="en-ZA"/>
              </w:rPr>
            </w:pPr>
            <w:r>
              <w:rPr>
                <w:sz w:val="16"/>
                <w:lang w:eastAsia="en-ZA"/>
              </w:rPr>
              <w:t>Residential – multiple (&gt; 50) standard housing units</w:t>
            </w:r>
          </w:p>
        </w:tc>
        <w:tc>
          <w:tcPr>
            <w:tcW w:w="1093" w:type="dxa"/>
            <w:tcBorders>
              <w:top w:val="nil"/>
              <w:left w:val="single" w:sz="4" w:space="0" w:color="auto"/>
              <w:bottom w:val="single" w:sz="4" w:space="0" w:color="auto"/>
              <w:right w:val="single" w:sz="4" w:space="0" w:color="auto"/>
            </w:tcBorders>
            <w:shd w:val="clear" w:color="auto" w:fill="auto"/>
            <w:vAlign w:val="center"/>
            <w:hideMark/>
          </w:tcPr>
          <w:p w:rsidR="00C067BD" w:rsidRPr="00ED2794" w:rsidRDefault="001B0421" w:rsidP="007365C8">
            <w:pPr>
              <w:spacing w:before="0" w:after="0"/>
              <w:jc w:val="center"/>
              <w:rPr>
                <w:sz w:val="18"/>
                <w:lang w:eastAsia="en-ZA"/>
              </w:rPr>
            </w:pPr>
            <w:r w:rsidRPr="00ED2794">
              <w:rPr>
                <w:sz w:val="18"/>
                <w:lang w:eastAsia="en-ZA"/>
              </w:rPr>
              <w:t>C</w:t>
            </w:r>
          </w:p>
        </w:tc>
      </w:tr>
    </w:tbl>
    <w:p w:rsidR="00DF0AC5" w:rsidRDefault="00DF0AC5" w:rsidP="00D8370D">
      <w:pPr>
        <w:pStyle w:val="BodyTextIndent"/>
      </w:pPr>
    </w:p>
    <w:p w:rsidR="00DF0AC5" w:rsidRDefault="00DF0AC5">
      <w:pPr>
        <w:spacing w:before="0" w:after="0"/>
        <w:jc w:val="left"/>
        <w:rPr>
          <w:lang w:val="en-GB"/>
        </w:rPr>
      </w:pPr>
      <w:r>
        <w:br w:type="page"/>
      </w:r>
    </w:p>
    <w:p w:rsidR="007E4CF1" w:rsidRDefault="007E4CF1" w:rsidP="007E4CF1">
      <w:pPr>
        <w:pStyle w:val="Caption"/>
        <w:keepNext/>
        <w:ind w:firstLine="709"/>
      </w:pPr>
      <w:bookmarkStart w:id="555" w:name="_Toc428163467"/>
      <w:r>
        <w:t xml:space="preserve">Table </w:t>
      </w:r>
      <w:r w:rsidR="00493EC9">
        <w:fldChar w:fldCharType="begin"/>
      </w:r>
      <w:r w:rsidR="00493EC9">
        <w:instrText xml:space="preserve"> STYLEREF 1 \s </w:instrText>
      </w:r>
      <w:r w:rsidR="00493EC9">
        <w:fldChar w:fldCharType="separate"/>
      </w:r>
      <w:r w:rsidR="00704C51">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704C51">
        <w:rPr>
          <w:noProof/>
        </w:rPr>
        <w:t>4</w:t>
      </w:r>
      <w:r w:rsidR="00493EC9">
        <w:fldChar w:fldCharType="end"/>
      </w:r>
      <w:r>
        <w:t xml:space="preserve">:  Work Types and Fee Categories </w:t>
      </w:r>
      <w:r>
        <w:rPr>
          <w:noProof/>
        </w:rPr>
        <w:t>for Miscellaneous Services</w:t>
      </w:r>
      <w:bookmarkEnd w:id="555"/>
    </w:p>
    <w:tbl>
      <w:tblPr>
        <w:tblW w:w="8036" w:type="dxa"/>
        <w:tblInd w:w="817" w:type="dxa"/>
        <w:tblLook w:val="04A0" w:firstRow="1" w:lastRow="0" w:firstColumn="1" w:lastColumn="0" w:noHBand="0" w:noVBand="1"/>
      </w:tblPr>
      <w:tblGrid>
        <w:gridCol w:w="6946"/>
        <w:gridCol w:w="1090"/>
      </w:tblGrid>
      <w:tr w:rsidR="00C067BD" w:rsidRPr="00C067BD" w:rsidTr="00472B86">
        <w:trPr>
          <w:trHeight w:val="510"/>
        </w:trPr>
        <w:tc>
          <w:tcPr>
            <w:tcW w:w="6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67BD" w:rsidRPr="00C067BD" w:rsidRDefault="00C067BD" w:rsidP="00C067BD">
            <w:pPr>
              <w:spacing w:before="0" w:after="0"/>
              <w:jc w:val="center"/>
              <w:rPr>
                <w:b/>
                <w:bCs/>
                <w:lang w:eastAsia="en-ZA"/>
              </w:rPr>
            </w:pPr>
            <w:r w:rsidRPr="00C067BD">
              <w:rPr>
                <w:b/>
                <w:bCs/>
                <w:lang w:eastAsia="en-ZA"/>
              </w:rPr>
              <w:t>Project Type</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rsidR="00C067BD" w:rsidRPr="00C067BD" w:rsidRDefault="00C067BD" w:rsidP="00C067BD">
            <w:pPr>
              <w:spacing w:before="0" w:after="0"/>
              <w:jc w:val="center"/>
              <w:rPr>
                <w:b/>
                <w:bCs/>
                <w:lang w:eastAsia="en-ZA"/>
              </w:rPr>
            </w:pPr>
            <w:r w:rsidRPr="00C067BD">
              <w:rPr>
                <w:b/>
                <w:bCs/>
                <w:lang w:eastAsia="en-ZA"/>
              </w:rPr>
              <w:t>Fee Category</w:t>
            </w:r>
          </w:p>
        </w:tc>
      </w:tr>
      <w:tr w:rsidR="00C067BD"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C067BD" w:rsidRPr="00E17ED2" w:rsidRDefault="00C067BD" w:rsidP="00E17ED2">
            <w:pPr>
              <w:spacing w:before="0" w:after="0"/>
              <w:ind w:firstLineChars="100" w:firstLine="200"/>
              <w:jc w:val="left"/>
              <w:rPr>
                <w:bCs/>
                <w:lang w:eastAsia="en-ZA"/>
              </w:rPr>
            </w:pPr>
            <w:r w:rsidRPr="00E17ED2">
              <w:rPr>
                <w:bCs/>
                <w:lang w:eastAsia="en-ZA"/>
              </w:rPr>
              <w:t>Electronic Engineering</w:t>
            </w:r>
          </w:p>
        </w:tc>
        <w:tc>
          <w:tcPr>
            <w:tcW w:w="1090" w:type="dxa"/>
            <w:tcBorders>
              <w:top w:val="nil"/>
              <w:left w:val="single" w:sz="4" w:space="0" w:color="auto"/>
              <w:bottom w:val="nil"/>
              <w:right w:val="single" w:sz="4" w:space="0" w:color="auto"/>
            </w:tcBorders>
            <w:shd w:val="clear" w:color="auto" w:fill="auto"/>
            <w:noWrap/>
            <w:vAlign w:val="bottom"/>
            <w:hideMark/>
          </w:tcPr>
          <w:p w:rsidR="00C067BD" w:rsidRPr="00C067BD" w:rsidRDefault="00C067BD" w:rsidP="00C067BD">
            <w:pPr>
              <w:spacing w:before="0" w:after="0"/>
              <w:jc w:val="center"/>
              <w:rPr>
                <w:lang w:eastAsia="en-ZA"/>
              </w:rPr>
            </w:pPr>
            <w:r w:rsidRPr="00C067BD">
              <w:rPr>
                <w:lang w:eastAsia="en-ZA"/>
              </w:rPr>
              <w:t>G</w:t>
            </w:r>
          </w:p>
        </w:tc>
      </w:tr>
      <w:tr w:rsidR="00C067BD" w:rsidRPr="00C067BD" w:rsidTr="00C067BD">
        <w:trPr>
          <w:trHeight w:val="255"/>
        </w:trPr>
        <w:tc>
          <w:tcPr>
            <w:tcW w:w="6946" w:type="dxa"/>
            <w:tcBorders>
              <w:top w:val="nil"/>
              <w:left w:val="single" w:sz="4" w:space="0" w:color="auto"/>
              <w:bottom w:val="nil"/>
              <w:right w:val="nil"/>
            </w:tcBorders>
            <w:shd w:val="clear" w:color="auto" w:fill="auto"/>
            <w:noWrap/>
            <w:vAlign w:val="bottom"/>
            <w:hideMark/>
          </w:tcPr>
          <w:p w:rsidR="00C067BD" w:rsidRPr="00E17ED2" w:rsidRDefault="00C067BD" w:rsidP="00C067BD">
            <w:pPr>
              <w:spacing w:before="0" w:after="0"/>
              <w:ind w:firstLineChars="100" w:firstLine="200"/>
              <w:jc w:val="left"/>
              <w:rPr>
                <w:lang w:eastAsia="en-ZA"/>
              </w:rPr>
            </w:pPr>
            <w:r w:rsidRPr="00E17ED2">
              <w:rPr>
                <w:lang w:eastAsia="en-ZA"/>
              </w:rPr>
              <w:t> </w:t>
            </w:r>
          </w:p>
        </w:tc>
        <w:tc>
          <w:tcPr>
            <w:tcW w:w="1090" w:type="dxa"/>
            <w:tcBorders>
              <w:top w:val="nil"/>
              <w:left w:val="single" w:sz="4" w:space="0" w:color="auto"/>
              <w:bottom w:val="nil"/>
              <w:right w:val="single" w:sz="4" w:space="0" w:color="auto"/>
            </w:tcBorders>
            <w:shd w:val="clear" w:color="auto" w:fill="auto"/>
            <w:noWrap/>
            <w:vAlign w:val="bottom"/>
            <w:hideMark/>
          </w:tcPr>
          <w:p w:rsidR="00C067BD" w:rsidRPr="00C067BD" w:rsidRDefault="00C067BD" w:rsidP="00C067BD">
            <w:pPr>
              <w:spacing w:before="0" w:after="0"/>
              <w:jc w:val="center"/>
              <w:rPr>
                <w:lang w:eastAsia="en-ZA"/>
              </w:rPr>
            </w:pPr>
            <w:r w:rsidRPr="00C067BD">
              <w:rPr>
                <w:lang w:eastAsia="en-ZA"/>
              </w:rPr>
              <w:t> </w:t>
            </w:r>
          </w:p>
        </w:tc>
      </w:tr>
      <w:tr w:rsidR="00C067BD" w:rsidRPr="00C067BD" w:rsidTr="00A13B9E">
        <w:trPr>
          <w:trHeight w:val="255"/>
        </w:trPr>
        <w:tc>
          <w:tcPr>
            <w:tcW w:w="6946" w:type="dxa"/>
            <w:tcBorders>
              <w:top w:val="nil"/>
              <w:left w:val="single" w:sz="4" w:space="0" w:color="auto"/>
              <w:bottom w:val="nil"/>
              <w:right w:val="nil"/>
            </w:tcBorders>
            <w:shd w:val="clear" w:color="auto" w:fill="auto"/>
            <w:noWrap/>
            <w:vAlign w:val="bottom"/>
            <w:hideMark/>
          </w:tcPr>
          <w:p w:rsidR="00C067BD" w:rsidRPr="00E17ED2" w:rsidRDefault="00C067BD" w:rsidP="00E17ED2">
            <w:pPr>
              <w:spacing w:before="0" w:after="0"/>
              <w:ind w:firstLineChars="100" w:firstLine="200"/>
              <w:jc w:val="left"/>
              <w:rPr>
                <w:bCs/>
                <w:lang w:eastAsia="en-ZA"/>
              </w:rPr>
            </w:pPr>
            <w:r w:rsidRPr="00E17ED2">
              <w:rPr>
                <w:bCs/>
                <w:lang w:eastAsia="en-ZA"/>
              </w:rPr>
              <w:t>Engineering Management</w:t>
            </w:r>
          </w:p>
        </w:tc>
        <w:tc>
          <w:tcPr>
            <w:tcW w:w="1090" w:type="dxa"/>
            <w:tcBorders>
              <w:top w:val="nil"/>
              <w:left w:val="single" w:sz="4" w:space="0" w:color="auto"/>
              <w:bottom w:val="nil"/>
              <w:right w:val="single" w:sz="4" w:space="0" w:color="auto"/>
            </w:tcBorders>
            <w:shd w:val="clear" w:color="auto" w:fill="auto"/>
            <w:noWrap/>
            <w:vAlign w:val="bottom"/>
            <w:hideMark/>
          </w:tcPr>
          <w:p w:rsidR="00C067BD" w:rsidRPr="00C067BD" w:rsidRDefault="00C067BD" w:rsidP="00C067BD">
            <w:pPr>
              <w:spacing w:before="0" w:after="0"/>
              <w:jc w:val="center"/>
              <w:rPr>
                <w:lang w:eastAsia="en-ZA"/>
              </w:rPr>
            </w:pPr>
            <w:r w:rsidRPr="00C067BD">
              <w:rPr>
                <w:lang w:eastAsia="en-ZA"/>
              </w:rPr>
              <w:t>M</w:t>
            </w:r>
          </w:p>
        </w:tc>
      </w:tr>
      <w:tr w:rsidR="00A13B9E" w:rsidRPr="00C067BD" w:rsidTr="00A13B9E">
        <w:trPr>
          <w:trHeight w:val="255"/>
        </w:trPr>
        <w:tc>
          <w:tcPr>
            <w:tcW w:w="6946" w:type="dxa"/>
            <w:tcBorders>
              <w:top w:val="nil"/>
              <w:left w:val="single" w:sz="4" w:space="0" w:color="auto"/>
              <w:bottom w:val="nil"/>
              <w:right w:val="nil"/>
            </w:tcBorders>
            <w:shd w:val="clear" w:color="auto" w:fill="auto"/>
            <w:noWrap/>
            <w:vAlign w:val="bottom"/>
            <w:hideMark/>
          </w:tcPr>
          <w:p w:rsidR="00A13B9E" w:rsidRPr="00E17ED2" w:rsidRDefault="00A13B9E" w:rsidP="00E17ED2">
            <w:pPr>
              <w:spacing w:before="0" w:after="0"/>
              <w:ind w:firstLineChars="100" w:firstLine="200"/>
              <w:jc w:val="left"/>
              <w:rPr>
                <w:bCs/>
                <w:lang w:eastAsia="en-ZA"/>
              </w:rPr>
            </w:pPr>
          </w:p>
        </w:tc>
        <w:tc>
          <w:tcPr>
            <w:tcW w:w="1090" w:type="dxa"/>
            <w:tcBorders>
              <w:top w:val="nil"/>
              <w:left w:val="single" w:sz="4" w:space="0" w:color="auto"/>
              <w:bottom w:val="nil"/>
              <w:right w:val="single" w:sz="4" w:space="0" w:color="auto"/>
            </w:tcBorders>
            <w:shd w:val="clear" w:color="auto" w:fill="auto"/>
            <w:noWrap/>
            <w:vAlign w:val="bottom"/>
            <w:hideMark/>
          </w:tcPr>
          <w:p w:rsidR="00A13B9E" w:rsidRPr="00C067BD" w:rsidRDefault="00A13B9E" w:rsidP="00C067BD">
            <w:pPr>
              <w:spacing w:before="0" w:after="0"/>
              <w:jc w:val="center"/>
              <w:rPr>
                <w:lang w:eastAsia="en-ZA"/>
              </w:rPr>
            </w:pPr>
          </w:p>
        </w:tc>
      </w:tr>
      <w:tr w:rsidR="00A13B9E" w:rsidRPr="00C067BD" w:rsidTr="00C067BD">
        <w:trPr>
          <w:trHeight w:val="255"/>
        </w:trPr>
        <w:tc>
          <w:tcPr>
            <w:tcW w:w="6946" w:type="dxa"/>
            <w:tcBorders>
              <w:top w:val="nil"/>
              <w:left w:val="single" w:sz="4" w:space="0" w:color="auto"/>
              <w:bottom w:val="single" w:sz="4" w:space="0" w:color="auto"/>
              <w:right w:val="nil"/>
            </w:tcBorders>
            <w:shd w:val="clear" w:color="auto" w:fill="auto"/>
            <w:noWrap/>
            <w:vAlign w:val="bottom"/>
            <w:hideMark/>
          </w:tcPr>
          <w:p w:rsidR="00A13B9E" w:rsidRPr="00E17ED2" w:rsidRDefault="00A13B9E" w:rsidP="00E17ED2">
            <w:pPr>
              <w:spacing w:before="0" w:after="0"/>
              <w:ind w:firstLineChars="100" w:firstLine="200"/>
              <w:jc w:val="left"/>
              <w:rPr>
                <w:bCs/>
                <w:lang w:eastAsia="en-ZA"/>
              </w:rPr>
            </w:pPr>
            <w:r>
              <w:rPr>
                <w:bCs/>
                <w:lang w:eastAsia="en-ZA"/>
              </w:rPr>
              <w:t>Industrial Engineering</w:t>
            </w:r>
          </w:p>
        </w:tc>
        <w:tc>
          <w:tcPr>
            <w:tcW w:w="1090" w:type="dxa"/>
            <w:tcBorders>
              <w:top w:val="nil"/>
              <w:left w:val="single" w:sz="4" w:space="0" w:color="auto"/>
              <w:bottom w:val="single" w:sz="4" w:space="0" w:color="auto"/>
              <w:right w:val="single" w:sz="4" w:space="0" w:color="auto"/>
            </w:tcBorders>
            <w:shd w:val="clear" w:color="auto" w:fill="auto"/>
            <w:noWrap/>
            <w:vAlign w:val="bottom"/>
            <w:hideMark/>
          </w:tcPr>
          <w:p w:rsidR="00A13B9E" w:rsidRPr="00C067BD" w:rsidRDefault="00A13B9E" w:rsidP="00C067BD">
            <w:pPr>
              <w:spacing w:before="0" w:after="0"/>
              <w:jc w:val="center"/>
              <w:rPr>
                <w:lang w:eastAsia="en-ZA"/>
              </w:rPr>
            </w:pPr>
            <w:r>
              <w:rPr>
                <w:lang w:eastAsia="en-ZA"/>
              </w:rPr>
              <w:t>N</w:t>
            </w:r>
            <w:r w:rsidR="00745175">
              <w:rPr>
                <w:lang w:eastAsia="en-ZA"/>
              </w:rPr>
              <w:t>*</w:t>
            </w:r>
          </w:p>
        </w:tc>
      </w:tr>
    </w:tbl>
    <w:p w:rsidR="00D8370D" w:rsidRDefault="00745175" w:rsidP="00D8370D">
      <w:pPr>
        <w:pStyle w:val="BodyTextIndent"/>
      </w:pPr>
      <w:r>
        <w:t>Note :  Fee category N projects are not appropriate to determin</w:t>
      </w:r>
      <w:r w:rsidR="00796B59">
        <w:t>e</w:t>
      </w:r>
      <w:r>
        <w:t xml:space="preserve"> fees based on the </w:t>
      </w:r>
      <w:r w:rsidRPr="00046BDB">
        <w:rPr>
          <w:b/>
        </w:rPr>
        <w:t>cost of the works</w:t>
      </w:r>
      <w:r>
        <w:t xml:space="preserve"> and fees will be based on value delivered or time and cost as agreed between the </w:t>
      </w:r>
      <w:r w:rsidRPr="00046BDB">
        <w:rPr>
          <w:b/>
        </w:rPr>
        <w:t>client</w:t>
      </w:r>
      <w:r>
        <w:t xml:space="preserve"> and </w:t>
      </w:r>
      <w:r w:rsidR="00796B59" w:rsidRPr="00046BDB">
        <w:rPr>
          <w:b/>
        </w:rPr>
        <w:t xml:space="preserve">consulting </w:t>
      </w:r>
      <w:r w:rsidRPr="00046BDB">
        <w:rPr>
          <w:b/>
        </w:rPr>
        <w:t>engineer</w:t>
      </w:r>
      <w:r>
        <w:t>.</w:t>
      </w:r>
      <w:r w:rsidR="00D8370D">
        <w:t xml:space="preserve"> </w:t>
      </w:r>
    </w:p>
    <w:p w:rsidR="00F75E39" w:rsidRDefault="00F75E39" w:rsidP="00F75E39">
      <w:pPr>
        <w:pStyle w:val="Heading3"/>
      </w:pPr>
      <w:bookmarkStart w:id="556" w:name="_Ref335713944"/>
      <w:bookmarkStart w:id="557" w:name="_Toc428163455"/>
      <w:r>
        <w:t xml:space="preserve">Fee </w:t>
      </w:r>
      <w:r w:rsidR="00673708">
        <w:t xml:space="preserve">Range for Project </w:t>
      </w:r>
      <w:r>
        <w:t>Categories</w:t>
      </w:r>
      <w:bookmarkEnd w:id="556"/>
      <w:bookmarkEnd w:id="557"/>
    </w:p>
    <w:p w:rsidR="00F75E39" w:rsidRDefault="00F75E39" w:rsidP="00F75E39">
      <w:pPr>
        <w:pStyle w:val="BodyTextIndent"/>
      </w:pPr>
      <w:r>
        <w:t xml:space="preserve">The fee expressed as a percentage of the </w:t>
      </w:r>
      <w:r w:rsidR="005C6E0E" w:rsidRPr="00046BDB">
        <w:rPr>
          <w:b/>
        </w:rPr>
        <w:t xml:space="preserve">cost of the </w:t>
      </w:r>
      <w:r w:rsidR="00796B59">
        <w:rPr>
          <w:b/>
        </w:rPr>
        <w:t>works</w:t>
      </w:r>
      <w:r>
        <w:t xml:space="preserve"> </w:t>
      </w:r>
      <w:r w:rsidR="00375EA1">
        <w:t xml:space="preserve">will </w:t>
      </w:r>
      <w:r>
        <w:t>differ for different type</w:t>
      </w:r>
      <w:r w:rsidR="00375EA1">
        <w:t>s</w:t>
      </w:r>
      <w:r>
        <w:t xml:space="preserve"> of work </w:t>
      </w:r>
      <w:r w:rsidR="00375EA1">
        <w:t xml:space="preserve">due to different amounts of effort and engineering </w:t>
      </w:r>
      <w:r>
        <w:t>input required</w:t>
      </w:r>
      <w:r w:rsidR="00375EA1">
        <w:t xml:space="preserve"> of the same </w:t>
      </w:r>
      <w:r w:rsidR="00796B59" w:rsidRPr="00046BDB">
        <w:rPr>
          <w:b/>
        </w:rPr>
        <w:t xml:space="preserve">cost </w:t>
      </w:r>
      <w:r w:rsidR="00375EA1" w:rsidRPr="00046BDB">
        <w:rPr>
          <w:b/>
        </w:rPr>
        <w:t xml:space="preserve"> of the </w:t>
      </w:r>
      <w:r w:rsidR="00796B59" w:rsidRPr="00796B59">
        <w:rPr>
          <w:b/>
        </w:rPr>
        <w:t>works</w:t>
      </w:r>
      <w:r>
        <w:t xml:space="preserve">.  For some types of projects the input can be high relative to the </w:t>
      </w:r>
      <w:r w:rsidR="00C67373" w:rsidRPr="00046BDB">
        <w:rPr>
          <w:b/>
        </w:rPr>
        <w:t>cost</w:t>
      </w:r>
      <w:r w:rsidRPr="00046BDB">
        <w:rPr>
          <w:b/>
        </w:rPr>
        <w:t xml:space="preserve"> of the</w:t>
      </w:r>
      <w:r>
        <w:t xml:space="preserve"> </w:t>
      </w:r>
      <w:r w:rsidR="00796B59">
        <w:rPr>
          <w:b/>
        </w:rPr>
        <w:t>works</w:t>
      </w:r>
      <w:r>
        <w:t xml:space="preserve"> while for other project types the input and corresponding percentage can be lower.  The fees </w:t>
      </w:r>
      <w:r w:rsidR="005C6E0E">
        <w:t xml:space="preserve">for a specific type of work </w:t>
      </w:r>
      <w:r>
        <w:t>can also vary considerabl</w:t>
      </w:r>
      <w:r w:rsidR="00375EA1">
        <w:t>y</w:t>
      </w:r>
      <w:r>
        <w:t xml:space="preserve"> depending on the amount of effort required for a particular project relative to other projects of a similar type</w:t>
      </w:r>
      <w:r w:rsidR="00375EA1">
        <w:t>.  However, an appropriate fee for full consultancy services, as set out in Section 3</w:t>
      </w:r>
      <w:r w:rsidR="007E4CF1">
        <w:t>.2</w:t>
      </w:r>
      <w:r w:rsidR="00375EA1">
        <w:t xml:space="preserve"> above,</w:t>
      </w:r>
      <w:r w:rsidR="00B57B80">
        <w:t xml:space="preserve"> should generally lie within </w:t>
      </w:r>
      <w:r w:rsidR="00375EA1">
        <w:t xml:space="preserve">the range </w:t>
      </w:r>
      <w:r w:rsidR="00B57B80">
        <w:t>shown below</w:t>
      </w:r>
      <w:r w:rsidR="00DF599A">
        <w:t xml:space="preserve"> with the middle of the range representing the norm</w:t>
      </w:r>
      <w:r>
        <w:t>.</w:t>
      </w:r>
    </w:p>
    <w:p w:rsidR="00F75E39" w:rsidRDefault="00C067BD" w:rsidP="007E4CF1">
      <w:pPr>
        <w:pStyle w:val="BodyTextIndent"/>
      </w:pPr>
      <w:r>
        <w:t xml:space="preserve">It is convenient to express </w:t>
      </w:r>
      <w:r w:rsidR="005C6E0E">
        <w:t xml:space="preserve">the </w:t>
      </w:r>
      <w:r>
        <w:t xml:space="preserve">guideline </w:t>
      </w:r>
      <w:r w:rsidR="005C6E0E">
        <w:t xml:space="preserve">professional </w:t>
      </w:r>
      <w:r>
        <w:t xml:space="preserve">fee </w:t>
      </w:r>
      <w:r w:rsidR="005C6E0E">
        <w:t xml:space="preserve">in relation to a fixed </w:t>
      </w:r>
      <w:r w:rsidR="00064103">
        <w:t xml:space="preserve">works </w:t>
      </w:r>
      <w:r w:rsidR="005C6E0E">
        <w:t xml:space="preserve">cost </w:t>
      </w:r>
      <w:r w:rsidR="00673708">
        <w:t xml:space="preserve">to </w:t>
      </w:r>
      <w:r w:rsidR="005C6E0E">
        <w:t xml:space="preserve">establish </w:t>
      </w:r>
      <w:r w:rsidR="00673708">
        <w:t xml:space="preserve">a common reference point </w:t>
      </w:r>
      <w:r>
        <w:t xml:space="preserve">and to </w:t>
      </w:r>
      <w:r w:rsidR="00673708">
        <w:t xml:space="preserve">subsequently </w:t>
      </w:r>
      <w:r>
        <w:t xml:space="preserve">adjust this </w:t>
      </w:r>
      <w:r w:rsidR="005C6E0E">
        <w:t xml:space="preserve">fee </w:t>
      </w:r>
      <w:r w:rsidR="00B57B80">
        <w:t xml:space="preserve">depending on the </w:t>
      </w:r>
      <w:r w:rsidR="00064103" w:rsidRPr="00046BDB">
        <w:rPr>
          <w:b/>
        </w:rPr>
        <w:t xml:space="preserve">cost </w:t>
      </w:r>
      <w:r w:rsidR="00B57B80" w:rsidRPr="00046BDB">
        <w:rPr>
          <w:b/>
        </w:rPr>
        <w:t xml:space="preserve"> of </w:t>
      </w:r>
      <w:r w:rsidR="00064103" w:rsidRPr="00046BDB">
        <w:rPr>
          <w:b/>
        </w:rPr>
        <w:t xml:space="preserve">the </w:t>
      </w:r>
      <w:r w:rsidR="00B57B80" w:rsidRPr="00046BDB">
        <w:rPr>
          <w:b/>
        </w:rPr>
        <w:t>work</w:t>
      </w:r>
      <w:r w:rsidR="005C6E0E" w:rsidRPr="00046BDB">
        <w:rPr>
          <w:b/>
        </w:rPr>
        <w:t>s</w:t>
      </w:r>
      <w:r w:rsidR="00B57B80">
        <w:t>.</w:t>
      </w:r>
      <w:r w:rsidR="00375EA1">
        <w:t xml:space="preserve">  The Table below shows the typical range of fees </w:t>
      </w:r>
      <w:r w:rsidR="005C6E0E">
        <w:t xml:space="preserve">appropriate for </w:t>
      </w:r>
      <w:r w:rsidR="001C5C74">
        <w:t xml:space="preserve">different categories of </w:t>
      </w:r>
      <w:r w:rsidR="00796B59" w:rsidRPr="00046BDB">
        <w:rPr>
          <w:b/>
        </w:rPr>
        <w:t>works</w:t>
      </w:r>
      <w:r w:rsidR="001C5C74">
        <w:t xml:space="preserve"> with a </w:t>
      </w:r>
      <w:r w:rsidR="00064103">
        <w:t xml:space="preserve">works </w:t>
      </w:r>
      <w:r w:rsidR="001C5C74">
        <w:t xml:space="preserve">cost of </w:t>
      </w:r>
      <w:r w:rsidR="00375EA1">
        <w:t>R1</w:t>
      </w:r>
      <w:r w:rsidR="00C66695">
        <w:t>1.5</w:t>
      </w:r>
      <w:r w:rsidR="00375EA1">
        <w:t xml:space="preserve"> million</w:t>
      </w:r>
      <w:r w:rsidR="001C5C74">
        <w:t xml:space="preserve">, expressed as a percentage of the </w:t>
      </w:r>
      <w:r w:rsidR="001C5C74" w:rsidRPr="00046BDB">
        <w:rPr>
          <w:b/>
        </w:rPr>
        <w:t xml:space="preserve">cost of the </w:t>
      </w:r>
      <w:r w:rsidR="00796B59" w:rsidRPr="00046BDB">
        <w:rPr>
          <w:b/>
        </w:rPr>
        <w:t>works</w:t>
      </w:r>
      <w:r w:rsidR="001C5C74">
        <w:t xml:space="preserve">. </w:t>
      </w:r>
      <w:r w:rsidR="007E4CF1">
        <w:t xml:space="preserve"> The table must be read in conjunction </w:t>
      </w:r>
      <w:r w:rsidR="00393EA2">
        <w:t>with Fig 4</w:t>
      </w:r>
      <w:r w:rsidR="00472B86">
        <w:t>-</w:t>
      </w:r>
      <w:r w:rsidR="00393EA2">
        <w:t>1 in Cl</w:t>
      </w:r>
      <w:r w:rsidR="001D247A">
        <w:t>ause</w:t>
      </w:r>
      <w:r w:rsidR="00393EA2">
        <w:t xml:space="preserve"> </w:t>
      </w:r>
      <w:r w:rsidR="00F465BF">
        <w:fldChar w:fldCharType="begin"/>
      </w:r>
      <w:r w:rsidR="00F465BF">
        <w:instrText xml:space="preserve"> REF _Ref401156103 \r \h </w:instrText>
      </w:r>
      <w:r w:rsidR="00F465BF">
        <w:fldChar w:fldCharType="separate"/>
      </w:r>
      <w:r w:rsidR="00704C51">
        <w:t>4.3.4</w:t>
      </w:r>
      <w:r w:rsidR="00F465BF">
        <w:fldChar w:fldCharType="end"/>
      </w:r>
      <w:r w:rsidR="00F75E39">
        <w:t>.</w:t>
      </w:r>
    </w:p>
    <w:p w:rsidR="00812F6A" w:rsidRPr="00812F6A" w:rsidRDefault="00812F6A" w:rsidP="00812F6A">
      <w:pPr>
        <w:pStyle w:val="Caption"/>
        <w:keepNext/>
        <w:ind w:firstLine="709"/>
        <w:rPr>
          <w:color w:val="000000" w:themeColor="text1"/>
        </w:rPr>
      </w:pPr>
      <w:bookmarkStart w:id="558" w:name="_Ref322499503"/>
      <w:bookmarkStart w:id="559" w:name="_Ref322499496"/>
      <w:bookmarkStart w:id="560" w:name="_Toc428163468"/>
      <w:r w:rsidRPr="00812F6A">
        <w:rPr>
          <w:color w:val="000000" w:themeColor="text1"/>
        </w:rPr>
        <w:t xml:space="preserve">Table </w:t>
      </w:r>
      <w:r w:rsidR="00493EC9">
        <w:rPr>
          <w:color w:val="000000" w:themeColor="text1"/>
        </w:rPr>
        <w:fldChar w:fldCharType="begin"/>
      </w:r>
      <w:r w:rsidR="00493EC9">
        <w:rPr>
          <w:color w:val="000000" w:themeColor="text1"/>
        </w:rPr>
        <w:instrText xml:space="preserve"> STYLEREF 1 \s </w:instrText>
      </w:r>
      <w:r w:rsidR="00493EC9">
        <w:rPr>
          <w:color w:val="000000" w:themeColor="text1"/>
        </w:rPr>
        <w:fldChar w:fldCharType="separate"/>
      </w:r>
      <w:r w:rsidR="00704C51">
        <w:rPr>
          <w:noProof/>
          <w:color w:val="000000" w:themeColor="text1"/>
        </w:rPr>
        <w:t>4</w:t>
      </w:r>
      <w:r w:rsidR="00493EC9">
        <w:rPr>
          <w:color w:val="000000" w:themeColor="text1"/>
        </w:rPr>
        <w:fldChar w:fldCharType="end"/>
      </w:r>
      <w:r w:rsidR="00493EC9">
        <w:rPr>
          <w:color w:val="000000" w:themeColor="text1"/>
        </w:rPr>
        <w:noBreakHyphen/>
      </w:r>
      <w:r w:rsidR="00493EC9">
        <w:rPr>
          <w:color w:val="000000" w:themeColor="text1"/>
        </w:rPr>
        <w:fldChar w:fldCharType="begin"/>
      </w:r>
      <w:r w:rsidR="00493EC9">
        <w:rPr>
          <w:color w:val="000000" w:themeColor="text1"/>
        </w:rPr>
        <w:instrText xml:space="preserve"> SEQ Table \* ARABIC \s 1 </w:instrText>
      </w:r>
      <w:r w:rsidR="00493EC9">
        <w:rPr>
          <w:color w:val="000000" w:themeColor="text1"/>
        </w:rPr>
        <w:fldChar w:fldCharType="separate"/>
      </w:r>
      <w:r w:rsidR="00704C51">
        <w:rPr>
          <w:noProof/>
          <w:color w:val="000000" w:themeColor="text1"/>
        </w:rPr>
        <w:t>5</w:t>
      </w:r>
      <w:r w:rsidR="00493EC9">
        <w:rPr>
          <w:color w:val="000000" w:themeColor="text1"/>
        </w:rPr>
        <w:fldChar w:fldCharType="end"/>
      </w:r>
      <w:bookmarkEnd w:id="558"/>
      <w:r w:rsidRPr="00812F6A">
        <w:rPr>
          <w:color w:val="000000" w:themeColor="text1"/>
        </w:rPr>
        <w:t xml:space="preserve">:  </w:t>
      </w:r>
      <w:r w:rsidR="00095454">
        <w:rPr>
          <w:color w:val="000000" w:themeColor="text1"/>
        </w:rPr>
        <w:t xml:space="preserve">Guideline </w:t>
      </w:r>
      <w:r w:rsidRPr="00812F6A">
        <w:rPr>
          <w:color w:val="000000" w:themeColor="text1"/>
        </w:rPr>
        <w:t xml:space="preserve">Fee </w:t>
      </w:r>
      <w:r w:rsidR="00673708">
        <w:rPr>
          <w:color w:val="000000" w:themeColor="text1"/>
        </w:rPr>
        <w:t xml:space="preserve">for different Project </w:t>
      </w:r>
      <w:r w:rsidRPr="00812F6A">
        <w:rPr>
          <w:color w:val="000000" w:themeColor="text1"/>
        </w:rPr>
        <w:t>Categories</w:t>
      </w:r>
      <w:bookmarkEnd w:id="559"/>
      <w:r w:rsidR="00673708">
        <w:rPr>
          <w:color w:val="000000" w:themeColor="text1"/>
        </w:rPr>
        <w:t xml:space="preserve"> </w:t>
      </w:r>
      <w:r w:rsidR="001C5C74">
        <w:rPr>
          <w:color w:val="000000" w:themeColor="text1"/>
        </w:rPr>
        <w:t xml:space="preserve">for </w:t>
      </w:r>
      <w:r w:rsidR="00673708">
        <w:rPr>
          <w:color w:val="000000" w:themeColor="text1"/>
        </w:rPr>
        <w:t>a R1</w:t>
      </w:r>
      <w:r w:rsidR="00C66695">
        <w:rPr>
          <w:color w:val="000000" w:themeColor="text1"/>
        </w:rPr>
        <w:t>1.5</w:t>
      </w:r>
      <w:r w:rsidR="000971F8">
        <w:rPr>
          <w:color w:val="000000" w:themeColor="text1"/>
        </w:rPr>
        <w:t xml:space="preserve"> </w:t>
      </w:r>
      <w:r w:rsidR="00673708">
        <w:rPr>
          <w:color w:val="000000" w:themeColor="text1"/>
        </w:rPr>
        <w:t xml:space="preserve">million </w:t>
      </w:r>
      <w:r w:rsidR="00796B59">
        <w:rPr>
          <w:color w:val="000000" w:themeColor="text1"/>
        </w:rPr>
        <w:t>works</w:t>
      </w:r>
      <w:r w:rsidR="003974C1">
        <w:rPr>
          <w:color w:val="000000" w:themeColor="text1"/>
        </w:rPr>
        <w:t xml:space="preserve"> value</w:t>
      </w:r>
      <w:bookmarkEnd w:id="560"/>
    </w:p>
    <w:tbl>
      <w:tblPr>
        <w:tblW w:w="8647" w:type="dxa"/>
        <w:tblInd w:w="817" w:type="dxa"/>
        <w:tblLook w:val="04A0" w:firstRow="1" w:lastRow="0" w:firstColumn="1" w:lastColumn="0" w:noHBand="0" w:noVBand="1"/>
      </w:tblPr>
      <w:tblGrid>
        <w:gridCol w:w="1579"/>
        <w:gridCol w:w="2674"/>
        <w:gridCol w:w="1134"/>
        <w:gridCol w:w="3260"/>
      </w:tblGrid>
      <w:tr w:rsidR="004471BD" w:rsidRPr="00F75E39" w:rsidTr="004471BD">
        <w:trPr>
          <w:trHeight w:val="390"/>
        </w:trPr>
        <w:tc>
          <w:tcPr>
            <w:tcW w:w="1579" w:type="dxa"/>
            <w:vMerge w:val="restart"/>
            <w:tcBorders>
              <w:top w:val="single" w:sz="4" w:space="0" w:color="auto"/>
              <w:left w:val="single" w:sz="4" w:space="0" w:color="auto"/>
              <w:right w:val="nil"/>
            </w:tcBorders>
            <w:shd w:val="clear" w:color="auto" w:fill="D9D9D9" w:themeFill="background1" w:themeFillShade="D9"/>
            <w:noWrap/>
            <w:vAlign w:val="center"/>
            <w:hideMark/>
          </w:tcPr>
          <w:p w:rsidR="004471BD" w:rsidRPr="00673708" w:rsidRDefault="004471BD" w:rsidP="00F75E39">
            <w:pPr>
              <w:spacing w:before="0" w:after="0"/>
              <w:jc w:val="center"/>
              <w:rPr>
                <w:b/>
                <w:lang w:eastAsia="en-ZA"/>
              </w:rPr>
            </w:pPr>
            <w:r w:rsidRPr="00673708">
              <w:rPr>
                <w:b/>
                <w:lang w:eastAsia="en-ZA"/>
              </w:rPr>
              <w:t>Fee Category</w:t>
            </w:r>
          </w:p>
        </w:tc>
        <w:tc>
          <w:tcPr>
            <w:tcW w:w="2674" w:type="dxa"/>
            <w:tcBorders>
              <w:top w:val="single" w:sz="4" w:space="0" w:color="auto"/>
              <w:left w:val="single" w:sz="4" w:space="0" w:color="auto"/>
              <w:bottom w:val="nil"/>
              <w:right w:val="nil"/>
            </w:tcBorders>
            <w:shd w:val="clear" w:color="auto" w:fill="D9D9D9" w:themeFill="background1" w:themeFillShade="D9"/>
            <w:noWrap/>
            <w:vAlign w:val="center"/>
            <w:hideMark/>
          </w:tcPr>
          <w:p w:rsidR="004471BD" w:rsidRPr="00673708" w:rsidRDefault="004471BD" w:rsidP="00F75E39">
            <w:pPr>
              <w:spacing w:before="0" w:after="0"/>
              <w:jc w:val="center"/>
              <w:rPr>
                <w:b/>
                <w:lang w:eastAsia="en-ZA"/>
              </w:rPr>
            </w:pPr>
            <w:r w:rsidRPr="00673708">
              <w:rPr>
                <w:b/>
                <w:lang w:eastAsia="en-ZA"/>
              </w:rPr>
              <w:t>Typical Lower Limit</w:t>
            </w:r>
          </w:p>
        </w:tc>
        <w:tc>
          <w:tcPr>
            <w:tcW w:w="1134" w:type="dxa"/>
            <w:tcBorders>
              <w:top w:val="single" w:sz="4" w:space="0" w:color="auto"/>
              <w:left w:val="nil"/>
              <w:bottom w:val="nil"/>
              <w:right w:val="nil"/>
            </w:tcBorders>
            <w:shd w:val="clear" w:color="auto" w:fill="D9D9D9" w:themeFill="background1" w:themeFillShade="D9"/>
            <w:noWrap/>
            <w:vAlign w:val="center"/>
            <w:hideMark/>
          </w:tcPr>
          <w:p w:rsidR="004471BD" w:rsidRPr="00673708" w:rsidRDefault="004471BD" w:rsidP="00F75E39">
            <w:pPr>
              <w:spacing w:before="0" w:after="0"/>
              <w:jc w:val="center"/>
              <w:rPr>
                <w:b/>
                <w:lang w:eastAsia="en-ZA"/>
              </w:rPr>
            </w:pPr>
          </w:p>
        </w:tc>
        <w:tc>
          <w:tcPr>
            <w:tcW w:w="3260" w:type="dxa"/>
            <w:tcBorders>
              <w:top w:val="single" w:sz="4" w:space="0" w:color="auto"/>
              <w:left w:val="nil"/>
              <w:bottom w:val="nil"/>
              <w:right w:val="single" w:sz="4" w:space="0" w:color="auto"/>
            </w:tcBorders>
            <w:shd w:val="clear" w:color="auto" w:fill="D9D9D9" w:themeFill="background1" w:themeFillShade="D9"/>
            <w:noWrap/>
            <w:vAlign w:val="center"/>
            <w:hideMark/>
          </w:tcPr>
          <w:p w:rsidR="004471BD" w:rsidRPr="00673708" w:rsidRDefault="004471BD" w:rsidP="00F75E39">
            <w:pPr>
              <w:spacing w:before="0" w:after="0"/>
              <w:jc w:val="center"/>
              <w:rPr>
                <w:b/>
                <w:lang w:eastAsia="en-ZA"/>
              </w:rPr>
            </w:pPr>
            <w:r w:rsidRPr="00673708">
              <w:rPr>
                <w:b/>
                <w:lang w:eastAsia="en-ZA"/>
              </w:rPr>
              <w:t>Typical Upper Limit</w:t>
            </w:r>
          </w:p>
        </w:tc>
      </w:tr>
      <w:tr w:rsidR="004471BD" w:rsidRPr="00F75E39" w:rsidTr="004471BD">
        <w:trPr>
          <w:trHeight w:val="390"/>
        </w:trPr>
        <w:tc>
          <w:tcPr>
            <w:tcW w:w="1579" w:type="dxa"/>
            <w:vMerge/>
            <w:tcBorders>
              <w:left w:val="single" w:sz="4" w:space="0" w:color="auto"/>
              <w:bottom w:val="nil"/>
              <w:right w:val="nil"/>
            </w:tcBorders>
            <w:shd w:val="clear" w:color="auto" w:fill="D9D9D9" w:themeFill="background1" w:themeFillShade="D9"/>
            <w:noWrap/>
            <w:vAlign w:val="center"/>
            <w:hideMark/>
          </w:tcPr>
          <w:p w:rsidR="004471BD" w:rsidRPr="00673708" w:rsidRDefault="004471BD" w:rsidP="00F75E39">
            <w:pPr>
              <w:spacing w:before="0" w:after="0"/>
              <w:jc w:val="center"/>
              <w:rPr>
                <w:b/>
                <w:lang w:eastAsia="en-ZA"/>
              </w:rPr>
            </w:pPr>
          </w:p>
        </w:tc>
        <w:tc>
          <w:tcPr>
            <w:tcW w:w="7068" w:type="dxa"/>
            <w:gridSpan w:val="3"/>
            <w:tcBorders>
              <w:top w:val="single" w:sz="4" w:space="0" w:color="auto"/>
              <w:left w:val="single" w:sz="4" w:space="0" w:color="auto"/>
              <w:bottom w:val="nil"/>
              <w:right w:val="single" w:sz="4" w:space="0" w:color="auto"/>
            </w:tcBorders>
            <w:shd w:val="clear" w:color="auto" w:fill="D9D9D9" w:themeFill="background1" w:themeFillShade="D9"/>
            <w:noWrap/>
            <w:vAlign w:val="center"/>
            <w:hideMark/>
          </w:tcPr>
          <w:p w:rsidR="004471BD" w:rsidRPr="00673708" w:rsidRDefault="004471BD" w:rsidP="00C66695">
            <w:pPr>
              <w:spacing w:before="0" w:after="0"/>
              <w:jc w:val="center"/>
              <w:rPr>
                <w:b/>
                <w:lang w:eastAsia="en-ZA"/>
              </w:rPr>
            </w:pPr>
            <w:r>
              <w:rPr>
                <w:b/>
                <w:lang w:eastAsia="en-ZA"/>
              </w:rPr>
              <w:t>Based on a R1</w:t>
            </w:r>
            <w:r w:rsidR="00C66695">
              <w:rPr>
                <w:b/>
                <w:lang w:eastAsia="en-ZA"/>
              </w:rPr>
              <w:t>1.5</w:t>
            </w:r>
            <w:r>
              <w:rPr>
                <w:b/>
                <w:lang w:eastAsia="en-ZA"/>
              </w:rPr>
              <w:t xml:space="preserve"> million </w:t>
            </w:r>
            <w:r w:rsidR="00064103">
              <w:rPr>
                <w:b/>
                <w:lang w:eastAsia="en-ZA"/>
              </w:rPr>
              <w:t xml:space="preserve">works </w:t>
            </w:r>
            <w:r w:rsidR="003974C1">
              <w:rPr>
                <w:b/>
                <w:lang w:eastAsia="en-ZA"/>
              </w:rPr>
              <w:t>value</w:t>
            </w:r>
            <w:r>
              <w:rPr>
                <w:b/>
                <w:lang w:eastAsia="en-ZA"/>
              </w:rPr>
              <w:t xml:space="preserve"> </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A</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6.0%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8.0%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B</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7.0%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9.0%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C</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8.0%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10.0%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D</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9.0%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11.0%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E</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10.0%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13.0%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F</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11.0%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14.0%</w:t>
            </w:r>
          </w:p>
        </w:tc>
      </w:tr>
      <w:tr w:rsidR="00F75E39" w:rsidRPr="00F75E39" w:rsidTr="00673708">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G</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w:t>
            </w:r>
            <w:ins w:id="561" w:author="Taute, Arthur" w:date="2015-08-24T07:01:00Z">
              <w:r w:rsidR="00704C51">
                <w:rPr>
                  <w:lang w:eastAsia="en-ZA"/>
                </w:rPr>
                <w:t>3</w:t>
              </w:r>
            </w:ins>
            <w:del w:id="562" w:author="Taute, Arthur" w:date="2015-08-24T07:01:00Z">
              <w:r w:rsidRPr="00F75E39" w:rsidDel="00913478">
                <w:rPr>
                  <w:lang w:eastAsia="en-ZA"/>
                </w:rPr>
                <w:delText>2</w:delText>
              </w:r>
            </w:del>
            <w:r w:rsidRPr="00F75E39">
              <w:rPr>
                <w:lang w:eastAsia="en-ZA"/>
              </w:rPr>
              <w:t>.0%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1</w:t>
            </w:r>
            <w:ins w:id="563" w:author="Taute, Arthur" w:date="2015-08-24T07:01:00Z">
              <w:r w:rsidR="00913478">
                <w:rPr>
                  <w:lang w:eastAsia="en-ZA"/>
                </w:rPr>
                <w:t>7</w:t>
              </w:r>
            </w:ins>
            <w:del w:id="564" w:author="Taute, Arthur" w:date="2015-08-24T07:01:00Z">
              <w:r w:rsidRPr="00F75E39" w:rsidDel="00913478">
                <w:rPr>
                  <w:lang w:eastAsia="en-ZA"/>
                </w:rPr>
                <w:delText>5</w:delText>
              </w:r>
            </w:del>
            <w:r w:rsidRPr="00F75E39">
              <w:rPr>
                <w:lang w:eastAsia="en-ZA"/>
              </w:rPr>
              <w:t>.0%</w:t>
            </w:r>
          </w:p>
        </w:tc>
      </w:tr>
      <w:tr w:rsidR="00F75E39" w:rsidRPr="00F75E39" w:rsidTr="00A13B9E">
        <w:trPr>
          <w:trHeight w:val="390"/>
        </w:trPr>
        <w:tc>
          <w:tcPr>
            <w:tcW w:w="1579"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M</w:t>
            </w:r>
          </w:p>
        </w:tc>
        <w:tc>
          <w:tcPr>
            <w:tcW w:w="2674" w:type="dxa"/>
            <w:tcBorders>
              <w:top w:val="nil"/>
              <w:left w:val="single" w:sz="4" w:space="0" w:color="auto"/>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2.0%</w:t>
            </w:r>
          </w:p>
        </w:tc>
        <w:tc>
          <w:tcPr>
            <w:tcW w:w="1134" w:type="dxa"/>
            <w:tcBorders>
              <w:top w:val="nil"/>
              <w:left w:val="nil"/>
              <w:bottom w:val="nil"/>
              <w:right w:val="nil"/>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to</w:t>
            </w:r>
          </w:p>
        </w:tc>
        <w:tc>
          <w:tcPr>
            <w:tcW w:w="3260" w:type="dxa"/>
            <w:tcBorders>
              <w:top w:val="nil"/>
              <w:left w:val="nil"/>
              <w:bottom w:val="nil"/>
              <w:right w:val="single" w:sz="4" w:space="0" w:color="auto"/>
            </w:tcBorders>
            <w:shd w:val="clear" w:color="auto" w:fill="auto"/>
            <w:noWrap/>
            <w:vAlign w:val="center"/>
            <w:hideMark/>
          </w:tcPr>
          <w:p w:rsidR="00F75E39" w:rsidRPr="00F75E39" w:rsidRDefault="00F75E39" w:rsidP="00F75E39">
            <w:pPr>
              <w:spacing w:before="0" w:after="0"/>
              <w:jc w:val="center"/>
              <w:rPr>
                <w:lang w:eastAsia="en-ZA"/>
              </w:rPr>
            </w:pPr>
            <w:r w:rsidRPr="00F75E39">
              <w:rPr>
                <w:lang w:eastAsia="en-ZA"/>
              </w:rPr>
              <w:t>4.0%</w:t>
            </w:r>
          </w:p>
        </w:tc>
      </w:tr>
      <w:tr w:rsidR="00A13B9E" w:rsidRPr="00F75E39" w:rsidTr="00A13B9E">
        <w:trPr>
          <w:trHeight w:val="390"/>
        </w:trPr>
        <w:tc>
          <w:tcPr>
            <w:tcW w:w="1579" w:type="dxa"/>
            <w:tcBorders>
              <w:top w:val="nil"/>
              <w:left w:val="single" w:sz="4" w:space="0" w:color="auto"/>
              <w:bottom w:val="single" w:sz="4" w:space="0" w:color="auto"/>
              <w:right w:val="nil"/>
            </w:tcBorders>
            <w:shd w:val="clear" w:color="auto" w:fill="auto"/>
            <w:noWrap/>
            <w:vAlign w:val="center"/>
            <w:hideMark/>
          </w:tcPr>
          <w:p w:rsidR="00A13B9E" w:rsidRPr="00F75E39" w:rsidRDefault="00A13B9E" w:rsidP="00F75E39">
            <w:pPr>
              <w:spacing w:before="0" w:after="0"/>
              <w:jc w:val="center"/>
              <w:rPr>
                <w:lang w:eastAsia="en-ZA"/>
              </w:rPr>
            </w:pPr>
            <w:r>
              <w:rPr>
                <w:lang w:eastAsia="en-ZA"/>
              </w:rPr>
              <w:t>N</w:t>
            </w:r>
          </w:p>
        </w:tc>
        <w:tc>
          <w:tcPr>
            <w:tcW w:w="7068" w:type="dxa"/>
            <w:gridSpan w:val="3"/>
            <w:tcBorders>
              <w:top w:val="nil"/>
              <w:left w:val="single" w:sz="4" w:space="0" w:color="auto"/>
              <w:bottom w:val="single" w:sz="4" w:space="0" w:color="auto"/>
              <w:right w:val="single" w:sz="4" w:space="0" w:color="auto"/>
            </w:tcBorders>
            <w:shd w:val="clear" w:color="auto" w:fill="auto"/>
            <w:noWrap/>
            <w:vAlign w:val="center"/>
            <w:hideMark/>
          </w:tcPr>
          <w:p w:rsidR="00A13B9E" w:rsidRPr="00F75E39" w:rsidRDefault="00A13B9E" w:rsidP="00472B86">
            <w:pPr>
              <w:spacing w:before="0" w:after="0"/>
              <w:jc w:val="center"/>
              <w:rPr>
                <w:lang w:eastAsia="en-ZA"/>
              </w:rPr>
            </w:pPr>
            <w:r>
              <w:rPr>
                <w:lang w:eastAsia="en-ZA"/>
              </w:rPr>
              <w:t xml:space="preserve">Not </w:t>
            </w:r>
            <w:r w:rsidR="00BD5B41">
              <w:rPr>
                <w:lang w:eastAsia="en-ZA"/>
              </w:rPr>
              <w:t xml:space="preserve">appropriate </w:t>
            </w:r>
            <w:r>
              <w:rPr>
                <w:lang w:eastAsia="en-ZA"/>
              </w:rPr>
              <w:t xml:space="preserve">to </w:t>
            </w:r>
            <w:r w:rsidR="00BD5B41">
              <w:rPr>
                <w:lang w:eastAsia="en-ZA"/>
              </w:rPr>
              <w:t>estimat</w:t>
            </w:r>
            <w:r w:rsidR="00472B86">
              <w:rPr>
                <w:lang w:eastAsia="en-ZA"/>
              </w:rPr>
              <w:t xml:space="preserve">e </w:t>
            </w:r>
            <w:r>
              <w:rPr>
                <w:lang w:eastAsia="en-ZA"/>
              </w:rPr>
              <w:t>fees based on cost of works</w:t>
            </w:r>
          </w:p>
        </w:tc>
      </w:tr>
    </w:tbl>
    <w:p w:rsidR="009135DA" w:rsidRDefault="004924DA" w:rsidP="009135DA">
      <w:pPr>
        <w:pStyle w:val="BodyTextIndent"/>
      </w:pPr>
      <w:r>
        <w:t xml:space="preserve">It should be noted that the above fee includes normal services in respect of construction administration and site inspections as described above in </w:t>
      </w:r>
      <w:ins w:id="565" w:author="Taute, Arthur" w:date="2015-08-24T07:07:00Z">
        <w:r w:rsidR="0001588B">
          <w:fldChar w:fldCharType="begin"/>
        </w:r>
        <w:r w:rsidR="0001588B">
          <w:instrText xml:space="preserve"> REF _Ref428163389 \r \h </w:instrText>
        </w:r>
      </w:ins>
      <w:r w:rsidR="0001588B">
        <w:fldChar w:fldCharType="separate"/>
      </w:r>
      <w:ins w:id="566" w:author="Taute, Arthur" w:date="2015-08-24T07:08:00Z">
        <w:r w:rsidR="00704C51">
          <w:t>3.2.5</w:t>
        </w:r>
      </w:ins>
      <w:ins w:id="567" w:author="Taute, Arthur" w:date="2015-08-24T07:07:00Z">
        <w:r w:rsidR="0001588B">
          <w:fldChar w:fldCharType="end"/>
        </w:r>
      </w:ins>
      <w:del w:id="568" w:author="Taute, Arthur" w:date="2015-08-24T07:07:00Z">
        <w:r w:rsidR="00626832" w:rsidDel="0001588B">
          <w:fldChar w:fldCharType="begin"/>
        </w:r>
        <w:r w:rsidDel="0001588B">
          <w:delInstrText xml:space="preserve"> REF _Ref263684115 \r \h </w:delInstrText>
        </w:r>
        <w:r w:rsidR="00626832" w:rsidDel="0001588B">
          <w:fldChar w:fldCharType="separate"/>
        </w:r>
      </w:del>
      <w:ins w:id="569" w:author="Taute, Arthur" w:date="2015-08-24T07:08:00Z">
        <w:r w:rsidR="00704C51">
          <w:t>0</w:t>
        </w:r>
      </w:ins>
      <w:del w:id="570" w:author="Taute, Arthur" w:date="2015-08-24T07:07:00Z">
        <w:r w:rsidR="001633FC" w:rsidDel="0001588B">
          <w:delText>0</w:delText>
        </w:r>
        <w:r w:rsidR="00626832" w:rsidDel="0001588B">
          <w:fldChar w:fldCharType="end"/>
        </w:r>
      </w:del>
      <w:r>
        <w:t>.  In many other instances where guideline fees are put forward in other countries, these services are excluded.</w:t>
      </w:r>
    </w:p>
    <w:p w:rsidR="009135DA" w:rsidRDefault="009135DA" w:rsidP="009135DA">
      <w:pPr>
        <w:pStyle w:val="BodyTextIndent"/>
        <w:rPr>
          <w:sz w:val="22"/>
          <w:szCs w:val="22"/>
        </w:rPr>
      </w:pPr>
      <w:r>
        <w:br w:type="page"/>
      </w:r>
    </w:p>
    <w:p w:rsidR="009135DA" w:rsidRDefault="009135DA" w:rsidP="00F15BE0">
      <w:pPr>
        <w:pStyle w:val="Heading3"/>
      </w:pPr>
      <w:bookmarkStart w:id="571" w:name="_Ref324224362"/>
      <w:bookmarkStart w:id="572" w:name="_Toc428163456"/>
      <w:r>
        <w:t>Project Situation and Engineering Effort</w:t>
      </w:r>
      <w:bookmarkEnd w:id="571"/>
      <w:bookmarkEnd w:id="572"/>
    </w:p>
    <w:p w:rsidR="00DA79C6" w:rsidRDefault="00DA79C6" w:rsidP="00DA79C6">
      <w:pPr>
        <w:pStyle w:val="BodyTextIndent"/>
      </w:pPr>
      <w:r>
        <w:t>The actual percentage fee that is appropriate will depend on many factors</w:t>
      </w:r>
      <w:r w:rsidR="001C5C74">
        <w:t xml:space="preserve">, </w:t>
      </w:r>
      <w:r>
        <w:t>includ</w:t>
      </w:r>
      <w:r w:rsidR="001C5C74">
        <w:t>ing</w:t>
      </w:r>
      <w:r>
        <w:t xml:space="preserve"> general factors applicable to all project types</w:t>
      </w:r>
      <w:r w:rsidR="00621003">
        <w:t>,</w:t>
      </w:r>
      <w:r>
        <w:t xml:space="preserve"> </w:t>
      </w:r>
      <w:r w:rsidR="00621003">
        <w:t xml:space="preserve">as outlined below, </w:t>
      </w:r>
      <w:r>
        <w:t>as well as specific factors applicabl</w:t>
      </w:r>
      <w:r w:rsidR="00621003">
        <w:t xml:space="preserve">e to particular project types. </w:t>
      </w:r>
    </w:p>
    <w:p w:rsidR="005D26BE" w:rsidRDefault="005D26BE" w:rsidP="005D26BE">
      <w:pPr>
        <w:pStyle w:val="Caption"/>
        <w:keepNext/>
        <w:ind w:firstLine="709"/>
      </w:pPr>
      <w:bookmarkStart w:id="573" w:name="_Toc428163469"/>
      <w:r>
        <w:t xml:space="preserve">Table </w:t>
      </w:r>
      <w:r w:rsidR="00493EC9">
        <w:fldChar w:fldCharType="begin"/>
      </w:r>
      <w:r w:rsidR="00493EC9">
        <w:instrText xml:space="preserve"> STYLEREF 1 \s </w:instrText>
      </w:r>
      <w:r w:rsidR="00493EC9">
        <w:fldChar w:fldCharType="separate"/>
      </w:r>
      <w:r w:rsidR="001633FC">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1633FC">
        <w:rPr>
          <w:noProof/>
        </w:rPr>
        <w:t>6</w:t>
      </w:r>
      <w:r w:rsidR="00493EC9">
        <w:fldChar w:fldCharType="end"/>
      </w:r>
      <w:r>
        <w:t>:  General Factors Influencing Fees</w:t>
      </w:r>
      <w:bookmarkEnd w:id="573"/>
    </w:p>
    <w:tbl>
      <w:tblPr>
        <w:tblW w:w="8647" w:type="dxa"/>
        <w:tblInd w:w="817" w:type="dxa"/>
        <w:tblLook w:val="04A0" w:firstRow="1" w:lastRow="0" w:firstColumn="1" w:lastColumn="0" w:noHBand="0" w:noVBand="1"/>
      </w:tblPr>
      <w:tblGrid>
        <w:gridCol w:w="1843"/>
        <w:gridCol w:w="3260"/>
        <w:gridCol w:w="3544"/>
      </w:tblGrid>
      <w:tr w:rsidR="00091192" w:rsidRPr="004249EC" w:rsidTr="00046BDB">
        <w:trPr>
          <w:trHeight w:val="276"/>
        </w:trPr>
        <w:tc>
          <w:tcPr>
            <w:tcW w:w="1843" w:type="dxa"/>
            <w:tcBorders>
              <w:top w:val="single" w:sz="4"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rsidR="00091192" w:rsidRPr="004249EC" w:rsidRDefault="00091192" w:rsidP="00091192">
            <w:pPr>
              <w:spacing w:before="0" w:after="0"/>
              <w:jc w:val="center"/>
              <w:rPr>
                <w:b/>
                <w:bCs/>
                <w:sz w:val="18"/>
                <w:lang w:eastAsia="en-ZA"/>
              </w:rPr>
            </w:pPr>
            <w:r w:rsidRPr="004249EC">
              <w:rPr>
                <w:b/>
                <w:bCs/>
                <w:sz w:val="18"/>
                <w:lang w:eastAsia="en-ZA"/>
              </w:rPr>
              <w:t xml:space="preserve">Project </w:t>
            </w:r>
            <w:r>
              <w:rPr>
                <w:b/>
                <w:bCs/>
                <w:sz w:val="18"/>
                <w:lang w:eastAsia="en-ZA"/>
              </w:rPr>
              <w:t>Element</w:t>
            </w:r>
          </w:p>
        </w:tc>
        <w:tc>
          <w:tcPr>
            <w:tcW w:w="3260" w:type="dxa"/>
            <w:tcBorders>
              <w:top w:val="single" w:sz="4" w:space="0" w:color="auto"/>
              <w:left w:val="nil"/>
              <w:bottom w:val="single" w:sz="8" w:space="0" w:color="auto"/>
              <w:right w:val="single" w:sz="4" w:space="0" w:color="auto"/>
            </w:tcBorders>
            <w:shd w:val="clear" w:color="auto" w:fill="D9D9D9" w:themeFill="background1" w:themeFillShade="D9"/>
            <w:noWrap/>
            <w:vAlign w:val="center"/>
            <w:hideMark/>
          </w:tcPr>
          <w:p w:rsidR="00091192" w:rsidRPr="004249EC" w:rsidRDefault="00091192" w:rsidP="006E2D07">
            <w:pPr>
              <w:spacing w:before="0" w:after="0"/>
              <w:jc w:val="center"/>
              <w:rPr>
                <w:b/>
                <w:bCs/>
                <w:sz w:val="18"/>
                <w:lang w:eastAsia="en-ZA"/>
              </w:rPr>
            </w:pPr>
            <w:r w:rsidRPr="004249EC">
              <w:rPr>
                <w:b/>
                <w:bCs/>
                <w:sz w:val="18"/>
                <w:lang w:eastAsia="en-ZA"/>
              </w:rPr>
              <w:t>Less Effort</w:t>
            </w:r>
          </w:p>
        </w:tc>
        <w:tc>
          <w:tcPr>
            <w:tcW w:w="3544" w:type="dxa"/>
            <w:tcBorders>
              <w:top w:val="single" w:sz="4" w:space="0" w:color="auto"/>
              <w:left w:val="nil"/>
              <w:bottom w:val="single" w:sz="8" w:space="0" w:color="auto"/>
              <w:right w:val="single" w:sz="8" w:space="0" w:color="auto"/>
            </w:tcBorders>
            <w:shd w:val="clear" w:color="auto" w:fill="D9D9D9" w:themeFill="background1" w:themeFillShade="D9"/>
            <w:noWrap/>
            <w:vAlign w:val="center"/>
            <w:hideMark/>
          </w:tcPr>
          <w:p w:rsidR="00091192" w:rsidRPr="004249EC" w:rsidRDefault="00091192" w:rsidP="006E2D07">
            <w:pPr>
              <w:spacing w:before="0" w:after="0"/>
              <w:jc w:val="center"/>
              <w:rPr>
                <w:b/>
                <w:bCs/>
                <w:sz w:val="18"/>
                <w:lang w:eastAsia="en-ZA"/>
              </w:rPr>
            </w:pPr>
            <w:r w:rsidRPr="004249EC">
              <w:rPr>
                <w:b/>
                <w:bCs/>
                <w:sz w:val="18"/>
                <w:lang w:eastAsia="en-ZA"/>
              </w:rPr>
              <w:t>More Effort</w:t>
            </w:r>
          </w:p>
        </w:tc>
      </w:tr>
      <w:tr w:rsidR="00D71E2E" w:rsidRPr="004249EC" w:rsidTr="00091192">
        <w:trPr>
          <w:trHeight w:val="69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Default="00D71E2E" w:rsidP="00621003">
            <w:pPr>
              <w:spacing w:before="0" w:after="0"/>
              <w:jc w:val="left"/>
              <w:rPr>
                <w:sz w:val="16"/>
                <w:lang w:eastAsia="en-ZA"/>
              </w:rPr>
            </w:pPr>
            <w:r>
              <w:rPr>
                <w:sz w:val="16"/>
                <w:lang w:eastAsia="en-ZA"/>
              </w:rPr>
              <w:t>Alteration to existing works</w:t>
            </w:r>
          </w:p>
        </w:tc>
        <w:tc>
          <w:tcPr>
            <w:tcW w:w="3260" w:type="dxa"/>
            <w:tcBorders>
              <w:top w:val="nil"/>
              <w:left w:val="nil"/>
              <w:bottom w:val="single" w:sz="4" w:space="0" w:color="auto"/>
              <w:right w:val="single" w:sz="4" w:space="0" w:color="auto"/>
            </w:tcBorders>
            <w:shd w:val="clear" w:color="auto" w:fill="auto"/>
            <w:vAlign w:val="center"/>
            <w:hideMark/>
          </w:tcPr>
          <w:p w:rsidR="00D71E2E" w:rsidRDefault="00D71E2E" w:rsidP="00621003">
            <w:pPr>
              <w:spacing w:before="0" w:after="0"/>
              <w:jc w:val="center"/>
              <w:rPr>
                <w:sz w:val="16"/>
                <w:lang w:eastAsia="en-ZA"/>
              </w:rPr>
            </w:pPr>
            <w:r>
              <w:rPr>
                <w:sz w:val="16"/>
                <w:lang w:eastAsia="en-ZA"/>
              </w:rPr>
              <w:t>Minor alterations with minimal investigation of the existing work required in order to design the works</w:t>
            </w:r>
          </w:p>
        </w:tc>
        <w:tc>
          <w:tcPr>
            <w:tcW w:w="3544" w:type="dxa"/>
            <w:tcBorders>
              <w:top w:val="nil"/>
              <w:left w:val="nil"/>
              <w:bottom w:val="single" w:sz="4" w:space="0" w:color="auto"/>
              <w:right w:val="single" w:sz="8" w:space="0" w:color="auto"/>
            </w:tcBorders>
            <w:shd w:val="clear" w:color="auto" w:fill="auto"/>
            <w:vAlign w:val="center"/>
            <w:hideMark/>
          </w:tcPr>
          <w:p w:rsidR="00D71E2E" w:rsidRDefault="00D71E2E" w:rsidP="00064103">
            <w:pPr>
              <w:spacing w:before="0" w:after="0"/>
              <w:jc w:val="center"/>
              <w:rPr>
                <w:sz w:val="16"/>
                <w:lang w:eastAsia="en-ZA"/>
              </w:rPr>
            </w:pPr>
            <w:r>
              <w:rPr>
                <w:sz w:val="16"/>
                <w:lang w:eastAsia="en-ZA"/>
              </w:rPr>
              <w:t xml:space="preserve">Major alterations involving extensive assessments and investigations of the existing works which cost has little to do with the </w:t>
            </w:r>
            <w:r w:rsidR="00064103" w:rsidRPr="00046BDB">
              <w:rPr>
                <w:b/>
                <w:sz w:val="16"/>
                <w:lang w:eastAsia="en-ZA"/>
              </w:rPr>
              <w:t xml:space="preserve">cost </w:t>
            </w:r>
            <w:r w:rsidRPr="00046BDB">
              <w:rPr>
                <w:b/>
                <w:sz w:val="16"/>
                <w:lang w:eastAsia="en-ZA"/>
              </w:rPr>
              <w:t xml:space="preserve"> of the </w:t>
            </w:r>
            <w:r w:rsidR="00796B59" w:rsidRPr="00046BDB">
              <w:rPr>
                <w:b/>
                <w:sz w:val="16"/>
                <w:lang w:eastAsia="en-ZA"/>
              </w:rPr>
              <w:t>works</w:t>
            </w:r>
          </w:p>
        </w:tc>
      </w:tr>
      <w:tr w:rsidR="00D71E2E" w:rsidRPr="004249EC" w:rsidTr="00091192">
        <w:trPr>
          <w:trHeight w:val="681"/>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Business Strategy</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No strategy to become involved in this type of work</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Price reduced to become involved or lack of work for staff requiring work at minimal and unsustainable rates</w:t>
            </w:r>
          </w:p>
        </w:tc>
      </w:tr>
      <w:tr w:rsidR="00D71E2E" w:rsidRPr="004249EC" w:rsidTr="00091192">
        <w:trPr>
          <w:trHeight w:val="742"/>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Client Requirements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Clear requirements and explicit codes of practice</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Unclear requirements with many alternatives being investigated and codes of practice developed during the course of the work</w:t>
            </w:r>
          </w:p>
        </w:tc>
      </w:tr>
      <w:tr w:rsidR="00D71E2E" w:rsidRPr="004249EC" w:rsidTr="00091192">
        <w:trPr>
          <w:trHeight w:val="83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Communication Requirements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Minimal communication other than with direct client</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Extensive communication requirements with community and interested and affected parties as well as jurisdictions and authorities.</w:t>
            </w:r>
          </w:p>
        </w:tc>
      </w:tr>
      <w:tr w:rsidR="00D71E2E" w:rsidRPr="004249EC" w:rsidTr="00091192">
        <w:trPr>
          <w:trHeight w:val="68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Default="00D71E2E" w:rsidP="00621003">
            <w:pPr>
              <w:spacing w:before="0" w:after="0"/>
              <w:jc w:val="left"/>
              <w:rPr>
                <w:sz w:val="16"/>
                <w:lang w:eastAsia="en-ZA"/>
              </w:rPr>
            </w:pPr>
            <w:r>
              <w:rPr>
                <w:sz w:val="16"/>
                <w:lang w:eastAsia="en-ZA"/>
              </w:rPr>
              <w:t>Duplication and repetitive work</w:t>
            </w:r>
          </w:p>
        </w:tc>
        <w:tc>
          <w:tcPr>
            <w:tcW w:w="3260" w:type="dxa"/>
            <w:tcBorders>
              <w:top w:val="nil"/>
              <w:left w:val="nil"/>
              <w:bottom w:val="single" w:sz="4" w:space="0" w:color="auto"/>
              <w:right w:val="single" w:sz="4" w:space="0" w:color="auto"/>
            </w:tcBorders>
            <w:shd w:val="clear" w:color="auto" w:fill="auto"/>
            <w:vAlign w:val="center"/>
            <w:hideMark/>
          </w:tcPr>
          <w:p w:rsidR="00D71E2E" w:rsidRPr="004471BD" w:rsidRDefault="00D71E2E" w:rsidP="00ED6984">
            <w:pPr>
              <w:spacing w:before="0" w:after="0"/>
              <w:jc w:val="center"/>
              <w:rPr>
                <w:sz w:val="16"/>
                <w:lang w:eastAsia="en-ZA"/>
              </w:rPr>
            </w:pPr>
            <w:r w:rsidRPr="004471BD">
              <w:rPr>
                <w:sz w:val="16"/>
                <w:lang w:eastAsia="en-ZA"/>
              </w:rPr>
              <w:t>Complete designs can be duplicated and applied to different project or site without alteration to the drawings and/or specifications</w:t>
            </w:r>
          </w:p>
        </w:tc>
        <w:tc>
          <w:tcPr>
            <w:tcW w:w="3544" w:type="dxa"/>
            <w:tcBorders>
              <w:top w:val="nil"/>
              <w:left w:val="nil"/>
              <w:bottom w:val="single" w:sz="4" w:space="0" w:color="auto"/>
              <w:right w:val="single" w:sz="8" w:space="0" w:color="auto"/>
            </w:tcBorders>
            <w:shd w:val="clear" w:color="auto" w:fill="auto"/>
            <w:vAlign w:val="center"/>
            <w:hideMark/>
          </w:tcPr>
          <w:p w:rsidR="00D71E2E" w:rsidRPr="004471BD" w:rsidRDefault="00D71E2E" w:rsidP="001273D3">
            <w:pPr>
              <w:spacing w:before="0" w:after="0"/>
              <w:jc w:val="center"/>
              <w:rPr>
                <w:sz w:val="16"/>
                <w:lang w:eastAsia="en-ZA"/>
              </w:rPr>
            </w:pPr>
            <w:r w:rsidRPr="004471BD">
              <w:rPr>
                <w:sz w:val="16"/>
                <w:lang w:eastAsia="en-ZA"/>
              </w:rPr>
              <w:t>Complete design can be duplicated and reused for a different project or site but alteration is required to the drawings and/or specification</w:t>
            </w:r>
          </w:p>
        </w:tc>
      </w:tr>
      <w:tr w:rsidR="00D71E2E" w:rsidRPr="004249EC" w:rsidTr="00091192">
        <w:trPr>
          <w:trHeight w:val="69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Default="00D71E2E" w:rsidP="00621003">
            <w:pPr>
              <w:spacing w:before="0" w:after="0"/>
              <w:jc w:val="left"/>
              <w:rPr>
                <w:sz w:val="16"/>
                <w:lang w:eastAsia="en-ZA"/>
              </w:rPr>
            </w:pPr>
            <w:r>
              <w:rPr>
                <w:sz w:val="16"/>
                <w:lang w:eastAsia="en-ZA"/>
              </w:rPr>
              <w:t xml:space="preserve">Integration with Existing </w:t>
            </w:r>
            <w:r w:rsidR="00796B59">
              <w:rPr>
                <w:sz w:val="16"/>
                <w:lang w:eastAsia="en-ZA"/>
              </w:rPr>
              <w:t>works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21003">
            <w:pPr>
              <w:spacing w:before="0" w:after="0"/>
              <w:jc w:val="center"/>
              <w:rPr>
                <w:sz w:val="16"/>
                <w:lang w:eastAsia="en-ZA"/>
              </w:rPr>
            </w:pPr>
            <w:r>
              <w:rPr>
                <w:sz w:val="16"/>
                <w:lang w:eastAsia="en-ZA"/>
              </w:rPr>
              <w:t>Minimal alteration and integration with existing works and involving minimal use of existing works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Extensive integration with many detailed surveys required to facilitate good integration and involving extensive re-use of existing works</w:t>
            </w:r>
          </w:p>
        </w:tc>
      </w:tr>
      <w:tr w:rsidR="00D71E2E" w:rsidRPr="004249EC" w:rsidTr="00091192">
        <w:trPr>
          <w:trHeight w:val="807"/>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Labour Intensity</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Conventional construction</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BC7D24">
            <w:pPr>
              <w:spacing w:before="0" w:after="0"/>
              <w:jc w:val="center"/>
              <w:rPr>
                <w:sz w:val="16"/>
                <w:lang w:eastAsia="en-ZA"/>
              </w:rPr>
            </w:pPr>
            <w:r>
              <w:rPr>
                <w:sz w:val="16"/>
                <w:lang w:eastAsia="en-ZA"/>
              </w:rPr>
              <w:t xml:space="preserve">Extensive design to suit labour based construction and additional </w:t>
            </w:r>
            <w:del w:id="574" w:author="Taute, Arthur" w:date="2015-08-24T05:26:00Z">
              <w:r w:rsidDel="00BC7D24">
                <w:rPr>
                  <w:sz w:val="16"/>
                  <w:lang w:eastAsia="en-ZA"/>
                </w:rPr>
                <w:delText xml:space="preserve">supervision </w:delText>
              </w:r>
            </w:del>
            <w:ins w:id="575" w:author="Taute, Arthur" w:date="2015-08-24T05:26:00Z">
              <w:r w:rsidR="00BC7D24">
                <w:rPr>
                  <w:sz w:val="16"/>
                  <w:lang w:eastAsia="en-ZA"/>
                </w:rPr>
                <w:t xml:space="preserve">inspections  </w:t>
              </w:r>
            </w:ins>
            <w:r>
              <w:rPr>
                <w:sz w:val="16"/>
                <w:lang w:eastAsia="en-ZA"/>
              </w:rPr>
              <w:t>or longer duration due to involvement of labour</w:t>
            </w:r>
          </w:p>
        </w:tc>
      </w:tr>
      <w:tr w:rsidR="00D71E2E" w:rsidRPr="004249EC" w:rsidTr="00091192">
        <w:trPr>
          <w:trHeight w:val="431"/>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21003">
            <w:pPr>
              <w:spacing w:before="0" w:after="0"/>
              <w:jc w:val="left"/>
              <w:rPr>
                <w:sz w:val="16"/>
                <w:lang w:eastAsia="en-ZA"/>
              </w:rPr>
            </w:pPr>
            <w:r>
              <w:rPr>
                <w:sz w:val="16"/>
                <w:lang w:eastAsia="en-ZA"/>
              </w:rPr>
              <w:t>Level of Expertise and Experience</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Moderate expertise required</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ED6984">
            <w:pPr>
              <w:spacing w:before="0" w:after="0"/>
              <w:jc w:val="center"/>
              <w:rPr>
                <w:sz w:val="16"/>
                <w:lang w:eastAsia="en-ZA"/>
              </w:rPr>
            </w:pPr>
            <w:r>
              <w:rPr>
                <w:sz w:val="16"/>
                <w:lang w:eastAsia="en-ZA"/>
              </w:rPr>
              <w:t>Significant specialist expertise and extensive experience required</w:t>
            </w:r>
          </w:p>
        </w:tc>
      </w:tr>
      <w:tr w:rsidR="00D71E2E" w:rsidRPr="004249EC" w:rsidTr="00091192">
        <w:trPr>
          <w:trHeight w:val="543"/>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Level of Risk, Liability and Responsibility</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ED6984">
            <w:pPr>
              <w:spacing w:before="0" w:after="0"/>
              <w:jc w:val="center"/>
              <w:rPr>
                <w:sz w:val="16"/>
                <w:lang w:eastAsia="en-ZA"/>
              </w:rPr>
            </w:pPr>
            <w:r>
              <w:rPr>
                <w:sz w:val="16"/>
                <w:lang w:eastAsia="en-ZA"/>
              </w:rPr>
              <w:t>L</w:t>
            </w:r>
            <w:r w:rsidRPr="00ED6984">
              <w:rPr>
                <w:sz w:val="16"/>
                <w:lang w:eastAsia="en-ZA"/>
              </w:rPr>
              <w:t>ow levels of responsibility and/or risks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High levels of Responsibility and Risks</w:t>
            </w:r>
          </w:p>
        </w:tc>
      </w:tr>
      <w:tr w:rsidR="00D71E2E" w:rsidRPr="004249EC" w:rsidTr="00091192">
        <w:trPr>
          <w:trHeight w:val="821"/>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 xml:space="preserve">Level of Untried and Untested Technologies </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ED6984">
            <w:pPr>
              <w:spacing w:before="0" w:after="0"/>
              <w:jc w:val="center"/>
              <w:rPr>
                <w:sz w:val="16"/>
                <w:lang w:eastAsia="en-ZA"/>
              </w:rPr>
            </w:pPr>
            <w:r>
              <w:rPr>
                <w:sz w:val="16"/>
                <w:lang w:eastAsia="en-ZA"/>
              </w:rPr>
              <w:t>No untried and untested technologies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ED6984">
            <w:pPr>
              <w:spacing w:before="0" w:after="0"/>
              <w:jc w:val="center"/>
              <w:rPr>
                <w:sz w:val="16"/>
                <w:lang w:eastAsia="en-ZA"/>
              </w:rPr>
            </w:pPr>
            <w:r>
              <w:rPr>
                <w:sz w:val="16"/>
                <w:lang w:eastAsia="en-ZA"/>
              </w:rPr>
              <w:t>Many untried and untested or new and unusual technologies that need to be assessed before incorporation into the design</w:t>
            </w:r>
          </w:p>
        </w:tc>
      </w:tr>
      <w:tr w:rsidR="00D71E2E" w:rsidRPr="004249EC" w:rsidTr="00091192">
        <w:trPr>
          <w:trHeight w:val="591"/>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Potential Value Add</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Minimal opportunity to add value in terms of life-cycle costs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Many opportunities to add value and reduce life cycle costs and sustainability.</w:t>
            </w:r>
          </w:p>
        </w:tc>
      </w:tr>
      <w:tr w:rsidR="00D71E2E" w:rsidRPr="004249EC" w:rsidTr="00091192">
        <w:trPr>
          <w:trHeight w:val="533"/>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sidRPr="004249EC">
              <w:rPr>
                <w:sz w:val="16"/>
                <w:lang w:eastAsia="en-ZA"/>
              </w:rPr>
              <w:t>P</w:t>
            </w:r>
            <w:r>
              <w:rPr>
                <w:sz w:val="16"/>
                <w:lang w:eastAsia="en-ZA"/>
              </w:rPr>
              <w:t>roject Administration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Simple Administration with few organisations involved</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21003">
            <w:pPr>
              <w:spacing w:before="0" w:after="0"/>
              <w:jc w:val="center"/>
              <w:rPr>
                <w:sz w:val="16"/>
                <w:lang w:eastAsia="en-ZA"/>
              </w:rPr>
            </w:pPr>
            <w:r>
              <w:rPr>
                <w:sz w:val="16"/>
                <w:lang w:eastAsia="en-ZA"/>
              </w:rPr>
              <w:t>Many parties involved with complex administration, many meetings, many interfaces and communication</w:t>
            </w:r>
          </w:p>
        </w:tc>
      </w:tr>
      <w:tr w:rsidR="00D71E2E" w:rsidRPr="004249EC" w:rsidTr="00091192">
        <w:trPr>
          <w:trHeight w:val="604"/>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Project Appointment</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 xml:space="preserve">Immediate appointment </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Extensive work at risk and investigations and assessment of design alternatives prior to appointment</w:t>
            </w:r>
          </w:p>
        </w:tc>
      </w:tr>
      <w:tr w:rsidR="00D71E2E" w:rsidRPr="004249EC" w:rsidTr="00091192">
        <w:trPr>
          <w:trHeight w:val="629"/>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Project Complexity</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21003">
            <w:pPr>
              <w:spacing w:before="0" w:after="0"/>
              <w:jc w:val="center"/>
              <w:rPr>
                <w:sz w:val="16"/>
                <w:lang w:eastAsia="en-ZA"/>
              </w:rPr>
            </w:pPr>
            <w:r w:rsidRPr="006E2D07">
              <w:rPr>
                <w:sz w:val="16"/>
              </w:rPr>
              <w:t>Simple projects where the designs are based on well established, common practices</w:t>
            </w:r>
            <w:r>
              <w:rPr>
                <w:sz w:val="16"/>
              </w:rPr>
              <w:t>/</w:t>
            </w:r>
            <w:r w:rsidRPr="006E2D07">
              <w:rPr>
                <w:sz w:val="16"/>
              </w:rPr>
              <w:t xml:space="preserve"> industry standards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21003">
            <w:pPr>
              <w:spacing w:before="0" w:after="0"/>
              <w:jc w:val="center"/>
              <w:rPr>
                <w:sz w:val="16"/>
                <w:lang w:eastAsia="en-ZA"/>
              </w:rPr>
            </w:pPr>
            <w:r>
              <w:rPr>
                <w:sz w:val="16"/>
                <w:lang w:eastAsia="en-ZA"/>
              </w:rPr>
              <w:t>C</w:t>
            </w:r>
            <w:r w:rsidRPr="006E2D07">
              <w:rPr>
                <w:sz w:val="16"/>
                <w:lang w:eastAsia="en-ZA"/>
              </w:rPr>
              <w:t>omplex projects where the works call for the application of new, unusual or untried techniques</w:t>
            </w:r>
            <w:r>
              <w:rPr>
                <w:sz w:val="16"/>
                <w:lang w:eastAsia="en-ZA"/>
              </w:rPr>
              <w:t xml:space="preserve"> and </w:t>
            </w:r>
            <w:r w:rsidRPr="006E2D07">
              <w:rPr>
                <w:sz w:val="16"/>
                <w:lang w:eastAsia="en-ZA"/>
              </w:rPr>
              <w:t>systems</w:t>
            </w:r>
          </w:p>
        </w:tc>
      </w:tr>
      <w:tr w:rsidR="00D71E2E" w:rsidRPr="004249EC" w:rsidTr="00091192">
        <w:trPr>
          <w:trHeight w:val="529"/>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457E67">
            <w:pPr>
              <w:spacing w:before="0" w:after="0"/>
              <w:jc w:val="left"/>
              <w:rPr>
                <w:sz w:val="16"/>
                <w:lang w:eastAsia="en-ZA"/>
              </w:rPr>
            </w:pPr>
            <w:r>
              <w:rPr>
                <w:sz w:val="16"/>
                <w:lang w:eastAsia="en-ZA"/>
              </w:rPr>
              <w:t>Project Definition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457E67">
            <w:pPr>
              <w:spacing w:before="0" w:after="0"/>
              <w:jc w:val="center"/>
              <w:rPr>
                <w:sz w:val="16"/>
                <w:lang w:eastAsia="en-ZA"/>
              </w:rPr>
            </w:pPr>
            <w:r>
              <w:rPr>
                <w:sz w:val="16"/>
                <w:lang w:eastAsia="en-ZA"/>
              </w:rPr>
              <w:t xml:space="preserve">Project is clearly defined </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457E67">
            <w:pPr>
              <w:spacing w:before="0" w:after="0"/>
              <w:jc w:val="center"/>
              <w:rPr>
                <w:sz w:val="16"/>
                <w:lang w:eastAsia="en-ZA"/>
              </w:rPr>
            </w:pPr>
            <w:r>
              <w:rPr>
                <w:sz w:val="16"/>
                <w:lang w:eastAsia="en-ZA"/>
              </w:rPr>
              <w:t>Many investigations and assessments required to clarify project definition.</w:t>
            </w:r>
          </w:p>
        </w:tc>
      </w:tr>
      <w:tr w:rsidR="00D71E2E" w:rsidRPr="004249EC" w:rsidTr="00091192">
        <w:trPr>
          <w:trHeight w:val="51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Pr>
                <w:sz w:val="16"/>
                <w:lang w:eastAsia="en-ZA"/>
              </w:rPr>
              <w:t>Project Duration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 xml:space="preserve">Duration commensurate with value of </w:t>
            </w:r>
            <w:r w:rsidR="00796B59">
              <w:rPr>
                <w:sz w:val="16"/>
                <w:lang w:eastAsia="en-ZA"/>
              </w:rPr>
              <w:t>works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Pr>
                <w:sz w:val="16"/>
                <w:lang w:eastAsia="en-ZA"/>
              </w:rPr>
              <w:t xml:space="preserve">Duration excessive relative to value of </w:t>
            </w:r>
            <w:r w:rsidR="00796B59">
              <w:rPr>
                <w:sz w:val="16"/>
                <w:lang w:eastAsia="en-ZA"/>
              </w:rPr>
              <w:t>works</w:t>
            </w:r>
            <w:r>
              <w:rPr>
                <w:sz w:val="16"/>
                <w:lang w:eastAsia="en-ZA"/>
              </w:rPr>
              <w:t xml:space="preserve"> due to drawn out contractual period</w:t>
            </w:r>
          </w:p>
        </w:tc>
      </w:tr>
      <w:tr w:rsidR="00D71E2E" w:rsidRPr="004249EC" w:rsidTr="00091192">
        <w:trPr>
          <w:trHeight w:val="68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Default="00D71E2E" w:rsidP="00621003">
            <w:pPr>
              <w:spacing w:before="0" w:after="0"/>
              <w:jc w:val="left"/>
              <w:rPr>
                <w:sz w:val="16"/>
                <w:lang w:eastAsia="en-ZA"/>
              </w:rPr>
            </w:pPr>
            <w:r>
              <w:rPr>
                <w:sz w:val="16"/>
                <w:lang w:eastAsia="en-ZA"/>
              </w:rPr>
              <w:t>Repetition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4471BD" w:rsidRDefault="00D71E2E" w:rsidP="00ED6984">
            <w:pPr>
              <w:spacing w:before="0" w:after="0"/>
              <w:jc w:val="center"/>
              <w:rPr>
                <w:sz w:val="16"/>
                <w:lang w:eastAsia="en-ZA"/>
              </w:rPr>
            </w:pPr>
            <w:r w:rsidRPr="004471BD">
              <w:rPr>
                <w:sz w:val="16"/>
                <w:lang w:eastAsia="en-ZA"/>
              </w:rPr>
              <w:t>Elements of a design can be repeated extensively resulting in a substantial reduction in effort</w:t>
            </w:r>
          </w:p>
        </w:tc>
        <w:tc>
          <w:tcPr>
            <w:tcW w:w="3544" w:type="dxa"/>
            <w:tcBorders>
              <w:top w:val="nil"/>
              <w:left w:val="nil"/>
              <w:bottom w:val="single" w:sz="4" w:space="0" w:color="auto"/>
              <w:right w:val="single" w:sz="8" w:space="0" w:color="auto"/>
            </w:tcBorders>
            <w:shd w:val="clear" w:color="auto" w:fill="auto"/>
            <w:vAlign w:val="center"/>
            <w:hideMark/>
          </w:tcPr>
          <w:p w:rsidR="00D71E2E" w:rsidRPr="004471BD" w:rsidRDefault="00D71E2E" w:rsidP="001273D3">
            <w:pPr>
              <w:spacing w:before="0" w:after="0"/>
              <w:jc w:val="center"/>
              <w:rPr>
                <w:sz w:val="16"/>
                <w:lang w:eastAsia="en-ZA"/>
              </w:rPr>
            </w:pPr>
            <w:r w:rsidRPr="004471BD">
              <w:rPr>
                <w:sz w:val="16"/>
                <w:lang w:eastAsia="en-ZA"/>
              </w:rPr>
              <w:t>All elements must be designed individually</w:t>
            </w:r>
          </w:p>
        </w:tc>
      </w:tr>
      <w:tr w:rsidR="00D71E2E" w:rsidRPr="004249EC" w:rsidTr="00091192">
        <w:trPr>
          <w:trHeight w:val="449"/>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21003">
            <w:pPr>
              <w:spacing w:before="0" w:after="0"/>
              <w:jc w:val="left"/>
              <w:rPr>
                <w:sz w:val="16"/>
                <w:lang w:eastAsia="en-ZA"/>
              </w:rPr>
            </w:pPr>
            <w:r>
              <w:rPr>
                <w:sz w:val="16"/>
                <w:lang w:eastAsia="en-ZA"/>
              </w:rPr>
              <w:t xml:space="preserve">Value of </w:t>
            </w:r>
            <w:r w:rsidR="00796B59">
              <w:rPr>
                <w:sz w:val="16"/>
                <w:lang w:eastAsia="en-ZA"/>
              </w:rPr>
              <w:t>works</w:t>
            </w:r>
            <w:r>
              <w:rPr>
                <w:sz w:val="16"/>
                <w:lang w:eastAsia="en-ZA"/>
              </w:rPr>
              <w:t xml:space="preserve"> vs design effort</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pPr>
              <w:spacing w:before="0" w:after="0"/>
              <w:jc w:val="center"/>
              <w:rPr>
                <w:sz w:val="16"/>
                <w:lang w:eastAsia="en-ZA"/>
              </w:rPr>
            </w:pPr>
            <w:r>
              <w:rPr>
                <w:sz w:val="16"/>
                <w:lang w:eastAsia="en-ZA"/>
              </w:rPr>
              <w:t>V</w:t>
            </w:r>
            <w:r w:rsidRPr="006E2D07">
              <w:rPr>
                <w:sz w:val="16"/>
                <w:lang w:eastAsia="en-ZA"/>
              </w:rPr>
              <w:t>alue of the work</w:t>
            </w:r>
            <w:r w:rsidR="00064103">
              <w:rPr>
                <w:sz w:val="16"/>
                <w:lang w:eastAsia="en-ZA"/>
              </w:rPr>
              <w:t>s</w:t>
            </w:r>
            <w:r w:rsidRPr="006E2D07">
              <w:rPr>
                <w:sz w:val="16"/>
                <w:lang w:eastAsia="en-ZA"/>
              </w:rPr>
              <w:t xml:space="preserve"> high relative to the services being rendered</w:t>
            </w:r>
            <w:r w:rsidR="00774C59">
              <w:rPr>
                <w:sz w:val="16"/>
                <w:lang w:eastAsia="en-ZA"/>
              </w:rPr>
              <w:t xml:space="preserve"> and related effort.</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pPr>
              <w:spacing w:before="0" w:after="0"/>
              <w:jc w:val="center"/>
              <w:rPr>
                <w:sz w:val="16"/>
                <w:lang w:eastAsia="en-ZA"/>
              </w:rPr>
            </w:pPr>
            <w:r>
              <w:rPr>
                <w:sz w:val="16"/>
                <w:lang w:eastAsia="en-ZA"/>
              </w:rPr>
              <w:t xml:space="preserve">Value of </w:t>
            </w:r>
            <w:r w:rsidR="00796B59">
              <w:rPr>
                <w:sz w:val="16"/>
                <w:lang w:eastAsia="en-ZA"/>
              </w:rPr>
              <w:t>works</w:t>
            </w:r>
            <w:r>
              <w:rPr>
                <w:sz w:val="16"/>
                <w:lang w:eastAsia="en-ZA"/>
              </w:rPr>
              <w:t xml:space="preserve"> </w:t>
            </w:r>
            <w:r w:rsidR="00774C59">
              <w:rPr>
                <w:sz w:val="16"/>
                <w:lang w:eastAsia="en-ZA"/>
              </w:rPr>
              <w:t xml:space="preserve">is </w:t>
            </w:r>
            <w:r>
              <w:rPr>
                <w:sz w:val="16"/>
                <w:lang w:eastAsia="en-ZA"/>
              </w:rPr>
              <w:t>low relative to value of the services being rendered</w:t>
            </w:r>
            <w:r w:rsidR="00774C59">
              <w:rPr>
                <w:sz w:val="16"/>
                <w:lang w:eastAsia="en-ZA"/>
              </w:rPr>
              <w:t xml:space="preserve"> and the related efforts such as in small or low value projects.</w:t>
            </w:r>
          </w:p>
        </w:tc>
      </w:tr>
    </w:tbl>
    <w:p w:rsidR="009135DA" w:rsidRDefault="00095454" w:rsidP="009135DA">
      <w:pPr>
        <w:pStyle w:val="BodyTextIndent"/>
      </w:pPr>
      <w:r>
        <w:t xml:space="preserve">While the </w:t>
      </w:r>
      <w:r w:rsidR="00DA79C6">
        <w:t xml:space="preserve">above </w:t>
      </w:r>
      <w:r>
        <w:t>paragraphs show general indicators of why a percentage fee should be higher or</w:t>
      </w:r>
      <w:r w:rsidR="00EE7760">
        <w:t xml:space="preserve"> l</w:t>
      </w:r>
      <w:r>
        <w:t xml:space="preserve">ower relative to the </w:t>
      </w:r>
      <w:r w:rsidRPr="00046BDB">
        <w:rPr>
          <w:b/>
        </w:rPr>
        <w:t xml:space="preserve">cost of the </w:t>
      </w:r>
      <w:r w:rsidR="00796B59" w:rsidRPr="00046BDB">
        <w:rPr>
          <w:b/>
        </w:rPr>
        <w:t>works</w:t>
      </w:r>
      <w:r>
        <w:t>, t</w:t>
      </w:r>
      <w:r w:rsidR="009135DA">
        <w:t xml:space="preserve">he tables below provide guidelines as to the situation of different types of project that will make the appropriate fee trend towards the high or low % values shown in the </w:t>
      </w:r>
      <w:r>
        <w:t>Guideline fee category shown in T</w:t>
      </w:r>
      <w:r w:rsidR="009135DA">
        <w:t>able</w:t>
      </w:r>
      <w:r>
        <w:t xml:space="preserve"> 4-</w:t>
      </w:r>
      <w:r w:rsidR="001273D3">
        <w:t>2</w:t>
      </w:r>
      <w:r w:rsidR="009135DA">
        <w:t xml:space="preserve"> above.</w:t>
      </w:r>
    </w:p>
    <w:p w:rsidR="00091192" w:rsidRDefault="00091192" w:rsidP="00091192">
      <w:pPr>
        <w:pStyle w:val="Caption"/>
        <w:keepNext/>
        <w:ind w:firstLine="709"/>
      </w:pPr>
      <w:bookmarkStart w:id="576" w:name="_Toc428163470"/>
      <w:r>
        <w:t xml:space="preserve">Table </w:t>
      </w:r>
      <w:r w:rsidR="00493EC9">
        <w:fldChar w:fldCharType="begin"/>
      </w:r>
      <w:r w:rsidR="00493EC9">
        <w:instrText xml:space="preserve"> STYLEREF 1 \s </w:instrText>
      </w:r>
      <w:r w:rsidR="00493EC9">
        <w:fldChar w:fldCharType="separate"/>
      </w:r>
      <w:r w:rsidR="001633FC">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1633FC">
        <w:rPr>
          <w:noProof/>
        </w:rPr>
        <w:t>7</w:t>
      </w:r>
      <w:r w:rsidR="00493EC9">
        <w:fldChar w:fldCharType="end"/>
      </w:r>
      <w:r>
        <w:t>:  Civil Projects - Influencing Factors</w:t>
      </w:r>
      <w:bookmarkEnd w:id="576"/>
    </w:p>
    <w:tbl>
      <w:tblPr>
        <w:tblW w:w="8647" w:type="dxa"/>
        <w:tblInd w:w="817" w:type="dxa"/>
        <w:tblLook w:val="04A0" w:firstRow="1" w:lastRow="0" w:firstColumn="1" w:lastColumn="0" w:noHBand="0" w:noVBand="1"/>
      </w:tblPr>
      <w:tblGrid>
        <w:gridCol w:w="1843"/>
        <w:gridCol w:w="3260"/>
        <w:gridCol w:w="3544"/>
      </w:tblGrid>
      <w:tr w:rsidR="00091192" w:rsidRPr="004249EC" w:rsidTr="00091192">
        <w:trPr>
          <w:trHeight w:val="450"/>
          <w:tblHeader/>
        </w:trPr>
        <w:tc>
          <w:tcPr>
            <w:tcW w:w="1843" w:type="dxa"/>
            <w:tcBorders>
              <w:top w:val="single" w:sz="4"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rsidR="00091192" w:rsidRPr="004249EC" w:rsidRDefault="00091192" w:rsidP="009135DA">
            <w:pPr>
              <w:spacing w:before="0" w:after="0"/>
              <w:jc w:val="center"/>
              <w:rPr>
                <w:b/>
                <w:bCs/>
                <w:sz w:val="18"/>
                <w:lang w:eastAsia="en-ZA"/>
              </w:rPr>
            </w:pPr>
            <w:r w:rsidRPr="004249EC">
              <w:rPr>
                <w:b/>
                <w:bCs/>
                <w:sz w:val="18"/>
                <w:lang w:eastAsia="en-ZA"/>
              </w:rPr>
              <w:t>Project Type</w:t>
            </w:r>
          </w:p>
        </w:tc>
        <w:tc>
          <w:tcPr>
            <w:tcW w:w="3260" w:type="dxa"/>
            <w:tcBorders>
              <w:top w:val="single" w:sz="4" w:space="0" w:color="auto"/>
              <w:left w:val="nil"/>
              <w:bottom w:val="single" w:sz="8" w:space="0" w:color="auto"/>
              <w:right w:val="single" w:sz="4" w:space="0" w:color="auto"/>
            </w:tcBorders>
            <w:shd w:val="clear" w:color="auto" w:fill="D9D9D9" w:themeFill="background1" w:themeFillShade="D9"/>
            <w:noWrap/>
            <w:vAlign w:val="center"/>
            <w:hideMark/>
          </w:tcPr>
          <w:p w:rsidR="00091192" w:rsidRPr="004249EC" w:rsidRDefault="00091192" w:rsidP="009135DA">
            <w:pPr>
              <w:spacing w:before="0" w:after="0"/>
              <w:jc w:val="center"/>
              <w:rPr>
                <w:b/>
                <w:bCs/>
                <w:sz w:val="18"/>
                <w:lang w:eastAsia="en-ZA"/>
              </w:rPr>
            </w:pPr>
            <w:r w:rsidRPr="004249EC">
              <w:rPr>
                <w:b/>
                <w:bCs/>
                <w:sz w:val="18"/>
                <w:lang w:eastAsia="en-ZA"/>
              </w:rPr>
              <w:t>Less Effort</w:t>
            </w:r>
          </w:p>
        </w:tc>
        <w:tc>
          <w:tcPr>
            <w:tcW w:w="3544" w:type="dxa"/>
            <w:tcBorders>
              <w:top w:val="single" w:sz="4" w:space="0" w:color="auto"/>
              <w:left w:val="nil"/>
              <w:bottom w:val="single" w:sz="8" w:space="0" w:color="auto"/>
              <w:right w:val="single" w:sz="8" w:space="0" w:color="auto"/>
            </w:tcBorders>
            <w:shd w:val="clear" w:color="auto" w:fill="D9D9D9" w:themeFill="background1" w:themeFillShade="D9"/>
            <w:noWrap/>
            <w:vAlign w:val="center"/>
            <w:hideMark/>
          </w:tcPr>
          <w:p w:rsidR="00091192" w:rsidRPr="004249EC" w:rsidRDefault="00091192" w:rsidP="009135DA">
            <w:pPr>
              <w:spacing w:before="0" w:after="0"/>
              <w:jc w:val="center"/>
              <w:rPr>
                <w:b/>
                <w:bCs/>
                <w:sz w:val="18"/>
                <w:lang w:eastAsia="en-ZA"/>
              </w:rPr>
            </w:pPr>
            <w:r w:rsidRPr="004249EC">
              <w:rPr>
                <w:b/>
                <w:bCs/>
                <w:sz w:val="18"/>
                <w:lang w:eastAsia="en-ZA"/>
              </w:rPr>
              <w:t>More Effort</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Airport Runways, Taxiways and Aprons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Extensive available clearways and simple geometry</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Complex geometry and clearway assessments and designs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Bridges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Few load cases, uniform foundations, short, straight and rectangular spans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 xml:space="preserve">Many load cases, </w:t>
            </w:r>
            <w:r w:rsidR="00E731CA">
              <w:rPr>
                <w:sz w:val="16"/>
                <w:lang w:eastAsia="en-ZA"/>
              </w:rPr>
              <w:t xml:space="preserve">seismic loads, </w:t>
            </w:r>
            <w:r w:rsidRPr="004249EC">
              <w:rPr>
                <w:sz w:val="16"/>
                <w:lang w:eastAsia="en-ZA"/>
              </w:rPr>
              <w:t>variable foundations and complex geometry</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Building civils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Few interfaces and good project management and few uncertainties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1273D3">
            <w:pPr>
              <w:spacing w:before="0" w:after="0"/>
              <w:jc w:val="center"/>
              <w:rPr>
                <w:sz w:val="16"/>
                <w:lang w:eastAsia="en-ZA"/>
              </w:rPr>
            </w:pPr>
            <w:r w:rsidRPr="004249EC">
              <w:rPr>
                <w:sz w:val="16"/>
                <w:lang w:eastAsia="en-ZA"/>
              </w:rPr>
              <w:t>Many interfaces and uncertainties</w:t>
            </w:r>
            <w:r>
              <w:rPr>
                <w:sz w:val="16"/>
                <w:lang w:eastAsia="en-ZA"/>
              </w:rPr>
              <w:t xml:space="preserve"> that need to be resolved by the </w:t>
            </w:r>
            <w:r w:rsidR="00064103">
              <w:rPr>
                <w:sz w:val="16"/>
                <w:lang w:eastAsia="en-ZA"/>
              </w:rPr>
              <w:t xml:space="preserve">consulting </w:t>
            </w:r>
            <w:r>
              <w:rPr>
                <w:sz w:val="16"/>
                <w:lang w:eastAsia="en-ZA"/>
              </w:rPr>
              <w:t>engineer</w:t>
            </w:r>
          </w:p>
        </w:tc>
      </w:tr>
      <w:tr w:rsidR="00D71E2E" w:rsidRPr="004249EC" w:rsidTr="00091192">
        <w:trPr>
          <w:trHeight w:val="509"/>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6E2D07">
            <w:pPr>
              <w:spacing w:before="0" w:after="0"/>
              <w:jc w:val="left"/>
              <w:rPr>
                <w:sz w:val="16"/>
                <w:lang w:eastAsia="en-ZA"/>
              </w:rPr>
            </w:pPr>
            <w:r w:rsidRPr="004249EC">
              <w:rPr>
                <w:sz w:val="16"/>
                <w:lang w:eastAsia="en-ZA"/>
              </w:rPr>
              <w:t>Building</w:t>
            </w:r>
            <w:r>
              <w:rPr>
                <w:sz w:val="16"/>
                <w:lang w:eastAsia="en-ZA"/>
              </w:rPr>
              <w:t xml:space="preserve"> Structures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1273D3">
            <w:pPr>
              <w:spacing w:before="0" w:after="0"/>
              <w:jc w:val="center"/>
              <w:rPr>
                <w:sz w:val="16"/>
                <w:lang w:eastAsia="en-ZA"/>
              </w:rPr>
            </w:pPr>
            <w:r w:rsidRPr="004249EC">
              <w:rPr>
                <w:sz w:val="16"/>
                <w:lang w:eastAsia="en-ZA"/>
              </w:rPr>
              <w:t xml:space="preserve">Uniform foundations, uniform and simple architecture and good project </w:t>
            </w:r>
            <w:r>
              <w:rPr>
                <w:sz w:val="16"/>
                <w:lang w:eastAsia="en-ZA"/>
              </w:rPr>
              <w:t>information</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6E2D07">
            <w:pPr>
              <w:spacing w:before="0" w:after="0"/>
              <w:jc w:val="center"/>
              <w:rPr>
                <w:sz w:val="16"/>
                <w:lang w:eastAsia="en-ZA"/>
              </w:rPr>
            </w:pPr>
            <w:r w:rsidRPr="004249EC">
              <w:rPr>
                <w:sz w:val="16"/>
                <w:lang w:eastAsia="en-ZA"/>
              </w:rPr>
              <w:t xml:space="preserve">Variable foundations, </w:t>
            </w:r>
            <w:r w:rsidR="00E731CA">
              <w:rPr>
                <w:sz w:val="16"/>
                <w:lang w:eastAsia="en-ZA"/>
              </w:rPr>
              <w:t xml:space="preserve">seismic loads, </w:t>
            </w:r>
            <w:r w:rsidRPr="004249EC">
              <w:rPr>
                <w:sz w:val="16"/>
                <w:lang w:eastAsia="en-ZA"/>
              </w:rPr>
              <w:t>complex architecture and many uncertainties</w:t>
            </w:r>
          </w:p>
        </w:tc>
      </w:tr>
      <w:tr w:rsidR="00D71E2E" w:rsidRPr="004249EC" w:rsidTr="00091192">
        <w:trPr>
          <w:trHeight w:val="57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5435FA" w:rsidP="009135DA">
            <w:pPr>
              <w:spacing w:before="0" w:after="0"/>
              <w:jc w:val="left"/>
              <w:rPr>
                <w:sz w:val="16"/>
                <w:lang w:eastAsia="en-ZA"/>
              </w:rPr>
            </w:pPr>
            <w:r>
              <w:rPr>
                <w:sz w:val="16"/>
                <w:lang w:eastAsia="en-ZA"/>
              </w:rPr>
              <w:t xml:space="preserve">Large </w:t>
            </w:r>
            <w:r w:rsidR="00D71E2E" w:rsidRPr="004249EC">
              <w:rPr>
                <w:sz w:val="16"/>
                <w:lang w:eastAsia="en-ZA"/>
              </w:rPr>
              <w:t>Dams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A13B9E">
            <w:pPr>
              <w:spacing w:before="0" w:after="0"/>
              <w:jc w:val="center"/>
              <w:rPr>
                <w:sz w:val="16"/>
                <w:lang w:eastAsia="en-ZA"/>
              </w:rPr>
            </w:pPr>
            <w:r w:rsidRPr="004249EC">
              <w:rPr>
                <w:sz w:val="16"/>
                <w:lang w:eastAsia="en-ZA"/>
              </w:rPr>
              <w:t xml:space="preserve">Uniform </w:t>
            </w:r>
            <w:r>
              <w:rPr>
                <w:sz w:val="16"/>
                <w:lang w:eastAsia="en-ZA"/>
              </w:rPr>
              <w:t>geology and terrain and simple spillway and outlet structures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pPr>
              <w:spacing w:before="0" w:after="0"/>
              <w:jc w:val="center"/>
              <w:rPr>
                <w:sz w:val="16"/>
                <w:lang w:eastAsia="en-ZA"/>
              </w:rPr>
            </w:pPr>
            <w:r w:rsidRPr="004249EC">
              <w:rPr>
                <w:sz w:val="16"/>
                <w:lang w:eastAsia="en-ZA"/>
              </w:rPr>
              <w:t xml:space="preserve">Complex </w:t>
            </w:r>
            <w:r>
              <w:rPr>
                <w:sz w:val="16"/>
                <w:lang w:eastAsia="en-ZA"/>
              </w:rPr>
              <w:t xml:space="preserve">geology, </w:t>
            </w:r>
            <w:r w:rsidR="005435FA">
              <w:rPr>
                <w:sz w:val="16"/>
                <w:lang w:eastAsia="en-ZA"/>
              </w:rPr>
              <w:t xml:space="preserve">seismic loads, </w:t>
            </w:r>
            <w:r w:rsidR="000971F8">
              <w:rPr>
                <w:sz w:val="16"/>
                <w:lang w:eastAsia="en-ZA"/>
              </w:rPr>
              <w:t xml:space="preserve">complex </w:t>
            </w:r>
            <w:r>
              <w:rPr>
                <w:sz w:val="16"/>
                <w:lang w:eastAsia="en-ZA"/>
              </w:rPr>
              <w:t>terrain</w:t>
            </w:r>
            <w:r w:rsidR="000971F8">
              <w:rPr>
                <w:sz w:val="16"/>
                <w:lang w:eastAsia="en-ZA"/>
              </w:rPr>
              <w:t xml:space="preserve">, </w:t>
            </w:r>
            <w:r>
              <w:rPr>
                <w:sz w:val="16"/>
                <w:lang w:eastAsia="en-ZA"/>
              </w:rPr>
              <w:t xml:space="preserve">spillway </w:t>
            </w:r>
            <w:r w:rsidRPr="004249EC">
              <w:rPr>
                <w:sz w:val="16"/>
                <w:lang w:eastAsia="en-ZA"/>
              </w:rPr>
              <w:t xml:space="preserve">and </w:t>
            </w:r>
            <w:r>
              <w:rPr>
                <w:sz w:val="16"/>
                <w:lang w:eastAsia="en-ZA"/>
              </w:rPr>
              <w:t>outlet structure(s)</w:t>
            </w:r>
          </w:p>
        </w:tc>
      </w:tr>
      <w:tr w:rsidR="005435FA" w:rsidRPr="004249EC" w:rsidTr="00091192">
        <w:trPr>
          <w:trHeight w:val="57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35FA" w:rsidRDefault="005435FA" w:rsidP="009135DA">
            <w:pPr>
              <w:spacing w:before="0" w:after="0"/>
              <w:jc w:val="left"/>
              <w:rPr>
                <w:sz w:val="16"/>
                <w:lang w:eastAsia="en-ZA"/>
              </w:rPr>
            </w:pPr>
            <w:r>
              <w:rPr>
                <w:sz w:val="16"/>
                <w:lang w:eastAsia="en-ZA"/>
              </w:rPr>
              <w:t>Small Dams</w:t>
            </w:r>
          </w:p>
        </w:tc>
        <w:tc>
          <w:tcPr>
            <w:tcW w:w="3260" w:type="dxa"/>
            <w:tcBorders>
              <w:top w:val="nil"/>
              <w:left w:val="nil"/>
              <w:bottom w:val="single" w:sz="4" w:space="0" w:color="auto"/>
              <w:right w:val="single" w:sz="4" w:space="0" w:color="auto"/>
            </w:tcBorders>
            <w:shd w:val="clear" w:color="auto" w:fill="auto"/>
            <w:vAlign w:val="center"/>
          </w:tcPr>
          <w:p w:rsidR="005435FA" w:rsidRPr="004249EC" w:rsidRDefault="005435FA" w:rsidP="005435FA">
            <w:pPr>
              <w:spacing w:before="0" w:after="0"/>
              <w:jc w:val="center"/>
              <w:rPr>
                <w:sz w:val="16"/>
                <w:lang w:eastAsia="en-ZA"/>
              </w:rPr>
            </w:pPr>
            <w:r>
              <w:rPr>
                <w:sz w:val="16"/>
                <w:lang w:eastAsia="en-ZA"/>
              </w:rPr>
              <w:t xml:space="preserve">Simple water storage, hydrology, foundations and spillway requirements </w:t>
            </w:r>
          </w:p>
        </w:tc>
        <w:tc>
          <w:tcPr>
            <w:tcW w:w="3544" w:type="dxa"/>
            <w:tcBorders>
              <w:top w:val="nil"/>
              <w:left w:val="nil"/>
              <w:bottom w:val="single" w:sz="4" w:space="0" w:color="auto"/>
              <w:right w:val="single" w:sz="8" w:space="0" w:color="auto"/>
            </w:tcBorders>
            <w:shd w:val="clear" w:color="auto" w:fill="auto"/>
            <w:vAlign w:val="center"/>
          </w:tcPr>
          <w:p w:rsidR="005435FA" w:rsidRPr="004249EC" w:rsidRDefault="005435FA" w:rsidP="005435FA">
            <w:pPr>
              <w:spacing w:before="0" w:after="0"/>
              <w:jc w:val="center"/>
              <w:rPr>
                <w:sz w:val="16"/>
                <w:lang w:eastAsia="en-ZA"/>
              </w:rPr>
            </w:pPr>
            <w:r>
              <w:rPr>
                <w:sz w:val="16"/>
                <w:lang w:eastAsia="en-ZA"/>
              </w:rPr>
              <w:t>Complex water storage, hydrology and spillway requirements</w:t>
            </w:r>
          </w:p>
        </w:tc>
      </w:tr>
      <w:tr w:rsidR="005435FA" w:rsidRPr="004249EC" w:rsidTr="00091192">
        <w:trPr>
          <w:trHeight w:val="57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35FA" w:rsidRDefault="005435FA" w:rsidP="009135DA">
            <w:pPr>
              <w:spacing w:before="0" w:after="0"/>
              <w:jc w:val="left"/>
              <w:rPr>
                <w:sz w:val="16"/>
                <w:lang w:eastAsia="en-ZA"/>
              </w:rPr>
            </w:pPr>
            <w:r>
              <w:rPr>
                <w:sz w:val="16"/>
                <w:lang w:eastAsia="en-ZA"/>
              </w:rPr>
              <w:t>Irrigation</w:t>
            </w:r>
          </w:p>
        </w:tc>
        <w:tc>
          <w:tcPr>
            <w:tcW w:w="3260" w:type="dxa"/>
            <w:tcBorders>
              <w:top w:val="nil"/>
              <w:left w:val="nil"/>
              <w:bottom w:val="single" w:sz="4" w:space="0" w:color="auto"/>
              <w:right w:val="single" w:sz="4" w:space="0" w:color="auto"/>
            </w:tcBorders>
            <w:shd w:val="clear" w:color="auto" w:fill="auto"/>
            <w:vAlign w:val="center"/>
          </w:tcPr>
          <w:p w:rsidR="005435FA" w:rsidRDefault="005435FA" w:rsidP="005435FA">
            <w:pPr>
              <w:spacing w:before="0" w:after="0"/>
              <w:jc w:val="center"/>
              <w:rPr>
                <w:sz w:val="16"/>
                <w:lang w:eastAsia="en-ZA"/>
              </w:rPr>
            </w:pPr>
            <w:r>
              <w:rPr>
                <w:sz w:val="16"/>
                <w:lang w:eastAsia="en-ZA"/>
              </w:rPr>
              <w:t>Simple water delivery systems</w:t>
            </w:r>
          </w:p>
        </w:tc>
        <w:tc>
          <w:tcPr>
            <w:tcW w:w="3544" w:type="dxa"/>
            <w:tcBorders>
              <w:top w:val="nil"/>
              <w:left w:val="nil"/>
              <w:bottom w:val="single" w:sz="4" w:space="0" w:color="auto"/>
              <w:right w:val="single" w:sz="8" w:space="0" w:color="auto"/>
            </w:tcBorders>
            <w:shd w:val="clear" w:color="auto" w:fill="auto"/>
            <w:vAlign w:val="center"/>
          </w:tcPr>
          <w:p w:rsidR="005435FA" w:rsidRDefault="005435FA" w:rsidP="005435FA">
            <w:pPr>
              <w:spacing w:before="0" w:after="0"/>
              <w:jc w:val="center"/>
              <w:rPr>
                <w:sz w:val="16"/>
                <w:lang w:eastAsia="en-ZA"/>
              </w:rPr>
            </w:pPr>
            <w:r>
              <w:rPr>
                <w:sz w:val="16"/>
                <w:lang w:eastAsia="en-ZA"/>
              </w:rPr>
              <w:t>Complex water delivery systems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Minor structures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Uniform foundations, straight and rectangular</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Variable foundations and complex geometry and load calculations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Municipal Services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Greenfield site with few interfaces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Complex existing site with many service interfaces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Parking lots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Few accesses, few stormwater options and few interfaces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 xml:space="preserve">Many accesses and routes, many stormwater paths and interfaces </w:t>
            </w:r>
          </w:p>
        </w:tc>
      </w:tr>
      <w:tr w:rsidR="00D71E2E" w:rsidRPr="004249EC" w:rsidTr="00091192">
        <w:trPr>
          <w:trHeight w:val="627"/>
        </w:trPr>
        <w:tc>
          <w:tcPr>
            <w:tcW w:w="184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Pipelines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Relatively straight and level pipelines with minimal requirements in respect of removal of air and silt</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Complex pipe geometry with many thrust blocks and valves.</w:t>
            </w:r>
            <w:r w:rsidR="00A461DC">
              <w:rPr>
                <w:sz w:val="16"/>
                <w:lang w:eastAsia="en-ZA"/>
              </w:rPr>
              <w:t xml:space="preserve">  High wave energy for submarine pipes.</w:t>
            </w:r>
          </w:p>
        </w:tc>
      </w:tr>
      <w:tr w:rsidR="00A461DC"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61DC" w:rsidRPr="004249EC" w:rsidRDefault="00A461DC" w:rsidP="009135DA">
            <w:pPr>
              <w:spacing w:before="0" w:after="0"/>
              <w:jc w:val="left"/>
              <w:rPr>
                <w:sz w:val="16"/>
                <w:lang w:eastAsia="en-ZA"/>
              </w:rPr>
            </w:pPr>
            <w:r>
              <w:rPr>
                <w:sz w:val="16"/>
                <w:lang w:eastAsia="en-ZA"/>
              </w:rPr>
              <w:t>Ports – Quays, Breakwaters etc</w:t>
            </w:r>
          </w:p>
        </w:tc>
        <w:tc>
          <w:tcPr>
            <w:tcW w:w="3260" w:type="dxa"/>
            <w:tcBorders>
              <w:top w:val="nil"/>
              <w:left w:val="nil"/>
              <w:bottom w:val="single" w:sz="4" w:space="0" w:color="auto"/>
              <w:right w:val="single" w:sz="4" w:space="0" w:color="auto"/>
            </w:tcBorders>
            <w:shd w:val="clear" w:color="auto" w:fill="auto"/>
            <w:vAlign w:val="center"/>
          </w:tcPr>
          <w:p w:rsidR="00A461DC" w:rsidRPr="004249EC" w:rsidRDefault="00A461DC" w:rsidP="009135DA">
            <w:pPr>
              <w:spacing w:before="0" w:after="0"/>
              <w:jc w:val="center"/>
              <w:rPr>
                <w:sz w:val="16"/>
                <w:lang w:eastAsia="en-ZA"/>
              </w:rPr>
            </w:pPr>
            <w:r>
              <w:rPr>
                <w:sz w:val="16"/>
                <w:lang w:eastAsia="en-ZA"/>
              </w:rPr>
              <w:t>Uniform foundations, simple loading good information</w:t>
            </w:r>
          </w:p>
        </w:tc>
        <w:tc>
          <w:tcPr>
            <w:tcW w:w="3544" w:type="dxa"/>
            <w:tcBorders>
              <w:top w:val="nil"/>
              <w:left w:val="nil"/>
              <w:bottom w:val="single" w:sz="4" w:space="0" w:color="auto"/>
              <w:right w:val="single" w:sz="8" w:space="0" w:color="auto"/>
            </w:tcBorders>
            <w:shd w:val="clear" w:color="auto" w:fill="auto"/>
            <w:vAlign w:val="center"/>
          </w:tcPr>
          <w:p w:rsidR="00A461DC" w:rsidRPr="004249EC" w:rsidRDefault="00A461DC" w:rsidP="00A461DC">
            <w:pPr>
              <w:spacing w:before="0" w:after="0"/>
              <w:jc w:val="center"/>
              <w:rPr>
                <w:sz w:val="16"/>
                <w:lang w:eastAsia="en-ZA"/>
              </w:rPr>
            </w:pPr>
            <w:r>
              <w:rPr>
                <w:sz w:val="16"/>
                <w:lang w:eastAsia="en-ZA"/>
              </w:rPr>
              <w:t xml:space="preserve">Variable foundations, complex load cases and complex bathymetry </w:t>
            </w:r>
            <w:r w:rsidR="00E625E6">
              <w:rPr>
                <w:sz w:val="16"/>
                <w:lang w:eastAsia="en-ZA"/>
              </w:rPr>
              <w:t>and geology</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Power Stations Civil and Buildings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Uniform foundations, with repetitive layout and known loadings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Variable foundations and complex layouts and load calculations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Railways (Excluding Cost of Track)</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Few turnouts and minimal rolling stock requirements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Many turnouts, extensive rolling stock requirements</w:t>
            </w:r>
          </w:p>
        </w:tc>
      </w:tr>
      <w:tr w:rsidR="00D71E2E" w:rsidRPr="004249EC" w:rsidTr="00091192">
        <w:trPr>
          <w:trHeight w:val="691"/>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Road Rehabilitation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Relatively uniform conditions and minimal road furniture and drainage improvements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Variable conditions with many requirements in respect of road furniture and drainage improvements</w:t>
            </w:r>
          </w:p>
        </w:tc>
      </w:tr>
      <w:tr w:rsidR="00D71E2E" w:rsidRPr="004249EC" w:rsidTr="00091192">
        <w:trPr>
          <w:trHeight w:val="83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Roads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Flat topogr</w:t>
            </w:r>
            <w:r>
              <w:rPr>
                <w:sz w:val="16"/>
                <w:lang w:eastAsia="en-ZA"/>
              </w:rPr>
              <w:t>a</w:t>
            </w:r>
            <w:r w:rsidRPr="004249EC">
              <w:rPr>
                <w:sz w:val="16"/>
                <w:lang w:eastAsia="en-ZA"/>
              </w:rPr>
              <w:t>phy, few intersections and minimal obstructions and interfaces.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 xml:space="preserve">Difficult topography with many accesses, intersections, interchanges and interfaces with existing infrastructure and utilities </w:t>
            </w:r>
          </w:p>
        </w:tc>
      </w:tr>
      <w:tr w:rsidR="00D71E2E" w:rsidRPr="004249EC" w:rsidTr="00091192">
        <w:trPr>
          <w:trHeight w:val="541"/>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Stormwater Pipes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Straight pipelines with minimal inlet and catchment designs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Complex pipe networks with extensive catchment modelling requirements</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Stormwater structures and canals (Designed)</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Uniform foundations, straight and rectangular</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Variable foundations and complex geometry and load calculations</w:t>
            </w:r>
          </w:p>
        </w:tc>
      </w:tr>
      <w:tr w:rsidR="00D71E2E" w:rsidRPr="004249EC" w:rsidTr="00091192">
        <w:trPr>
          <w:trHeight w:val="509"/>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Underground Structures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Uniform geology and hard ground</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Complex geology and soft ground</w:t>
            </w:r>
          </w:p>
        </w:tc>
      </w:tr>
      <w:tr w:rsidR="00D71E2E" w:rsidRPr="004249E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rsidP="009135DA">
            <w:pPr>
              <w:spacing w:before="0" w:after="0"/>
              <w:jc w:val="left"/>
              <w:rPr>
                <w:sz w:val="16"/>
                <w:lang w:eastAsia="en-ZA"/>
              </w:rPr>
            </w:pPr>
            <w:r w:rsidRPr="004249EC">
              <w:rPr>
                <w:sz w:val="16"/>
                <w:lang w:eastAsia="en-ZA"/>
              </w:rPr>
              <w:t>Unique structures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Uniform foundations, straight and rectangular</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9135DA">
            <w:pPr>
              <w:spacing w:before="0" w:after="0"/>
              <w:jc w:val="center"/>
              <w:rPr>
                <w:sz w:val="16"/>
                <w:lang w:eastAsia="en-ZA"/>
              </w:rPr>
            </w:pPr>
            <w:r w:rsidRPr="004249EC">
              <w:rPr>
                <w:sz w:val="16"/>
                <w:lang w:eastAsia="en-ZA"/>
              </w:rPr>
              <w:t>Variable foundations</w:t>
            </w:r>
            <w:r w:rsidR="00E731CA">
              <w:rPr>
                <w:sz w:val="16"/>
                <w:lang w:eastAsia="en-ZA"/>
              </w:rPr>
              <w:t>, seismic loads</w:t>
            </w:r>
            <w:r w:rsidRPr="004249EC">
              <w:rPr>
                <w:sz w:val="16"/>
                <w:lang w:eastAsia="en-ZA"/>
              </w:rPr>
              <w:t xml:space="preserve"> and complex geometry and load calculations</w:t>
            </w:r>
          </w:p>
        </w:tc>
      </w:tr>
      <w:tr w:rsidR="00D71E2E" w:rsidRPr="004249EC" w:rsidTr="00091192">
        <w:trPr>
          <w:trHeight w:val="483"/>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4249EC" w:rsidRDefault="00D71E2E">
            <w:pPr>
              <w:spacing w:before="0" w:after="0"/>
              <w:jc w:val="left"/>
              <w:rPr>
                <w:sz w:val="16"/>
                <w:lang w:eastAsia="en-ZA"/>
              </w:rPr>
            </w:pPr>
            <w:r w:rsidRPr="004249EC">
              <w:rPr>
                <w:sz w:val="16"/>
                <w:lang w:eastAsia="en-ZA"/>
              </w:rPr>
              <w:t>Water Retaining Structures</w:t>
            </w:r>
            <w:r w:rsidR="000971F8">
              <w:rPr>
                <w:sz w:val="16"/>
                <w:lang w:eastAsia="en-ZA"/>
              </w:rPr>
              <w:t xml:space="preserve">, pumpstations </w:t>
            </w:r>
            <w:r w:rsidR="00B0024B">
              <w:rPr>
                <w:sz w:val="16"/>
                <w:lang w:eastAsia="en-ZA"/>
              </w:rPr>
              <w:t>and Treatment Works</w:t>
            </w:r>
          </w:p>
        </w:tc>
        <w:tc>
          <w:tcPr>
            <w:tcW w:w="3260" w:type="dxa"/>
            <w:tcBorders>
              <w:top w:val="nil"/>
              <w:left w:val="nil"/>
              <w:bottom w:val="single" w:sz="4" w:space="0" w:color="auto"/>
              <w:right w:val="single" w:sz="4" w:space="0" w:color="auto"/>
            </w:tcBorders>
            <w:shd w:val="clear" w:color="auto" w:fill="auto"/>
            <w:vAlign w:val="center"/>
            <w:hideMark/>
          </w:tcPr>
          <w:p w:rsidR="00D71E2E" w:rsidRPr="004249EC" w:rsidRDefault="00D71E2E">
            <w:pPr>
              <w:spacing w:before="0" w:after="0"/>
              <w:jc w:val="center"/>
              <w:rPr>
                <w:sz w:val="16"/>
                <w:lang w:eastAsia="en-ZA"/>
              </w:rPr>
            </w:pPr>
            <w:r w:rsidRPr="004249EC">
              <w:rPr>
                <w:sz w:val="16"/>
                <w:lang w:eastAsia="en-ZA"/>
              </w:rPr>
              <w:t>Uniform foundations and shape</w:t>
            </w:r>
            <w:r w:rsidR="00D5734D">
              <w:rPr>
                <w:sz w:val="16"/>
                <w:lang w:eastAsia="en-ZA"/>
              </w:rPr>
              <w:t xml:space="preserve"> with simple</w:t>
            </w:r>
            <w:r w:rsidR="000971F8">
              <w:rPr>
                <w:sz w:val="16"/>
                <w:lang w:eastAsia="en-ZA"/>
              </w:rPr>
              <w:t xml:space="preserve"> configuration and </w:t>
            </w:r>
            <w:r w:rsidR="00D5734D">
              <w:rPr>
                <w:sz w:val="16"/>
                <w:lang w:eastAsia="en-ZA"/>
              </w:rPr>
              <w:t>inlet and outlets</w:t>
            </w:r>
            <w:r w:rsidR="00B0024B">
              <w:rPr>
                <w:sz w:val="16"/>
                <w:lang w:eastAsia="en-ZA"/>
              </w:rPr>
              <w:t>, packaged plants and tanks</w:t>
            </w:r>
          </w:p>
        </w:tc>
        <w:tc>
          <w:tcPr>
            <w:tcW w:w="3544" w:type="dxa"/>
            <w:tcBorders>
              <w:top w:val="nil"/>
              <w:left w:val="nil"/>
              <w:bottom w:val="single" w:sz="4" w:space="0" w:color="auto"/>
              <w:right w:val="single" w:sz="8" w:space="0" w:color="auto"/>
            </w:tcBorders>
            <w:shd w:val="clear" w:color="auto" w:fill="auto"/>
            <w:vAlign w:val="center"/>
            <w:hideMark/>
          </w:tcPr>
          <w:p w:rsidR="00D71E2E" w:rsidRPr="004249EC" w:rsidRDefault="00D71E2E" w:rsidP="00D5734D">
            <w:pPr>
              <w:spacing w:before="0" w:after="0"/>
              <w:jc w:val="center"/>
              <w:rPr>
                <w:sz w:val="16"/>
                <w:lang w:eastAsia="en-ZA"/>
              </w:rPr>
            </w:pPr>
            <w:r w:rsidRPr="004249EC">
              <w:rPr>
                <w:sz w:val="16"/>
                <w:lang w:eastAsia="en-ZA"/>
              </w:rPr>
              <w:t>Variable foundations and complex shapes</w:t>
            </w:r>
            <w:r w:rsidR="00D5734D">
              <w:rPr>
                <w:sz w:val="16"/>
                <w:lang w:eastAsia="en-ZA"/>
              </w:rPr>
              <w:t xml:space="preserve"> as well as complex </w:t>
            </w:r>
            <w:r w:rsidR="000971F8">
              <w:rPr>
                <w:sz w:val="16"/>
                <w:lang w:eastAsia="en-ZA"/>
              </w:rPr>
              <w:t xml:space="preserve">and submerged </w:t>
            </w:r>
            <w:r w:rsidR="00D5734D">
              <w:rPr>
                <w:sz w:val="16"/>
                <w:lang w:eastAsia="en-ZA"/>
              </w:rPr>
              <w:t>inlet and outlet works</w:t>
            </w:r>
          </w:p>
        </w:tc>
      </w:tr>
    </w:tbl>
    <w:p w:rsidR="00240C64" w:rsidRDefault="00240C64"/>
    <w:p w:rsidR="00091192" w:rsidRDefault="00091192" w:rsidP="00091192">
      <w:pPr>
        <w:pStyle w:val="Caption"/>
        <w:keepNext/>
        <w:ind w:firstLine="709"/>
      </w:pPr>
      <w:bookmarkStart w:id="577" w:name="_Toc428163471"/>
      <w:r>
        <w:t xml:space="preserve">Table </w:t>
      </w:r>
      <w:r w:rsidR="00493EC9">
        <w:fldChar w:fldCharType="begin"/>
      </w:r>
      <w:r w:rsidR="00493EC9">
        <w:instrText xml:space="preserve"> STYLEREF 1 \s </w:instrText>
      </w:r>
      <w:r w:rsidR="00493EC9">
        <w:fldChar w:fldCharType="separate"/>
      </w:r>
      <w:r w:rsidR="001633FC">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1633FC">
        <w:rPr>
          <w:noProof/>
        </w:rPr>
        <w:t>8</w:t>
      </w:r>
      <w:r w:rsidR="00493EC9">
        <w:fldChar w:fldCharType="end"/>
      </w:r>
      <w:r>
        <w:t xml:space="preserve">:  Mechanical Projects </w:t>
      </w:r>
      <w:r w:rsidR="00472B86">
        <w:t xml:space="preserve">- </w:t>
      </w:r>
      <w:r>
        <w:t>Influencing Factors</w:t>
      </w:r>
      <w:bookmarkEnd w:id="577"/>
    </w:p>
    <w:tbl>
      <w:tblPr>
        <w:tblW w:w="8647" w:type="dxa"/>
        <w:tblInd w:w="817" w:type="dxa"/>
        <w:tblLook w:val="04A0" w:firstRow="1" w:lastRow="0" w:firstColumn="1" w:lastColumn="0" w:noHBand="0" w:noVBand="1"/>
      </w:tblPr>
      <w:tblGrid>
        <w:gridCol w:w="1843"/>
        <w:gridCol w:w="3260"/>
        <w:gridCol w:w="3544"/>
      </w:tblGrid>
      <w:tr w:rsidR="00091192" w:rsidRPr="001C309C" w:rsidTr="00091192">
        <w:trPr>
          <w:trHeight w:val="270"/>
        </w:trPr>
        <w:tc>
          <w:tcPr>
            <w:tcW w:w="1843" w:type="dxa"/>
            <w:tcBorders>
              <w:top w:val="single" w:sz="4"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Project Type</w:t>
            </w:r>
          </w:p>
        </w:tc>
        <w:tc>
          <w:tcPr>
            <w:tcW w:w="3260" w:type="dxa"/>
            <w:tcBorders>
              <w:top w:val="single" w:sz="4" w:space="0" w:color="auto"/>
              <w:left w:val="nil"/>
              <w:bottom w:val="single" w:sz="8" w:space="0" w:color="auto"/>
              <w:right w:val="single" w:sz="4"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Less Effort</w:t>
            </w:r>
          </w:p>
        </w:tc>
        <w:tc>
          <w:tcPr>
            <w:tcW w:w="3544" w:type="dxa"/>
            <w:tcBorders>
              <w:top w:val="single" w:sz="4" w:space="0" w:color="auto"/>
              <w:left w:val="nil"/>
              <w:bottom w:val="single" w:sz="8" w:space="0" w:color="auto"/>
              <w:right w:val="single" w:sz="8"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More Effort</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Commercial retail and office complexes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uniform open plan layouts and single tenant or owner-occupier and well defined service requirements and provision</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and unique architecture, high rise buildings and multi-tenant buildings. Many uncertainties and interfaces requiring coordination</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Educational facilities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Well-established, standard teaching and hostel facilities with well defined simple service requirements</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building design with many interfaces and service coordination and involving unusual or new and untried service design</w:t>
            </w:r>
            <w:r w:rsidRPr="001C309C">
              <w:rPr>
                <w:sz w:val="16"/>
                <w:lang w:eastAsia="en-ZA"/>
              </w:rPr>
              <w:t> </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Healthcare facilities</w:t>
            </w:r>
            <w:r w:rsidRPr="001C309C">
              <w:rPr>
                <w:sz w:val="16"/>
                <w:lang w:eastAsia="en-ZA"/>
              </w:rPr>
              <w:t xml:space="preserve"> </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primary healthcare facilities involving uniform, well established building services</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secondary and academic facilities involving complex building and services design with many interfaces and coordination and high consequences of failure</w:t>
            </w:r>
            <w:r w:rsidRPr="001C309C">
              <w:rPr>
                <w:sz w:val="16"/>
                <w:lang w:eastAsia="en-ZA"/>
              </w:rPr>
              <w:t> </w:t>
            </w:r>
          </w:p>
        </w:tc>
      </w:tr>
      <w:tr w:rsidR="00D71E2E" w:rsidRPr="001C309C" w:rsidTr="00091192">
        <w:trPr>
          <w:trHeight w:val="765"/>
        </w:trPr>
        <w:tc>
          <w:tcPr>
            <w:tcW w:w="184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sidRPr="001C309C">
              <w:rPr>
                <w:sz w:val="16"/>
                <w:lang w:eastAsia="en-ZA"/>
              </w:rPr>
              <w:t>Industrial</w:t>
            </w:r>
            <w:r>
              <w:rPr>
                <w:sz w:val="16"/>
                <w:lang w:eastAsia="en-ZA"/>
              </w:rPr>
              <w:t xml:space="preserve"> building services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Large open plan buildings with little interface between services, utilities and processes</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sidRPr="001C309C">
              <w:rPr>
                <w:sz w:val="16"/>
                <w:lang w:eastAsia="en-ZA"/>
              </w:rPr>
              <w:t xml:space="preserve">Many interfaces, </w:t>
            </w:r>
            <w:r>
              <w:rPr>
                <w:sz w:val="16"/>
                <w:lang w:eastAsia="en-ZA"/>
              </w:rPr>
              <w:t>complex geometry with much service coordination</w:t>
            </w:r>
            <w:r w:rsidRPr="001C309C">
              <w:rPr>
                <w:sz w:val="16"/>
                <w:lang w:eastAsia="en-ZA"/>
              </w:rPr>
              <w:t>, high service level requirements and severe consequences of failure</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Industrial project utilities and process systems, including piping and instrumentation</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Greenfield site and simple process and plant layout with single or few utilities and simple well-established or predetermined process design</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and existing building and plant layout with multiple utilities and poorly defined process design with serious consequences of failure.</w:t>
            </w:r>
            <w:r w:rsidRPr="001C309C">
              <w:rPr>
                <w:sz w:val="16"/>
                <w:lang w:eastAsia="en-ZA"/>
              </w:rPr>
              <w:t> </w:t>
            </w:r>
            <w:r>
              <w:rPr>
                <w:sz w:val="16"/>
                <w:lang w:eastAsia="en-ZA"/>
              </w:rPr>
              <w:t>May involve high level of detail drawing.</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Institutional buildings and facilities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well established and defined layouts and basic service requirements and provision</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architecture with sophisticated and unusual service requirements. Many uncertainties and interfaces with coordination and a high consequence of failure.</w:t>
            </w:r>
            <w:r w:rsidRPr="001C309C">
              <w:rPr>
                <w:sz w:val="16"/>
                <w:lang w:eastAsia="en-ZA"/>
              </w:rPr>
              <w:t> </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666FD9" w:rsidP="004471BD">
            <w:pPr>
              <w:spacing w:before="0" w:after="0"/>
              <w:jc w:val="left"/>
              <w:rPr>
                <w:sz w:val="16"/>
                <w:lang w:eastAsia="en-ZA"/>
              </w:rPr>
            </w:pPr>
            <w:r>
              <w:rPr>
                <w:sz w:val="16"/>
                <w:lang w:eastAsia="en-ZA"/>
              </w:rPr>
              <w:t>Airport buildings, museums,  theatres, libraries, public entertainment, hotels, resorts, conference facilities casinos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uniform and simple layouts and well defined service requirements and provision</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574C38">
            <w:pPr>
              <w:spacing w:before="0" w:after="0"/>
              <w:jc w:val="center"/>
              <w:rPr>
                <w:sz w:val="16"/>
                <w:lang w:eastAsia="en-ZA"/>
              </w:rPr>
            </w:pPr>
            <w:r>
              <w:rPr>
                <w:sz w:val="16"/>
                <w:lang w:eastAsia="en-ZA"/>
              </w:rPr>
              <w:t>Complex and unique architecture with many uncertainties and with many interfaces and coordination</w:t>
            </w:r>
            <w:r w:rsidR="003509DB">
              <w:rPr>
                <w:sz w:val="16"/>
                <w:lang w:eastAsia="en-ZA"/>
              </w:rPr>
              <w:t>, suc</w:t>
            </w:r>
            <w:r w:rsidR="00574C38">
              <w:rPr>
                <w:sz w:val="16"/>
                <w:lang w:eastAsia="en-ZA"/>
              </w:rPr>
              <w:t>h as multi-tenant installations</w:t>
            </w:r>
          </w:p>
        </w:tc>
      </w:tr>
      <w:tr w:rsidR="00D71E2E" w:rsidRPr="001C309C" w:rsidTr="001752CB">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Unique and specialized engineering systems</w:t>
            </w:r>
          </w:p>
        </w:tc>
        <w:tc>
          <w:tcPr>
            <w:tcW w:w="3260" w:type="dxa"/>
            <w:tcBorders>
              <w:top w:val="nil"/>
              <w:left w:val="nil"/>
              <w:bottom w:val="nil"/>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design using standard, well established design codes and principles regularly used in the industry</w:t>
            </w:r>
            <w:r w:rsidRPr="001C309C">
              <w:rPr>
                <w:sz w:val="16"/>
                <w:lang w:eastAsia="en-ZA"/>
              </w:rPr>
              <w:t> </w:t>
            </w:r>
          </w:p>
        </w:tc>
        <w:tc>
          <w:tcPr>
            <w:tcW w:w="3544" w:type="dxa"/>
            <w:tcBorders>
              <w:top w:val="nil"/>
              <w:left w:val="nil"/>
              <w:bottom w:val="nil"/>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Unique and unusual systems requiring specialised knowledge and experience. Often involves special regulatory requirements. Unusual level of responsibility and high consequence of failure</w:t>
            </w:r>
            <w:r w:rsidRPr="001C309C">
              <w:rPr>
                <w:sz w:val="16"/>
                <w:lang w:eastAsia="en-ZA"/>
              </w:rPr>
              <w:t> </w:t>
            </w:r>
          </w:p>
        </w:tc>
      </w:tr>
      <w:tr w:rsidR="00A63077"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63077" w:rsidRDefault="00A63077" w:rsidP="006E2D07">
            <w:pPr>
              <w:spacing w:before="0" w:after="0"/>
              <w:jc w:val="left"/>
              <w:rPr>
                <w:sz w:val="16"/>
                <w:lang w:eastAsia="en-ZA"/>
              </w:rPr>
            </w:pPr>
            <w:r>
              <w:rPr>
                <w:sz w:val="16"/>
                <w:lang w:eastAsia="en-ZA"/>
              </w:rPr>
              <w:t>Wet Services</w:t>
            </w:r>
          </w:p>
        </w:tc>
        <w:tc>
          <w:tcPr>
            <w:tcW w:w="3260" w:type="dxa"/>
            <w:tcBorders>
              <w:top w:val="nil"/>
              <w:left w:val="nil"/>
              <w:bottom w:val="single" w:sz="4" w:space="0" w:color="auto"/>
              <w:right w:val="single" w:sz="4" w:space="0" w:color="auto"/>
            </w:tcBorders>
            <w:shd w:val="clear" w:color="auto" w:fill="auto"/>
            <w:vAlign w:val="center"/>
          </w:tcPr>
          <w:p w:rsidR="00A63077" w:rsidRDefault="00A63077" w:rsidP="006E2D07">
            <w:pPr>
              <w:spacing w:before="0" w:after="0"/>
              <w:jc w:val="center"/>
              <w:rPr>
                <w:sz w:val="16"/>
                <w:lang w:eastAsia="en-ZA"/>
              </w:rPr>
            </w:pPr>
            <w:r>
              <w:rPr>
                <w:sz w:val="16"/>
                <w:lang w:eastAsia="en-ZA"/>
              </w:rPr>
              <w:t>Simple designs that follow established codes and principles regularly used in the industry</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tcPr>
          <w:p w:rsidR="00A63077" w:rsidRDefault="00A63077" w:rsidP="00A63077">
            <w:pPr>
              <w:spacing w:before="0" w:after="0"/>
              <w:jc w:val="center"/>
              <w:rPr>
                <w:sz w:val="16"/>
                <w:lang w:eastAsia="en-ZA"/>
              </w:rPr>
            </w:pPr>
            <w:r>
              <w:rPr>
                <w:sz w:val="16"/>
                <w:lang w:eastAsia="en-ZA"/>
              </w:rPr>
              <w:t>Specific unique requirements in respect of energy savings and waste that result in high effort relative to the cost of the Works</w:t>
            </w:r>
          </w:p>
        </w:tc>
      </w:tr>
    </w:tbl>
    <w:p w:rsidR="0052011B" w:rsidRDefault="0052011B" w:rsidP="009135DA">
      <w:pPr>
        <w:spacing w:before="0" w:after="0"/>
        <w:jc w:val="left"/>
        <w:rPr>
          <w:lang w:val="en-GB"/>
        </w:rPr>
      </w:pPr>
    </w:p>
    <w:p w:rsidR="0052011B" w:rsidRDefault="0052011B">
      <w:pPr>
        <w:spacing w:before="0" w:after="0"/>
        <w:jc w:val="left"/>
        <w:rPr>
          <w:lang w:val="en-GB"/>
        </w:rPr>
      </w:pPr>
      <w:r>
        <w:rPr>
          <w:lang w:val="en-GB"/>
        </w:rPr>
        <w:br w:type="page"/>
      </w:r>
    </w:p>
    <w:p w:rsidR="00091192" w:rsidRDefault="00091192" w:rsidP="00091192">
      <w:pPr>
        <w:pStyle w:val="Caption"/>
        <w:keepNext/>
        <w:ind w:firstLine="709"/>
      </w:pPr>
      <w:bookmarkStart w:id="578" w:name="_Toc428163472"/>
      <w:r>
        <w:t xml:space="preserve">Table </w:t>
      </w:r>
      <w:r w:rsidR="00493EC9">
        <w:fldChar w:fldCharType="begin"/>
      </w:r>
      <w:r w:rsidR="00493EC9">
        <w:instrText xml:space="preserve"> STYLEREF 1 \s </w:instrText>
      </w:r>
      <w:r w:rsidR="00493EC9">
        <w:fldChar w:fldCharType="separate"/>
      </w:r>
      <w:r w:rsidR="001633FC">
        <w:rPr>
          <w:noProof/>
        </w:rPr>
        <w:t>4</w:t>
      </w:r>
      <w:r w:rsidR="00493EC9">
        <w:fldChar w:fldCharType="end"/>
      </w:r>
      <w:r w:rsidR="00493EC9">
        <w:noBreakHyphen/>
      </w:r>
      <w:r w:rsidR="00493EC9">
        <w:fldChar w:fldCharType="begin"/>
      </w:r>
      <w:r w:rsidR="00493EC9">
        <w:instrText xml:space="preserve"> SEQ Table \* ARABIC \s 1 </w:instrText>
      </w:r>
      <w:r w:rsidR="00493EC9">
        <w:fldChar w:fldCharType="separate"/>
      </w:r>
      <w:r w:rsidR="001633FC">
        <w:rPr>
          <w:noProof/>
        </w:rPr>
        <w:t>9</w:t>
      </w:r>
      <w:r w:rsidR="00493EC9">
        <w:fldChar w:fldCharType="end"/>
      </w:r>
      <w:r>
        <w:t>: Electrical Projects</w:t>
      </w:r>
      <w:r w:rsidR="00472B86">
        <w:t xml:space="preserve"> -</w:t>
      </w:r>
      <w:r>
        <w:t xml:space="preserve"> Influencing Factors</w:t>
      </w:r>
      <w:bookmarkEnd w:id="578"/>
    </w:p>
    <w:tbl>
      <w:tblPr>
        <w:tblW w:w="8647" w:type="dxa"/>
        <w:tblInd w:w="817" w:type="dxa"/>
        <w:tblLook w:val="04A0" w:firstRow="1" w:lastRow="0" w:firstColumn="1" w:lastColumn="0" w:noHBand="0" w:noVBand="1"/>
      </w:tblPr>
      <w:tblGrid>
        <w:gridCol w:w="1843"/>
        <w:gridCol w:w="3260"/>
        <w:gridCol w:w="3544"/>
      </w:tblGrid>
      <w:tr w:rsidR="00091192" w:rsidRPr="001C309C" w:rsidTr="00091192">
        <w:trPr>
          <w:trHeight w:val="270"/>
        </w:trPr>
        <w:tc>
          <w:tcPr>
            <w:tcW w:w="1843" w:type="dxa"/>
            <w:tcBorders>
              <w:top w:val="single" w:sz="4"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Project Type</w:t>
            </w:r>
          </w:p>
        </w:tc>
        <w:tc>
          <w:tcPr>
            <w:tcW w:w="3260" w:type="dxa"/>
            <w:tcBorders>
              <w:top w:val="single" w:sz="4" w:space="0" w:color="auto"/>
              <w:left w:val="nil"/>
              <w:bottom w:val="single" w:sz="8" w:space="0" w:color="auto"/>
              <w:right w:val="single" w:sz="4"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Less Effort</w:t>
            </w:r>
          </w:p>
        </w:tc>
        <w:tc>
          <w:tcPr>
            <w:tcW w:w="3544" w:type="dxa"/>
            <w:tcBorders>
              <w:top w:val="single" w:sz="4" w:space="0" w:color="auto"/>
              <w:left w:val="nil"/>
              <w:bottom w:val="single" w:sz="8" w:space="0" w:color="auto"/>
              <w:right w:val="single" w:sz="8" w:space="0" w:color="auto"/>
            </w:tcBorders>
            <w:shd w:val="clear" w:color="auto" w:fill="D9D9D9" w:themeFill="background1" w:themeFillShade="D9"/>
            <w:noWrap/>
            <w:vAlign w:val="center"/>
            <w:hideMark/>
          </w:tcPr>
          <w:p w:rsidR="00091192" w:rsidRPr="001C309C" w:rsidRDefault="00091192" w:rsidP="009135DA">
            <w:pPr>
              <w:spacing w:before="0" w:after="0"/>
              <w:jc w:val="center"/>
              <w:rPr>
                <w:b/>
                <w:bCs/>
                <w:sz w:val="18"/>
                <w:lang w:eastAsia="en-ZA"/>
              </w:rPr>
            </w:pPr>
            <w:r w:rsidRPr="001C309C">
              <w:rPr>
                <w:b/>
                <w:bCs/>
                <w:sz w:val="18"/>
                <w:lang w:eastAsia="en-ZA"/>
              </w:rPr>
              <w:t>More Effort</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Commercial retail and office complexes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uniform open plan layouts and single tenant or owner-occupier and well defined service requirements and provision</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and unique architecture, high rise buildings and multi-tenant buildings. Many uncertainties and interfaces requiring coordination</w:t>
            </w:r>
          </w:p>
        </w:tc>
      </w:tr>
      <w:tr w:rsidR="00D71E2E" w:rsidRPr="001C309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1E2E" w:rsidRPr="001C309C" w:rsidRDefault="00D71E2E" w:rsidP="006E2D07">
            <w:pPr>
              <w:spacing w:before="0" w:after="0"/>
              <w:jc w:val="left"/>
              <w:rPr>
                <w:sz w:val="16"/>
                <w:lang w:eastAsia="en-ZA"/>
              </w:rPr>
            </w:pPr>
            <w:r w:rsidRPr="001C309C">
              <w:rPr>
                <w:sz w:val="16"/>
                <w:lang w:eastAsia="en-ZA"/>
              </w:rPr>
              <w:t>Communications, instrumentation, data and IT cabling systems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Use of proprietary systems with performance specification</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systems, purpose-designed</w:t>
            </w:r>
            <w:r w:rsidRPr="001C309C">
              <w:rPr>
                <w:sz w:val="16"/>
                <w:lang w:eastAsia="en-ZA"/>
              </w:rPr>
              <w:t> </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sidRPr="001C309C">
              <w:rPr>
                <w:sz w:val="16"/>
                <w:lang w:eastAsia="en-ZA"/>
              </w:rPr>
              <w:t>Distribution (MV &amp; LV) including substations</w:t>
            </w:r>
          </w:p>
        </w:tc>
        <w:tc>
          <w:tcPr>
            <w:tcW w:w="3260" w:type="dxa"/>
            <w:tcBorders>
              <w:top w:val="nil"/>
              <w:left w:val="nil"/>
              <w:bottom w:val="single" w:sz="4" w:space="0" w:color="auto"/>
              <w:right w:val="single" w:sz="4" w:space="0" w:color="auto"/>
            </w:tcBorders>
            <w:shd w:val="clear" w:color="auto" w:fill="auto"/>
            <w:vAlign w:val="center"/>
            <w:hideMark/>
          </w:tcPr>
          <w:p w:rsidR="00D71E2E" w:rsidRDefault="00D71E2E" w:rsidP="006E2D07">
            <w:pPr>
              <w:spacing w:before="0" w:after="0"/>
              <w:jc w:val="center"/>
              <w:rPr>
                <w:sz w:val="16"/>
                <w:lang w:eastAsia="en-ZA"/>
              </w:rPr>
            </w:pPr>
            <w:r>
              <w:rPr>
                <w:sz w:val="16"/>
                <w:lang w:eastAsia="en-ZA"/>
              </w:rPr>
              <w:t>Greenfield site with few interfaces and large erven (&gt; 250m</w:t>
            </w:r>
            <w:r>
              <w:rPr>
                <w:sz w:val="16"/>
                <w:vertAlign w:val="superscript"/>
                <w:lang w:eastAsia="en-ZA"/>
              </w:rPr>
              <w:t>2</w:t>
            </w:r>
            <w:r>
              <w:rPr>
                <w:sz w:val="16"/>
                <w:lang w:eastAsia="en-ZA"/>
              </w:rPr>
              <w:t>)</w:t>
            </w:r>
            <w:r w:rsidRPr="001C309C">
              <w:rPr>
                <w:sz w:val="16"/>
                <w:lang w:eastAsia="en-ZA"/>
              </w:rPr>
              <w:t> </w:t>
            </w:r>
          </w:p>
          <w:p w:rsidR="00D71E2E" w:rsidRPr="001C309C" w:rsidRDefault="00D71E2E" w:rsidP="006E2D07">
            <w:pPr>
              <w:spacing w:before="0" w:after="0"/>
              <w:jc w:val="center"/>
              <w:rPr>
                <w:sz w:val="16"/>
                <w:lang w:eastAsia="en-ZA"/>
              </w:rPr>
            </w:pPr>
            <w:r>
              <w:rPr>
                <w:sz w:val="16"/>
                <w:lang w:eastAsia="en-ZA"/>
              </w:rPr>
              <w:t>LV only or single substation</w:t>
            </w:r>
          </w:p>
        </w:tc>
        <w:tc>
          <w:tcPr>
            <w:tcW w:w="3544" w:type="dxa"/>
            <w:tcBorders>
              <w:top w:val="nil"/>
              <w:left w:val="nil"/>
              <w:bottom w:val="single" w:sz="4" w:space="0" w:color="auto"/>
              <w:right w:val="single" w:sz="8" w:space="0" w:color="auto"/>
            </w:tcBorders>
            <w:shd w:val="clear" w:color="auto" w:fill="auto"/>
            <w:vAlign w:val="center"/>
            <w:hideMark/>
          </w:tcPr>
          <w:p w:rsidR="00D71E2E" w:rsidRDefault="00D71E2E" w:rsidP="006E2D07">
            <w:pPr>
              <w:spacing w:before="0" w:after="0"/>
              <w:jc w:val="center"/>
              <w:rPr>
                <w:sz w:val="16"/>
                <w:lang w:eastAsia="en-ZA"/>
              </w:rPr>
            </w:pPr>
            <w:r>
              <w:rPr>
                <w:sz w:val="16"/>
                <w:lang w:eastAsia="en-ZA"/>
              </w:rPr>
              <w:t>Complex existing site with many service interfaces and small erven (&lt; 250m</w:t>
            </w:r>
            <w:r>
              <w:rPr>
                <w:sz w:val="16"/>
                <w:vertAlign w:val="superscript"/>
                <w:lang w:eastAsia="en-ZA"/>
              </w:rPr>
              <w:t>2</w:t>
            </w:r>
            <w:r>
              <w:rPr>
                <w:sz w:val="16"/>
                <w:lang w:eastAsia="en-ZA"/>
              </w:rPr>
              <w:t>)</w:t>
            </w:r>
            <w:r w:rsidRPr="001C309C">
              <w:rPr>
                <w:sz w:val="16"/>
                <w:lang w:eastAsia="en-ZA"/>
              </w:rPr>
              <w:t> </w:t>
            </w:r>
          </w:p>
          <w:p w:rsidR="00D71E2E" w:rsidRPr="001C309C" w:rsidRDefault="00D71E2E" w:rsidP="006E2D07">
            <w:pPr>
              <w:spacing w:before="0" w:after="0"/>
              <w:jc w:val="center"/>
              <w:rPr>
                <w:sz w:val="16"/>
                <w:lang w:eastAsia="en-ZA"/>
              </w:rPr>
            </w:pPr>
            <w:r>
              <w:rPr>
                <w:sz w:val="16"/>
                <w:lang w:eastAsia="en-ZA"/>
              </w:rPr>
              <w:t>Multi-substation interlinked systems with differential and/or directional protection</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Educational facilities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Well-established, standard teaching and hostel facilities with well defined simple service requirements</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building design with many interfaces and service coordination and involving unusual or new and untried service design</w:t>
            </w:r>
            <w:r w:rsidRPr="001C309C">
              <w:rPr>
                <w:sz w:val="16"/>
                <w:lang w:eastAsia="en-ZA"/>
              </w:rPr>
              <w:t> </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Healthcare facilities</w:t>
            </w:r>
            <w:r w:rsidRPr="001C309C">
              <w:rPr>
                <w:sz w:val="16"/>
                <w:lang w:eastAsia="en-ZA"/>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primary healthcare facilities involving uniform, well established building services</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secondary and academic facilities involving complex building and services design with many interfaces and coordination and high consequences of failure</w:t>
            </w:r>
            <w:r w:rsidRPr="001C309C">
              <w:rPr>
                <w:sz w:val="16"/>
                <w:lang w:eastAsia="en-ZA"/>
              </w:rPr>
              <w:t> </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sidRPr="001C309C">
              <w:rPr>
                <w:sz w:val="16"/>
                <w:lang w:eastAsia="en-ZA"/>
              </w:rPr>
              <w:t>Industrial</w:t>
            </w:r>
            <w:r>
              <w:rPr>
                <w:sz w:val="16"/>
                <w:lang w:eastAsia="en-ZA"/>
              </w:rPr>
              <w:t xml:space="preserve"> building services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Large open plan buildings with little interface between services, utilities and processes</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sidRPr="001C309C">
              <w:rPr>
                <w:sz w:val="16"/>
                <w:lang w:eastAsia="en-ZA"/>
              </w:rPr>
              <w:t xml:space="preserve">Many interfaces, </w:t>
            </w:r>
            <w:r>
              <w:rPr>
                <w:sz w:val="16"/>
                <w:lang w:eastAsia="en-ZA"/>
              </w:rPr>
              <w:t>complex geometry with much service coordination</w:t>
            </w:r>
            <w:r w:rsidRPr="001C309C">
              <w:rPr>
                <w:sz w:val="16"/>
                <w:lang w:eastAsia="en-ZA"/>
              </w:rPr>
              <w:t>, high service level requirements and severe consequences of failure</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Industrial project utilities and process systems, including piping and instrumentation</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Greenfield site, simple process and plant layout with single or few utilities and simple well-established or predetermined process design</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and existing building and plant layout with multiple utilities and poorly defined process design with serious consequences of failure.</w:t>
            </w:r>
            <w:r w:rsidRPr="001C309C">
              <w:rPr>
                <w:sz w:val="16"/>
                <w:lang w:eastAsia="en-ZA"/>
              </w:rPr>
              <w:t> </w:t>
            </w:r>
            <w:r>
              <w:rPr>
                <w:sz w:val="16"/>
                <w:lang w:eastAsia="en-ZA"/>
              </w:rPr>
              <w:t>May involve high level of detail drawing.</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Institutional buildings and facilities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well established and defined layouts and basic service requirements and provision</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architecture with sophisticated and unusual service requirements. Many uncertainties and interfaces with coordination and a high consequence of failure.</w:t>
            </w:r>
            <w:r w:rsidRPr="001C309C">
              <w:rPr>
                <w:sz w:val="16"/>
                <w:lang w:eastAsia="en-ZA"/>
              </w:rPr>
              <w:t> </w:t>
            </w:r>
          </w:p>
        </w:tc>
      </w:tr>
      <w:tr w:rsidR="00D71E2E" w:rsidRPr="001C309C" w:rsidTr="00091192">
        <w:trPr>
          <w:trHeight w:val="510"/>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1E2E" w:rsidRPr="001C309C" w:rsidRDefault="00D71E2E" w:rsidP="006E2D07">
            <w:pPr>
              <w:spacing w:before="0" w:after="0"/>
              <w:jc w:val="left"/>
              <w:rPr>
                <w:sz w:val="16"/>
                <w:lang w:eastAsia="en-ZA"/>
              </w:rPr>
            </w:pPr>
            <w:r w:rsidRPr="001C309C">
              <w:rPr>
                <w:sz w:val="16"/>
                <w:lang w:eastAsia="en-ZA"/>
              </w:rPr>
              <w:t>Motor control and electrical installations for machinery and equipment</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Greenfield site with few interfaces and excluding process cabling</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existing site and work involving plant shutdown/maintenance of supply during construction</w:t>
            </w:r>
            <w:r w:rsidRPr="001C309C">
              <w:rPr>
                <w:sz w:val="16"/>
                <w:lang w:eastAsia="en-ZA"/>
              </w:rPr>
              <w:t> </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66FD9">
            <w:pPr>
              <w:spacing w:before="0" w:after="0"/>
              <w:jc w:val="left"/>
              <w:rPr>
                <w:sz w:val="16"/>
                <w:lang w:eastAsia="en-ZA"/>
              </w:rPr>
            </w:pPr>
            <w:r>
              <w:rPr>
                <w:sz w:val="16"/>
                <w:lang w:eastAsia="en-ZA"/>
              </w:rPr>
              <w:t>Airport buildings, museums,  theatres, libr</w:t>
            </w:r>
            <w:r w:rsidR="00666FD9">
              <w:rPr>
                <w:sz w:val="16"/>
                <w:lang w:eastAsia="en-ZA"/>
              </w:rPr>
              <w:t>aries, public entertainment, hotels, resorts, conference facilities casinos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architecture with uniform and simple layouts and well defined service requirements and provision</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and unique architecture with many uncertainties and with many interfaces and coordination</w:t>
            </w:r>
            <w:r w:rsidRPr="001C309C">
              <w:rPr>
                <w:sz w:val="16"/>
                <w:lang w:eastAsia="en-ZA"/>
              </w:rPr>
              <w:t>  </w:t>
            </w:r>
          </w:p>
        </w:tc>
      </w:tr>
      <w:tr w:rsidR="00D71E2E" w:rsidRPr="001C309C" w:rsidTr="00091192">
        <w:trPr>
          <w:trHeight w:val="255"/>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sidRPr="001C309C">
              <w:rPr>
                <w:sz w:val="16"/>
                <w:lang w:eastAsia="en-ZA"/>
              </w:rPr>
              <w:t>Street, area and sportsfield lighting</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Uniform geometry and use of proprietary systems</w:t>
            </w:r>
            <w:r w:rsidRPr="001C309C">
              <w:rPr>
                <w:sz w:val="16"/>
                <w:lang w:eastAsia="en-ZA"/>
              </w:rPr>
              <w:t> </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Complex site with specialized lighting purpose-designed from first principles</w:t>
            </w:r>
            <w:r w:rsidRPr="001C309C">
              <w:rPr>
                <w:sz w:val="16"/>
                <w:lang w:eastAsia="en-ZA"/>
              </w:rPr>
              <w:t> </w:t>
            </w:r>
          </w:p>
        </w:tc>
      </w:tr>
      <w:tr w:rsidR="00D71E2E" w:rsidRPr="001C309C" w:rsidTr="00091192">
        <w:trPr>
          <w:trHeight w:val="510"/>
        </w:trPr>
        <w:tc>
          <w:tcPr>
            <w:tcW w:w="184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sidRPr="001C309C">
              <w:rPr>
                <w:sz w:val="16"/>
                <w:lang w:eastAsia="en-ZA"/>
              </w:rPr>
              <w:t>Transmission (HV) including substations</w:t>
            </w:r>
          </w:p>
        </w:tc>
        <w:tc>
          <w:tcPr>
            <w:tcW w:w="3260" w:type="dxa"/>
            <w:tcBorders>
              <w:top w:val="nil"/>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sidRPr="001C309C">
              <w:rPr>
                <w:sz w:val="16"/>
                <w:lang w:eastAsia="en-ZA"/>
              </w:rPr>
              <w:t>Flat topography and uniform founding conditions</w:t>
            </w:r>
          </w:p>
        </w:tc>
        <w:tc>
          <w:tcPr>
            <w:tcW w:w="3544" w:type="dxa"/>
            <w:tcBorders>
              <w:top w:val="nil"/>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sidRPr="001C309C">
              <w:rPr>
                <w:sz w:val="16"/>
                <w:lang w:eastAsia="en-ZA"/>
              </w:rPr>
              <w:t>Difficult topography, variable founding conditions</w:t>
            </w:r>
          </w:p>
        </w:tc>
      </w:tr>
      <w:tr w:rsidR="00D71E2E" w:rsidRPr="001C309C" w:rsidTr="00091192">
        <w:trPr>
          <w:trHeight w:val="27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E2E" w:rsidRPr="001C309C" w:rsidRDefault="00D71E2E" w:rsidP="006E2D07">
            <w:pPr>
              <w:spacing w:before="0" w:after="0"/>
              <w:jc w:val="left"/>
              <w:rPr>
                <w:sz w:val="16"/>
                <w:lang w:eastAsia="en-ZA"/>
              </w:rPr>
            </w:pPr>
            <w:r>
              <w:rPr>
                <w:sz w:val="16"/>
                <w:lang w:eastAsia="en-ZA"/>
              </w:rPr>
              <w:t>Unique and specialized engineering systems</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Simple design using standard, well established design codes and principles regularly used in the industry</w:t>
            </w:r>
            <w:r w:rsidRPr="001C309C">
              <w:rPr>
                <w:sz w:val="16"/>
                <w:lang w:eastAsia="en-ZA"/>
              </w:rPr>
              <w:t> </w:t>
            </w:r>
          </w:p>
        </w:tc>
        <w:tc>
          <w:tcPr>
            <w:tcW w:w="3544" w:type="dxa"/>
            <w:tcBorders>
              <w:top w:val="single" w:sz="4" w:space="0" w:color="auto"/>
              <w:left w:val="nil"/>
              <w:bottom w:val="single" w:sz="4" w:space="0" w:color="auto"/>
              <w:right w:val="single" w:sz="8" w:space="0" w:color="auto"/>
            </w:tcBorders>
            <w:shd w:val="clear" w:color="auto" w:fill="auto"/>
            <w:vAlign w:val="center"/>
            <w:hideMark/>
          </w:tcPr>
          <w:p w:rsidR="00D71E2E" w:rsidRPr="001C309C" w:rsidRDefault="00D71E2E" w:rsidP="006E2D07">
            <w:pPr>
              <w:spacing w:before="0" w:after="0"/>
              <w:jc w:val="center"/>
              <w:rPr>
                <w:sz w:val="16"/>
                <w:lang w:eastAsia="en-ZA"/>
              </w:rPr>
            </w:pPr>
            <w:r>
              <w:rPr>
                <w:sz w:val="16"/>
                <w:lang w:eastAsia="en-ZA"/>
              </w:rPr>
              <w:t>Unique and unusual systems requiring specialised knowledge and experience. Often involves special regulatory requirements. Unusual level of responsibility and high consequence of failure</w:t>
            </w:r>
            <w:r w:rsidRPr="001C309C">
              <w:rPr>
                <w:sz w:val="16"/>
                <w:lang w:eastAsia="en-ZA"/>
              </w:rPr>
              <w:t> </w:t>
            </w:r>
          </w:p>
        </w:tc>
      </w:tr>
    </w:tbl>
    <w:p w:rsidR="005D4710" w:rsidRDefault="005D4710" w:rsidP="005D4710">
      <w:pPr>
        <w:pStyle w:val="BodyTextIndent"/>
      </w:pPr>
    </w:p>
    <w:p w:rsidR="005D4710" w:rsidRPr="004C7B1E" w:rsidRDefault="005D4710" w:rsidP="005D4710">
      <w:pPr>
        <w:pStyle w:val="BodyTextIndent"/>
      </w:pPr>
      <w:r>
        <w:t xml:space="preserve">Combinations of one or more </w:t>
      </w:r>
      <w:r w:rsidRPr="004C7B1E">
        <w:t xml:space="preserve">of the above factors may result in a substantial adjustment of the </w:t>
      </w:r>
      <w:r>
        <w:t xml:space="preserve">percentage fee </w:t>
      </w:r>
      <w:r w:rsidRPr="004C7B1E">
        <w:t xml:space="preserve">that is required to fairly compensate the </w:t>
      </w:r>
      <w:r w:rsidRPr="00046BDB">
        <w:rPr>
          <w:b/>
        </w:rPr>
        <w:t>consulting engineer</w:t>
      </w:r>
      <w:r w:rsidRPr="004C7B1E">
        <w:t xml:space="preserve"> and this should be negotiated in good faith by both parties.</w:t>
      </w:r>
      <w:r>
        <w:t xml:space="preserve">  Complicating factors may only become apparent during the course of the </w:t>
      </w:r>
      <w:r w:rsidRPr="00046BDB">
        <w:rPr>
          <w:b/>
        </w:rPr>
        <w:t>services</w:t>
      </w:r>
      <w:r>
        <w:t xml:space="preserve"> and may require an adjustment to the previously agreed fee. This will require an adjustment to be made in good faith. </w:t>
      </w:r>
    </w:p>
    <w:p w:rsidR="00C06A8F" w:rsidRPr="00B50947" w:rsidRDefault="00C06A8F" w:rsidP="009135DA">
      <w:pPr>
        <w:pStyle w:val="BodyTextIndent"/>
      </w:pPr>
      <w:r>
        <w:t>It should be noted that the above does not imply that each factor is weighted equally and nor does it imply that factors must arithmetically be applied to adjust the fee.  Factors such as alterations to existing works, for example, will generally be far more significant than others</w:t>
      </w:r>
      <w:r w:rsidR="00DC0313">
        <w:t xml:space="preserve"> and would </w:t>
      </w:r>
      <w:r w:rsidR="004D034D">
        <w:t xml:space="preserve">result in fees being </w:t>
      </w:r>
      <w:r w:rsidR="00574C38">
        <w:t xml:space="preserve">up to </w:t>
      </w:r>
      <w:r w:rsidR="00DC0313">
        <w:t xml:space="preserve">25% higher than fees for equivalent greenfield works.  </w:t>
      </w:r>
    </w:p>
    <w:p w:rsidR="009135DA" w:rsidRDefault="009135DA" w:rsidP="009135DA">
      <w:pPr>
        <w:pStyle w:val="BodyTextIndent"/>
      </w:pPr>
      <w:r>
        <w:br w:type="page"/>
      </w:r>
    </w:p>
    <w:p w:rsidR="00C67373" w:rsidRDefault="00812F6A" w:rsidP="00C67373">
      <w:pPr>
        <w:pStyle w:val="Heading3"/>
      </w:pPr>
      <w:bookmarkStart w:id="579" w:name="_Ref401156103"/>
      <w:bookmarkStart w:id="580" w:name="_Toc428163457"/>
      <w:r>
        <w:t>Adjustment for C</w:t>
      </w:r>
      <w:r w:rsidR="00F75E39">
        <w:t xml:space="preserve">ost of </w:t>
      </w:r>
      <w:r w:rsidR="00796B59">
        <w:t>works</w:t>
      </w:r>
      <w:r w:rsidR="00C67373">
        <w:t>.</w:t>
      </w:r>
      <w:bookmarkEnd w:id="579"/>
      <w:bookmarkEnd w:id="580"/>
    </w:p>
    <w:p w:rsidR="00C67373" w:rsidRDefault="00C67373" w:rsidP="00C67373">
      <w:pPr>
        <w:pStyle w:val="BodyTextIndent"/>
      </w:pPr>
      <w:r>
        <w:t xml:space="preserve">As the cost of </w:t>
      </w:r>
      <w:r w:rsidR="00796B59">
        <w:rPr>
          <w:b/>
        </w:rPr>
        <w:t>works</w:t>
      </w:r>
      <w:r>
        <w:t xml:space="preserve"> decreases or increases the percentage fee </w:t>
      </w:r>
      <w:r w:rsidR="00AE776D">
        <w:t xml:space="preserve">should be adjusted </w:t>
      </w:r>
      <w:r>
        <w:t>up or down</w:t>
      </w:r>
      <w:r w:rsidR="00D37B60">
        <w:t xml:space="preserve">, generally </w:t>
      </w:r>
      <w:r w:rsidR="00AE776D">
        <w:t xml:space="preserve">in accordance with the guideline provided below </w:t>
      </w:r>
      <w:r>
        <w:t xml:space="preserve">in </w:t>
      </w:r>
      <w:r w:rsidR="00626832">
        <w:fldChar w:fldCharType="begin"/>
      </w:r>
      <w:r w:rsidR="004471BD">
        <w:instrText xml:space="preserve"> REF _Ref336747774 \h </w:instrText>
      </w:r>
      <w:r w:rsidR="00626832">
        <w:fldChar w:fldCharType="separate"/>
      </w:r>
      <w:r w:rsidR="001633FC" w:rsidRPr="00AA57A5">
        <w:t xml:space="preserve">Figure </w:t>
      </w:r>
      <w:r w:rsidR="001633FC">
        <w:rPr>
          <w:noProof/>
        </w:rPr>
        <w:t>4</w:t>
      </w:r>
      <w:r w:rsidR="001633FC" w:rsidRPr="00AA57A5">
        <w:noBreakHyphen/>
      </w:r>
      <w:r w:rsidR="001633FC">
        <w:rPr>
          <w:noProof/>
        </w:rPr>
        <w:t>1</w:t>
      </w:r>
      <w:r w:rsidR="00626832">
        <w:fldChar w:fldCharType="end"/>
      </w:r>
      <w:r>
        <w:t>.</w:t>
      </w:r>
    </w:p>
    <w:p w:rsidR="006C2219" w:rsidRDefault="00C66695" w:rsidP="00C67373">
      <w:pPr>
        <w:pStyle w:val="BodyTextIndent"/>
      </w:pPr>
      <w:del w:id="581" w:author="Taute, Arthur" w:date="2015-08-24T07:04:00Z">
        <w:r w:rsidRPr="00C66695" w:rsidDel="00913478">
          <w:rPr>
            <w:noProof/>
            <w:lang w:val="en-ZA" w:eastAsia="en-ZA"/>
          </w:rPr>
          <w:drawing>
            <wp:inline distT="0" distB="0" distL="0" distR="0" wp14:anchorId="34DD3DF8" wp14:editId="269F2238">
              <wp:extent cx="5537443" cy="364395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5782" cy="3649440"/>
                      </a:xfrm>
                      <a:prstGeom prst="rect">
                        <a:avLst/>
                      </a:prstGeom>
                      <a:noFill/>
                      <a:ln>
                        <a:noFill/>
                      </a:ln>
                    </pic:spPr>
                  </pic:pic>
                </a:graphicData>
              </a:graphic>
            </wp:inline>
          </w:drawing>
        </w:r>
      </w:del>
      <w:ins w:id="582" w:author="Taute, Arthur" w:date="2015-08-24T07:04:00Z">
        <w:r w:rsidR="00913478" w:rsidRPr="00913478">
          <w:rPr>
            <w:noProof/>
            <w:lang w:val="en-ZA" w:eastAsia="en-ZA"/>
          </w:rPr>
          <w:drawing>
            <wp:inline distT="0" distB="0" distL="0" distR="0" wp14:anchorId="73709539" wp14:editId="41199F52">
              <wp:extent cx="5506872" cy="3620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981" cy="3622472"/>
                      </a:xfrm>
                      <a:prstGeom prst="rect">
                        <a:avLst/>
                      </a:prstGeom>
                      <a:noFill/>
                      <a:ln>
                        <a:noFill/>
                      </a:ln>
                    </pic:spPr>
                  </pic:pic>
                </a:graphicData>
              </a:graphic>
            </wp:inline>
          </w:drawing>
        </w:r>
      </w:ins>
    </w:p>
    <w:p w:rsidR="006C2219" w:rsidRPr="00AA57A5" w:rsidRDefault="006C2219">
      <w:pPr>
        <w:pStyle w:val="Caption"/>
        <w:ind w:left="1843" w:hanging="1134"/>
        <w:pPrChange w:id="583" w:author="Taute, Arthur" w:date="2015-08-24T05:55:00Z">
          <w:pPr>
            <w:pStyle w:val="Caption"/>
            <w:ind w:left="8640" w:hanging="7931"/>
          </w:pPr>
        </w:pPrChange>
      </w:pPr>
      <w:bookmarkStart w:id="584" w:name="_Ref336747774"/>
      <w:r w:rsidRPr="00AA57A5">
        <w:t xml:space="preserve">Figure </w:t>
      </w:r>
      <w:r w:rsidRPr="00AA57A5">
        <w:fldChar w:fldCharType="begin"/>
      </w:r>
      <w:r w:rsidRPr="00AA57A5">
        <w:instrText xml:space="preserve"> STYLEREF 1 \s </w:instrText>
      </w:r>
      <w:r w:rsidRPr="00AA57A5">
        <w:fldChar w:fldCharType="separate"/>
      </w:r>
      <w:r w:rsidR="001633FC">
        <w:rPr>
          <w:noProof/>
        </w:rPr>
        <w:t>4</w:t>
      </w:r>
      <w:r w:rsidRPr="00AA57A5">
        <w:fldChar w:fldCharType="end"/>
      </w:r>
      <w:r w:rsidRPr="00AA57A5">
        <w:noBreakHyphen/>
      </w:r>
      <w:r w:rsidRPr="00AA57A5">
        <w:fldChar w:fldCharType="begin"/>
      </w:r>
      <w:r w:rsidRPr="00AA57A5">
        <w:instrText xml:space="preserve"> SEQ Figure \* ARABIC \s 1 </w:instrText>
      </w:r>
      <w:r w:rsidRPr="00AA57A5">
        <w:fldChar w:fldCharType="separate"/>
      </w:r>
      <w:r w:rsidR="001633FC">
        <w:rPr>
          <w:noProof/>
        </w:rPr>
        <w:t>1</w:t>
      </w:r>
      <w:r w:rsidRPr="00AA57A5">
        <w:fldChar w:fldCharType="end"/>
      </w:r>
      <w:bookmarkEnd w:id="584"/>
      <w:r w:rsidRPr="00AA57A5">
        <w:t xml:space="preserve">:  Adjustment for Cost of </w:t>
      </w:r>
      <w:r w:rsidR="00796B59">
        <w:t>works</w:t>
      </w:r>
      <w:r w:rsidR="00996F22">
        <w:t xml:space="preserve"> </w:t>
      </w:r>
      <w:ins w:id="585" w:author="Taute, Arthur" w:date="2015-08-24T05:54:00Z">
        <w:r w:rsidR="009042D8" w:rsidRPr="009042D8">
          <w:rPr>
            <w:sz w:val="16"/>
            <w:rPrChange w:id="586" w:author="Taute, Arthur" w:date="2015-08-24T05:56:00Z">
              <w:rPr/>
            </w:rPrChange>
          </w:rPr>
          <w:t>[% Fee = (</w:t>
        </w:r>
      </w:ins>
      <w:ins w:id="587" w:author="Taute, Arthur" w:date="2015-08-24T05:58:00Z">
        <w:r w:rsidR="009042D8">
          <w:rPr>
            <w:sz w:val="16"/>
          </w:rPr>
          <w:t>FeeCat</w:t>
        </w:r>
      </w:ins>
      <w:ins w:id="588" w:author="Taute, Arthur" w:date="2015-08-24T05:54:00Z">
        <w:r w:rsidR="009042D8" w:rsidRPr="009042D8">
          <w:rPr>
            <w:sz w:val="16"/>
            <w:rPrChange w:id="589" w:author="Taute, Arthur" w:date="2015-08-24T05:56:00Z">
              <w:rPr/>
            </w:rPrChange>
          </w:rPr>
          <w:t>+16.3%) – 0.</w:t>
        </w:r>
        <w:r w:rsidR="009042D8" w:rsidRPr="009042D8">
          <w:rPr>
            <w:sz w:val="16"/>
          </w:rPr>
          <w:t>023</w:t>
        </w:r>
        <w:r w:rsidR="009042D8" w:rsidRPr="009042D8">
          <w:rPr>
            <w:sz w:val="16"/>
            <w:rPrChange w:id="590" w:author="Taute, Arthur" w:date="2015-08-24T05:56:00Z">
              <w:rPr/>
            </w:rPrChange>
          </w:rPr>
          <w:t>Log(Cost of Works)</w:t>
        </w:r>
      </w:ins>
      <w:ins w:id="591" w:author="Taute, Arthur" w:date="2015-08-24T05:55:00Z">
        <w:r w:rsidR="009042D8" w:rsidRPr="009042D8">
          <w:rPr>
            <w:sz w:val="16"/>
            <w:rPrChange w:id="592" w:author="Taute, Arthur" w:date="2015-08-24T05:56:00Z">
              <w:rPr/>
            </w:rPrChange>
          </w:rPr>
          <w:t>]</w:t>
        </w:r>
      </w:ins>
      <w:ins w:id="593" w:author="Taute, Arthur" w:date="2015-08-24T05:59:00Z">
        <w:r w:rsidR="009042D8">
          <w:rPr>
            <w:sz w:val="16"/>
          </w:rPr>
          <w:t xml:space="preserve">  </w:t>
        </w:r>
      </w:ins>
      <w:ins w:id="594" w:author="Taute, Arthur" w:date="2015-08-24T06:00:00Z">
        <w:r w:rsidR="009042D8">
          <w:rPr>
            <w:sz w:val="16"/>
          </w:rPr>
          <w:t>(</w:t>
        </w:r>
      </w:ins>
      <w:ins w:id="595" w:author="Taute, Arthur" w:date="2015-08-24T05:59:00Z">
        <w:r w:rsidR="009042D8">
          <w:rPr>
            <w:sz w:val="16"/>
          </w:rPr>
          <w:t>Min</w:t>
        </w:r>
      </w:ins>
      <w:ins w:id="596" w:author="Taute, Arthur" w:date="2015-08-24T06:00:00Z">
        <w:r w:rsidR="009042D8">
          <w:rPr>
            <w:sz w:val="16"/>
          </w:rPr>
          <w:t> </w:t>
        </w:r>
      </w:ins>
      <w:ins w:id="597" w:author="Taute, Arthur" w:date="2015-08-24T05:59:00Z">
        <w:r w:rsidR="009042D8">
          <w:rPr>
            <w:sz w:val="16"/>
          </w:rPr>
          <w:t>4%</w:t>
        </w:r>
      </w:ins>
      <w:ins w:id="598" w:author="Taute, Arthur" w:date="2015-08-24T06:00:00Z">
        <w:r w:rsidR="009042D8">
          <w:rPr>
            <w:sz w:val="16"/>
          </w:rPr>
          <w:t>)</w:t>
        </w:r>
      </w:ins>
    </w:p>
    <w:p w:rsidR="00E625E6" w:rsidRDefault="001F7BD9" w:rsidP="001F7BD9">
      <w:pPr>
        <w:pStyle w:val="BodyTextIndent"/>
        <w:keepNext/>
      </w:pPr>
      <w:r>
        <w:t xml:space="preserve">Note: </w:t>
      </w:r>
    </w:p>
    <w:p w:rsidR="00E625E6" w:rsidRDefault="00E625E6" w:rsidP="00046BDB">
      <w:pPr>
        <w:pStyle w:val="BodyTextIndent"/>
        <w:keepNext/>
        <w:numPr>
          <w:ilvl w:val="3"/>
          <w:numId w:val="21"/>
        </w:numPr>
        <w:ind w:left="1843" w:hanging="425"/>
      </w:pPr>
      <w:r>
        <w:t xml:space="preserve">Where the </w:t>
      </w:r>
      <w:r w:rsidR="0064049B">
        <w:rPr>
          <w:b/>
        </w:rPr>
        <w:t>cost of the works</w:t>
      </w:r>
      <w:r>
        <w:t xml:space="preserve"> on which the </w:t>
      </w:r>
      <w:r w:rsidR="001F7BD9">
        <w:t xml:space="preserve">percentage fee </w:t>
      </w:r>
      <w:r>
        <w:t xml:space="preserve">is based </w:t>
      </w:r>
      <w:r w:rsidR="00C1636B">
        <w:t xml:space="preserve">approaches R2million and less, the above straight lines no longer apply and the </w:t>
      </w:r>
      <w:r>
        <w:t xml:space="preserve">percentage fee </w:t>
      </w:r>
      <w:r w:rsidR="00C1636B">
        <w:t xml:space="preserve">will generally </w:t>
      </w:r>
      <w:r>
        <w:t>have to be adjusted upwards</w:t>
      </w:r>
      <w:r w:rsidR="00C1636B">
        <w:t xml:space="preserve">.  This adjustment ranges from </w:t>
      </w:r>
      <w:r>
        <w:t>between 1</w:t>
      </w:r>
      <w:r w:rsidR="00C1636B">
        <w:t>%</w:t>
      </w:r>
      <w:r>
        <w:t xml:space="preserve"> </w:t>
      </w:r>
      <w:r w:rsidR="00C1636B">
        <w:t xml:space="preserve">for a R2million cost of </w:t>
      </w:r>
      <w:r w:rsidR="00796B59">
        <w:t>works</w:t>
      </w:r>
      <w:r w:rsidR="00C1636B">
        <w:t xml:space="preserve"> </w:t>
      </w:r>
      <w:r>
        <w:t xml:space="preserve">to </w:t>
      </w:r>
      <w:r w:rsidR="00C1636B">
        <w:t>3</w:t>
      </w:r>
      <w:r>
        <w:t xml:space="preserve"> % </w:t>
      </w:r>
      <w:r w:rsidR="00C1636B">
        <w:t xml:space="preserve">for a </w:t>
      </w:r>
      <w:r w:rsidR="00C1636B" w:rsidRPr="00046BDB">
        <w:rPr>
          <w:b/>
        </w:rPr>
        <w:t xml:space="preserve">cost of </w:t>
      </w:r>
      <w:r w:rsidR="00796B59">
        <w:rPr>
          <w:b/>
        </w:rPr>
        <w:t>works</w:t>
      </w:r>
      <w:r w:rsidR="00C1636B">
        <w:t xml:space="preserve"> </w:t>
      </w:r>
      <w:r w:rsidR="000971F8">
        <w:t xml:space="preserve">of approximately </w:t>
      </w:r>
      <w:r w:rsidR="00C1636B">
        <w:t xml:space="preserve">R1million </w:t>
      </w:r>
      <w:r>
        <w:t xml:space="preserve">to take into account the effort required relative to the value of the </w:t>
      </w:r>
      <w:r w:rsidR="00796B59">
        <w:rPr>
          <w:b/>
        </w:rPr>
        <w:t>works</w:t>
      </w:r>
      <w:r>
        <w:t>.</w:t>
      </w:r>
      <w:r w:rsidR="000971F8">
        <w:t xml:space="preserve">  Where the cost of the </w:t>
      </w:r>
      <w:r w:rsidR="000971F8" w:rsidRPr="003A58AC">
        <w:rPr>
          <w:b/>
        </w:rPr>
        <w:t>works</w:t>
      </w:r>
      <w:r w:rsidR="000971F8">
        <w:t xml:space="preserve"> is less than R 1million the remuneration should be based on time and cost.</w:t>
      </w:r>
    </w:p>
    <w:p w:rsidR="003B616D" w:rsidRDefault="00E625E6" w:rsidP="00046BDB">
      <w:pPr>
        <w:pStyle w:val="BodyTextIndent"/>
        <w:keepNext/>
        <w:numPr>
          <w:ilvl w:val="3"/>
          <w:numId w:val="21"/>
        </w:numPr>
        <w:ind w:left="1843" w:hanging="425"/>
      </w:pPr>
      <w:r>
        <w:t xml:space="preserve">Where the </w:t>
      </w:r>
      <w:r w:rsidR="00796B59">
        <w:rPr>
          <w:b/>
        </w:rPr>
        <w:t>works</w:t>
      </w:r>
      <w:r>
        <w:t xml:space="preserve"> </w:t>
      </w:r>
      <w:r w:rsidR="003B616D">
        <w:t>involves a number of different types of work and disciplines the fees should be determined for each type and discipline separately.</w:t>
      </w:r>
    </w:p>
    <w:p w:rsidR="00E625E6" w:rsidRDefault="003B616D" w:rsidP="00046BDB">
      <w:pPr>
        <w:pStyle w:val="BodyTextIndent"/>
        <w:keepNext/>
        <w:numPr>
          <w:ilvl w:val="3"/>
          <w:numId w:val="21"/>
        </w:numPr>
        <w:ind w:left="1843" w:hanging="425"/>
      </w:pPr>
      <w:r>
        <w:t xml:space="preserve">Where the </w:t>
      </w:r>
      <w:r w:rsidR="0064049B">
        <w:rPr>
          <w:b/>
        </w:rPr>
        <w:t>cost of the works</w:t>
      </w:r>
      <w:r>
        <w:t xml:space="preserve"> </w:t>
      </w:r>
      <w:r w:rsidR="00E625E6">
        <w:t xml:space="preserve">becomes substantially greater than R100m then </w:t>
      </w:r>
      <w:r>
        <w:t>the</w:t>
      </w:r>
      <w:r w:rsidR="00E625E6">
        <w:t xml:space="preserve"> fee</w:t>
      </w:r>
      <w:r>
        <w:t>s</w:t>
      </w:r>
      <w:r w:rsidR="00E625E6">
        <w:t xml:space="preserve"> based on individual elements </w:t>
      </w:r>
      <w:r w:rsidR="00C06A8F">
        <w:t xml:space="preserve">should be used and </w:t>
      </w:r>
      <w:r w:rsidR="00C1636B">
        <w:t xml:space="preserve">allowance </w:t>
      </w:r>
      <w:r w:rsidR="00C06A8F">
        <w:t xml:space="preserve">made </w:t>
      </w:r>
      <w:r w:rsidR="00C1636B">
        <w:t>for economies of scale</w:t>
      </w:r>
      <w:r w:rsidR="00E625E6">
        <w:t xml:space="preserve">. </w:t>
      </w:r>
    </w:p>
    <w:p w:rsidR="00E625E6" w:rsidRDefault="00E625E6" w:rsidP="00046BDB">
      <w:pPr>
        <w:pStyle w:val="BodyTextIndent"/>
        <w:keepNext/>
        <w:numPr>
          <w:ilvl w:val="3"/>
          <w:numId w:val="21"/>
        </w:numPr>
        <w:ind w:left="1843" w:hanging="425"/>
      </w:pPr>
      <w:r>
        <w:t>Fees for comprehensive services that are less than 4% should be viewed with caution and should only be used where substantial economies of scale exist.</w:t>
      </w:r>
    </w:p>
    <w:p w:rsidR="00AA57A5" w:rsidRDefault="00F15BE0" w:rsidP="00F15BE0">
      <w:pPr>
        <w:pStyle w:val="Heading3"/>
      </w:pPr>
      <w:bookmarkStart w:id="599" w:name="_Toc428163458"/>
      <w:r>
        <w:t>Examples</w:t>
      </w:r>
      <w:bookmarkEnd w:id="599"/>
    </w:p>
    <w:p w:rsidR="006860E0" w:rsidRPr="00801CAA" w:rsidRDefault="006860E0" w:rsidP="00046BDB">
      <w:pPr>
        <w:pStyle w:val="BodyTextIndent"/>
      </w:pPr>
      <w:r>
        <w:t xml:space="preserve">The following examples show how the design fees could hypothetically be applied and the related outcomes of certain procurement practices.    </w:t>
      </w:r>
    </w:p>
    <w:p w:rsidR="00F15BE0" w:rsidRPr="00046BDB" w:rsidRDefault="00F15BE0" w:rsidP="00F15BE0">
      <w:pPr>
        <w:pStyle w:val="Heading4"/>
        <w:rPr>
          <w:b/>
        </w:rPr>
      </w:pPr>
      <w:r w:rsidRPr="00046BDB">
        <w:rPr>
          <w:b/>
        </w:rPr>
        <w:t>Building</w:t>
      </w:r>
      <w:r w:rsidR="00207CA7" w:rsidRPr="00046BDB">
        <w:rPr>
          <w:b/>
        </w:rPr>
        <w:t xml:space="preserve"> Structur</w:t>
      </w:r>
      <w:r w:rsidR="000B2631">
        <w:rPr>
          <w:b/>
        </w:rPr>
        <w:t>e (Structural: Building Project)</w:t>
      </w:r>
    </w:p>
    <w:p w:rsidR="009A5162" w:rsidRDefault="00F15BE0" w:rsidP="00F15BE0">
      <w:pPr>
        <w:pStyle w:val="BodyTextIndent"/>
      </w:pPr>
      <w:r>
        <w:t xml:space="preserve">A client calls for bids for the </w:t>
      </w:r>
      <w:r w:rsidR="000B2631">
        <w:t xml:space="preserve">structural </w:t>
      </w:r>
      <w:r>
        <w:t xml:space="preserve">design of </w:t>
      </w:r>
      <w:r w:rsidR="00207CA7">
        <w:t>a</w:t>
      </w:r>
      <w:r>
        <w:t xml:space="preserve">ssociated with a new commercial building. </w:t>
      </w:r>
    </w:p>
    <w:p w:rsidR="009A5162" w:rsidRDefault="009A5162" w:rsidP="009A5162">
      <w:pPr>
        <w:pStyle w:val="BodyTextIndent"/>
      </w:pPr>
      <w:r>
        <w:t xml:space="preserve">The </w:t>
      </w:r>
      <w:r w:rsidR="0064049B">
        <w:rPr>
          <w:b/>
        </w:rPr>
        <w:t>cost of the works</w:t>
      </w:r>
      <w:r>
        <w:t xml:space="preserve"> </w:t>
      </w:r>
      <w:r w:rsidR="00207CA7">
        <w:t xml:space="preserve">related to the Consulting engineers </w:t>
      </w:r>
      <w:r w:rsidR="00207CA7" w:rsidRPr="00046BDB">
        <w:rPr>
          <w:b/>
        </w:rPr>
        <w:t>scope of work</w:t>
      </w:r>
      <w:r w:rsidR="00207CA7">
        <w:t xml:space="preserve"> </w:t>
      </w:r>
      <w:r>
        <w:t>provided by the client is R</w:t>
      </w:r>
      <w:r w:rsidR="00551D98">
        <w:t>50</w:t>
      </w:r>
      <w:r>
        <w:t xml:space="preserve"> million.</w:t>
      </w:r>
    </w:p>
    <w:p w:rsidR="00F15BE0" w:rsidRDefault="00F15BE0" w:rsidP="00F15BE0">
      <w:pPr>
        <w:pStyle w:val="BodyTextIndent"/>
      </w:pPr>
      <w:r>
        <w:t xml:space="preserve">The client is known to the </w:t>
      </w:r>
      <w:r w:rsidR="001836FA">
        <w:t>consulting engineer</w:t>
      </w:r>
      <w:r w:rsidR="000971F8">
        <w:t>,</w:t>
      </w:r>
      <w:r w:rsidR="001836FA">
        <w:t xml:space="preserve"> who is also aware </w:t>
      </w:r>
      <w:r w:rsidR="00207CA7">
        <w:t>that the project concept is reasonabl</w:t>
      </w:r>
      <w:r w:rsidR="00C1636B">
        <w:t>y</w:t>
      </w:r>
      <w:r w:rsidR="00207CA7">
        <w:t xml:space="preserve"> well determined and is unlikely to change considerably during the design </w:t>
      </w:r>
      <w:r w:rsidR="001836FA">
        <w:t xml:space="preserve">development </w:t>
      </w:r>
      <w:r w:rsidR="00207CA7">
        <w:t xml:space="preserve">process. </w:t>
      </w:r>
      <w:r>
        <w:t xml:space="preserve"> The </w:t>
      </w:r>
      <w:r w:rsidR="001836FA">
        <w:t xml:space="preserve">consulting engineer </w:t>
      </w:r>
      <w:r>
        <w:t xml:space="preserve">knows that the </w:t>
      </w:r>
      <w:r w:rsidR="00207CA7">
        <w:t xml:space="preserve">founding conditions are simple and the building layout is not complex.  </w:t>
      </w:r>
      <w:r>
        <w:t xml:space="preserve">The </w:t>
      </w:r>
      <w:r w:rsidR="001836FA">
        <w:t xml:space="preserve">consulting engineer </w:t>
      </w:r>
      <w:r>
        <w:t xml:space="preserve">is also familiar with the requirements of the local authority and </w:t>
      </w:r>
      <w:r w:rsidR="004033E2">
        <w:t>does not envisage any problems in this regard</w:t>
      </w:r>
      <w:r>
        <w:t>.</w:t>
      </w:r>
      <w:r w:rsidR="00815D3E">
        <w:t xml:space="preserve">  Design coordination with a view to accepting the overall responsibility for the structure in terms of the National Building Regulations is also adjudged not represent any major additional inputs.  Site monitoring inputs are expected to be average based on his expectation that the client generally awards their contracts to competent contractors.</w:t>
      </w:r>
    </w:p>
    <w:p w:rsidR="00AA57A5" w:rsidRDefault="00F15BE0" w:rsidP="00C67373">
      <w:pPr>
        <w:pStyle w:val="BodyTextIndent"/>
      </w:pPr>
      <w:r>
        <w:t xml:space="preserve">The </w:t>
      </w:r>
      <w:r w:rsidR="001836FA">
        <w:t xml:space="preserve">consulting engineer </w:t>
      </w:r>
      <w:r>
        <w:t xml:space="preserve">assesses the required fee </w:t>
      </w:r>
      <w:r w:rsidR="001836FA">
        <w:t xml:space="preserve">for the services </w:t>
      </w:r>
      <w:r>
        <w:t xml:space="preserve">as being on the low end of the range of fees.  The project category </w:t>
      </w:r>
      <w:r w:rsidR="00815D3E">
        <w:t xml:space="preserve">is E </w:t>
      </w:r>
      <w:r w:rsidR="000971F8">
        <w:t>viz</w:t>
      </w:r>
      <w:r w:rsidR="00551D98">
        <w:t xml:space="preserve">. between </w:t>
      </w:r>
      <w:r w:rsidR="00815D3E">
        <w:t>10</w:t>
      </w:r>
      <w:r w:rsidR="00551D98">
        <w:t>% and 1</w:t>
      </w:r>
      <w:r w:rsidR="00815D3E">
        <w:t>3</w:t>
      </w:r>
      <w:r w:rsidR="00551D98">
        <w:t xml:space="preserve">% for a </w:t>
      </w:r>
      <w:r w:rsidR="00551D98" w:rsidRPr="00046BDB">
        <w:rPr>
          <w:b/>
        </w:rPr>
        <w:t>cost of works</w:t>
      </w:r>
      <w:r w:rsidR="00551D98">
        <w:t xml:space="preserve"> of R1</w:t>
      </w:r>
      <w:r w:rsidR="00C66695">
        <w:t>1.5</w:t>
      </w:r>
      <w:r w:rsidR="00551D98">
        <w:t>million</w:t>
      </w:r>
      <w:r>
        <w:t xml:space="preserve">.  </w:t>
      </w:r>
      <w:r w:rsidR="0061365A">
        <w:t xml:space="preserve">The designer </w:t>
      </w:r>
      <w:r w:rsidR="007D21F2">
        <w:t xml:space="preserve">feels that </w:t>
      </w:r>
      <w:r w:rsidR="0061365A">
        <w:t xml:space="preserve">the fee </w:t>
      </w:r>
      <w:r w:rsidR="00551D98">
        <w:t>o</w:t>
      </w:r>
      <w:r w:rsidR="000971F8">
        <w:t>f</w:t>
      </w:r>
      <w:r w:rsidR="00551D98">
        <w:t xml:space="preserve"> around </w:t>
      </w:r>
      <w:r w:rsidR="00815D3E">
        <w:t>11%</w:t>
      </w:r>
      <w:r w:rsidR="0061365A">
        <w:t xml:space="preserve"> of the cost of works at a R1</w:t>
      </w:r>
      <w:r w:rsidR="00C66695">
        <w:t>1.5</w:t>
      </w:r>
      <w:r w:rsidR="0061365A">
        <w:t xml:space="preserve">million </w:t>
      </w:r>
      <w:r w:rsidR="001836FA" w:rsidRPr="00046BDB">
        <w:rPr>
          <w:b/>
        </w:rPr>
        <w:t xml:space="preserve">cost of </w:t>
      </w:r>
      <w:r w:rsidR="00796B59">
        <w:rPr>
          <w:b/>
        </w:rPr>
        <w:t>works</w:t>
      </w:r>
      <w:r w:rsidR="001836FA">
        <w:t xml:space="preserve"> </w:t>
      </w:r>
      <w:r w:rsidR="00551D98">
        <w:t>should be reasonable</w:t>
      </w:r>
      <w:r w:rsidR="007D21F2">
        <w:t xml:space="preserve">.  He then adjusts </w:t>
      </w:r>
      <w:r w:rsidR="0061365A">
        <w:t xml:space="preserve">this for the project value </w:t>
      </w:r>
      <w:r w:rsidR="00AE776D">
        <w:t xml:space="preserve">by following the </w:t>
      </w:r>
      <w:r w:rsidR="00815D3E">
        <w:t>11</w:t>
      </w:r>
      <w:r w:rsidR="00AE776D">
        <w:t xml:space="preserve">% line </w:t>
      </w:r>
      <w:r w:rsidR="007D21F2">
        <w:t xml:space="preserve">on Figure 4-1 </w:t>
      </w:r>
      <w:r w:rsidR="00AE776D">
        <w:t>to the R</w:t>
      </w:r>
      <w:r w:rsidR="00551D98">
        <w:t>50</w:t>
      </w:r>
      <w:r w:rsidR="00AE776D">
        <w:t xml:space="preserve"> million </w:t>
      </w:r>
      <w:r w:rsidR="0064049B">
        <w:rPr>
          <w:b/>
        </w:rPr>
        <w:t>cost of the works</w:t>
      </w:r>
      <w:r w:rsidR="00AE776D">
        <w:t xml:space="preserve">. The resulting fee is </w:t>
      </w:r>
      <w:r w:rsidR="00551D98">
        <w:t xml:space="preserve">around </w:t>
      </w:r>
      <w:r w:rsidR="00815D3E">
        <w:t>9</w:t>
      </w:r>
      <w:r w:rsidR="00C66695">
        <w:t>.5</w:t>
      </w:r>
      <w:r w:rsidR="00551D98">
        <w:t xml:space="preserve">%.  </w:t>
      </w:r>
      <w:r w:rsidR="0061365A">
        <w:t xml:space="preserve">The </w:t>
      </w:r>
      <w:r w:rsidR="001836FA">
        <w:t xml:space="preserve">consulting engineer </w:t>
      </w:r>
      <w:r w:rsidR="0061365A">
        <w:t xml:space="preserve">assesses the </w:t>
      </w:r>
      <w:r w:rsidR="00551D98">
        <w:t xml:space="preserve">inputs and related risks </w:t>
      </w:r>
      <w:r w:rsidR="00D37B60">
        <w:t xml:space="preserve">associated with </w:t>
      </w:r>
      <w:r w:rsidR="001836FA">
        <w:t xml:space="preserve">the services </w:t>
      </w:r>
      <w:r w:rsidR="00D37B60">
        <w:t xml:space="preserve">in more detail </w:t>
      </w:r>
      <w:r w:rsidR="00551D98">
        <w:t xml:space="preserve">based on the investigations, drawings </w:t>
      </w:r>
      <w:r w:rsidR="00D37B60">
        <w:t xml:space="preserve">and </w:t>
      </w:r>
      <w:r w:rsidR="00551D98">
        <w:t xml:space="preserve">specifications </w:t>
      </w:r>
      <w:r w:rsidR="00C1636B">
        <w:t xml:space="preserve">that will be </w:t>
      </w:r>
      <w:r w:rsidR="00551D98">
        <w:t xml:space="preserve">required and </w:t>
      </w:r>
      <w:r w:rsidR="00D37B60">
        <w:t>confirms</w:t>
      </w:r>
      <w:r w:rsidR="0061365A">
        <w:t xml:space="preserve"> that </w:t>
      </w:r>
      <w:r w:rsidR="00551D98">
        <w:t>a</w:t>
      </w:r>
      <w:r w:rsidR="007D21F2">
        <w:t xml:space="preserve"> </w:t>
      </w:r>
      <w:r w:rsidR="0061365A">
        <w:t>R</w:t>
      </w:r>
      <w:r w:rsidR="00815D3E">
        <w:t>5.4</w:t>
      </w:r>
      <w:r w:rsidR="0061365A">
        <w:t xml:space="preserve">million </w:t>
      </w:r>
      <w:r w:rsidR="00551D98">
        <w:t>fee represent</w:t>
      </w:r>
      <w:r w:rsidR="00815D3E">
        <w:t>s</w:t>
      </w:r>
      <w:r w:rsidR="00551D98">
        <w:t xml:space="preserve"> reasonable remuneration.  H</w:t>
      </w:r>
      <w:r w:rsidR="00D37B60">
        <w:t xml:space="preserve">e </w:t>
      </w:r>
      <w:r w:rsidR="00C1636B">
        <w:t xml:space="preserve">therefore </w:t>
      </w:r>
      <w:r w:rsidR="00D37B60">
        <w:t xml:space="preserve">proposes </w:t>
      </w:r>
      <w:r w:rsidR="009A5162">
        <w:t xml:space="preserve">this amount </w:t>
      </w:r>
      <w:r w:rsidR="00C1636B">
        <w:t xml:space="preserve">as a lump sum </w:t>
      </w:r>
      <w:r w:rsidR="009A5162">
        <w:t xml:space="preserve">without any further adjustment required should the cost of </w:t>
      </w:r>
      <w:r w:rsidR="00796B59">
        <w:t>works</w:t>
      </w:r>
      <w:r w:rsidR="009A5162">
        <w:t xml:space="preserve"> increase</w:t>
      </w:r>
      <w:r w:rsidR="007D21F2">
        <w:t xml:space="preserve"> without changing the scope of work</w:t>
      </w:r>
      <w:r w:rsidR="009A5162">
        <w:t>.</w:t>
      </w:r>
    </w:p>
    <w:p w:rsidR="0061365A" w:rsidRDefault="0061365A" w:rsidP="00C67373">
      <w:pPr>
        <w:pStyle w:val="BodyTextIndent"/>
      </w:pPr>
      <w:r>
        <w:t xml:space="preserve">The client is comfortable that the </w:t>
      </w:r>
      <w:r w:rsidR="001836FA">
        <w:t xml:space="preserve">consulting engineer will provide good quality services </w:t>
      </w:r>
      <w:r>
        <w:t>and that the proposed fee seems reasonable and appoint</w:t>
      </w:r>
      <w:r w:rsidR="00D37B60">
        <w:t>s</w:t>
      </w:r>
      <w:r>
        <w:t xml:space="preserve"> the </w:t>
      </w:r>
      <w:r w:rsidR="001836FA">
        <w:t xml:space="preserve">consulting engineer </w:t>
      </w:r>
      <w:r>
        <w:t xml:space="preserve">to </w:t>
      </w:r>
      <w:r w:rsidR="00C1636B">
        <w:t xml:space="preserve">provide the services. </w:t>
      </w:r>
    </w:p>
    <w:p w:rsidR="0061365A" w:rsidRPr="00046BDB" w:rsidRDefault="0061365A" w:rsidP="0061365A">
      <w:pPr>
        <w:pStyle w:val="Heading4"/>
        <w:rPr>
          <w:b/>
        </w:rPr>
      </w:pPr>
      <w:r w:rsidRPr="00046BDB">
        <w:rPr>
          <w:b/>
        </w:rPr>
        <w:t xml:space="preserve">Complex </w:t>
      </w:r>
      <w:r w:rsidR="009A5162" w:rsidRPr="00046BDB">
        <w:rPr>
          <w:b/>
        </w:rPr>
        <w:t xml:space="preserve">Urban </w:t>
      </w:r>
      <w:r w:rsidR="001836FA">
        <w:rPr>
          <w:b/>
        </w:rPr>
        <w:t>Interchange</w:t>
      </w:r>
    </w:p>
    <w:p w:rsidR="009A5162" w:rsidRDefault="0061365A" w:rsidP="0061365A">
      <w:pPr>
        <w:pStyle w:val="BodyTextIndent"/>
      </w:pPr>
      <w:r>
        <w:t>A client calls for bids for an urban interchange to alleviate congestion.</w:t>
      </w:r>
      <w:r w:rsidR="009A5162">
        <w:t xml:space="preserve">  The bidding document includes minimal details of the required interchange.</w:t>
      </w:r>
      <w:r w:rsidR="001836FA">
        <w:t xml:space="preserve"> </w:t>
      </w:r>
      <w:r w:rsidR="009A5162">
        <w:t>The estimated cost of works provided by the client is R</w:t>
      </w:r>
      <w:r w:rsidR="00D14911">
        <w:t>200</w:t>
      </w:r>
      <w:r w:rsidR="009A5162">
        <w:t xml:space="preserve">million </w:t>
      </w:r>
    </w:p>
    <w:p w:rsidR="009A5162" w:rsidRDefault="001B56BC" w:rsidP="0061365A">
      <w:pPr>
        <w:pStyle w:val="BodyTextIndent"/>
      </w:pPr>
      <w:r>
        <w:t xml:space="preserve">Consulting engineer </w:t>
      </w:r>
      <w:r w:rsidR="00D55C42">
        <w:t>“</w:t>
      </w:r>
      <w:r>
        <w:t>A</w:t>
      </w:r>
      <w:r w:rsidR="00D55C42">
        <w:t>”</w:t>
      </w:r>
      <w:r w:rsidR="009A5162">
        <w:t xml:space="preserve"> understands that the interchange is in an area with complex road geometry and will require interfaces with numerous services. </w:t>
      </w:r>
      <w:r w:rsidR="001836FA">
        <w:t>He</w:t>
      </w:r>
      <w:r w:rsidR="009A5162">
        <w:t xml:space="preserve"> is also aware that the </w:t>
      </w:r>
      <w:r w:rsidR="001836FA">
        <w:t xml:space="preserve">project scope is poorly defined </w:t>
      </w:r>
      <w:r w:rsidR="009A5162">
        <w:t xml:space="preserve">and </w:t>
      </w:r>
      <w:r w:rsidR="001836FA">
        <w:t>that the client does not normally pay within 30 days.</w:t>
      </w:r>
    </w:p>
    <w:p w:rsidR="009A5162" w:rsidRDefault="009A5162" w:rsidP="0061365A">
      <w:pPr>
        <w:pStyle w:val="BodyTextIndent"/>
      </w:pPr>
      <w:r>
        <w:t xml:space="preserve">The </w:t>
      </w:r>
      <w:r w:rsidR="001B56BC">
        <w:t xml:space="preserve">consulting engineer </w:t>
      </w:r>
      <w:r>
        <w:t xml:space="preserve">assesses the project category as D </w:t>
      </w:r>
      <w:r w:rsidR="00D14911">
        <w:t>(9% to 11% at R1</w:t>
      </w:r>
      <w:r w:rsidR="00C66695">
        <w:t>1.5</w:t>
      </w:r>
      <w:r w:rsidR="00D14911">
        <w:t xml:space="preserve">million </w:t>
      </w:r>
      <w:r w:rsidR="00D14911" w:rsidRPr="00046BDB">
        <w:rPr>
          <w:b/>
        </w:rPr>
        <w:t xml:space="preserve">cost of </w:t>
      </w:r>
      <w:r w:rsidR="00796B59">
        <w:rPr>
          <w:b/>
        </w:rPr>
        <w:t>works</w:t>
      </w:r>
      <w:r w:rsidR="00D14911">
        <w:t xml:space="preserve">) </w:t>
      </w:r>
      <w:r>
        <w:t xml:space="preserve">and that a fee of at least 11% at </w:t>
      </w:r>
      <w:r w:rsidR="00D55C42">
        <w:t xml:space="preserve">a </w:t>
      </w:r>
      <w:r>
        <w:t>R1</w:t>
      </w:r>
      <w:r w:rsidR="00C66695">
        <w:t>1.5</w:t>
      </w:r>
      <w:r>
        <w:t xml:space="preserve">million </w:t>
      </w:r>
      <w:r w:rsidRPr="00046BDB">
        <w:rPr>
          <w:b/>
        </w:rPr>
        <w:t>cost of works</w:t>
      </w:r>
      <w:r>
        <w:t xml:space="preserve"> should be applicable. </w:t>
      </w:r>
    </w:p>
    <w:p w:rsidR="00AE776D" w:rsidRDefault="009A5162" w:rsidP="0061365A">
      <w:pPr>
        <w:pStyle w:val="BodyTextIndent"/>
      </w:pPr>
      <w:r>
        <w:t xml:space="preserve">He adjusts the fees </w:t>
      </w:r>
      <w:r w:rsidR="00AE776D">
        <w:t xml:space="preserve">by following the 11% line in the above graph </w:t>
      </w:r>
      <w:r w:rsidR="007D21F2">
        <w:t xml:space="preserve">on Figure 4-1 </w:t>
      </w:r>
      <w:r w:rsidR="00AE776D">
        <w:t>to a project value of R</w:t>
      </w:r>
      <w:r w:rsidR="00D14911">
        <w:t>200</w:t>
      </w:r>
      <w:r w:rsidR="00AE776D">
        <w:t xml:space="preserve"> million and reads off the percentage fee as </w:t>
      </w:r>
      <w:r w:rsidR="007D21F2">
        <w:t>8</w:t>
      </w:r>
      <w:r w:rsidR="00C66695">
        <w:t>.2</w:t>
      </w:r>
      <w:r w:rsidR="00AE776D">
        <w:t>%.</w:t>
      </w:r>
    </w:p>
    <w:p w:rsidR="009A5162" w:rsidRDefault="009A5162" w:rsidP="0061365A">
      <w:pPr>
        <w:pStyle w:val="BodyTextIndent"/>
      </w:pPr>
      <w:r>
        <w:t xml:space="preserve">The </w:t>
      </w:r>
      <w:r w:rsidR="001B56BC">
        <w:t xml:space="preserve">consulting engineer </w:t>
      </w:r>
      <w:r>
        <w:t>assess</w:t>
      </w:r>
      <w:r w:rsidR="007D21F2">
        <w:t>es</w:t>
      </w:r>
      <w:r>
        <w:t xml:space="preserve"> the cost of carrying out the investigations and designs and how much of </w:t>
      </w:r>
      <w:r w:rsidR="001B56BC">
        <w:t xml:space="preserve">his effort </w:t>
      </w:r>
      <w:r>
        <w:t xml:space="preserve">will be paid as additional services.  </w:t>
      </w:r>
      <w:r w:rsidR="00556694">
        <w:t xml:space="preserve">He </w:t>
      </w:r>
      <w:r w:rsidR="004F1D28">
        <w:t xml:space="preserve">feels that the </w:t>
      </w:r>
      <w:r w:rsidR="007D21F2">
        <w:t>8</w:t>
      </w:r>
      <w:r w:rsidR="00C66695">
        <w:t>.2</w:t>
      </w:r>
      <w:r w:rsidR="004F1D28">
        <w:t xml:space="preserve">% is too low for the design and bids </w:t>
      </w:r>
      <w:r w:rsidR="00D14911">
        <w:t>a percentage fee 9</w:t>
      </w:r>
      <w:r w:rsidR="00556694">
        <w:t xml:space="preserve">% </w:t>
      </w:r>
      <w:r w:rsidR="00D14911">
        <w:t xml:space="preserve">based on the ultimate </w:t>
      </w:r>
      <w:r w:rsidR="00D14911" w:rsidRPr="00046BDB">
        <w:rPr>
          <w:b/>
        </w:rPr>
        <w:t xml:space="preserve">cost of </w:t>
      </w:r>
      <w:r w:rsidR="00796B59">
        <w:rPr>
          <w:b/>
        </w:rPr>
        <w:t>works</w:t>
      </w:r>
      <w:r w:rsidR="00D14911">
        <w:t xml:space="preserve"> </w:t>
      </w:r>
      <w:r w:rsidR="00556694">
        <w:t xml:space="preserve">and elaborates on the difficulties involved and the skilled staff that will </w:t>
      </w:r>
      <w:r w:rsidR="00D14911">
        <w:t xml:space="preserve">have to be </w:t>
      </w:r>
      <w:r w:rsidR="00556694">
        <w:t xml:space="preserve">brought to bear on the project.  </w:t>
      </w:r>
    </w:p>
    <w:p w:rsidR="00556694" w:rsidRDefault="001B56BC" w:rsidP="0061365A">
      <w:pPr>
        <w:pStyle w:val="BodyTextIndent"/>
      </w:pPr>
      <w:r>
        <w:t xml:space="preserve">Consulting engineer </w:t>
      </w:r>
      <w:r w:rsidR="00D55C42">
        <w:t>“</w:t>
      </w:r>
      <w:r>
        <w:t>B</w:t>
      </w:r>
      <w:r w:rsidR="00D55C42">
        <w:t>”</w:t>
      </w:r>
      <w:r w:rsidR="00556694">
        <w:t xml:space="preserve"> is not aware of all the difficulties associated with the project and </w:t>
      </w:r>
      <w:r w:rsidR="00D14911">
        <w:t>uses a fee of 7</w:t>
      </w:r>
      <w:r w:rsidR="00556694">
        <w:t xml:space="preserve">% </w:t>
      </w:r>
      <w:r w:rsidR="00D14911">
        <w:t xml:space="preserve">to bid a lump sum cost for the services of R14million regardless of the ultimate </w:t>
      </w:r>
      <w:r w:rsidR="0064049B">
        <w:rPr>
          <w:b/>
        </w:rPr>
        <w:t>cost of the works</w:t>
      </w:r>
      <w:r w:rsidR="00556694">
        <w:t>.</w:t>
      </w:r>
    </w:p>
    <w:p w:rsidR="00B66C16" w:rsidRDefault="00556694" w:rsidP="0061365A">
      <w:pPr>
        <w:pStyle w:val="BodyTextIndent"/>
      </w:pPr>
      <w:r>
        <w:t xml:space="preserve">The client </w:t>
      </w:r>
      <w:r w:rsidR="00B66C16">
        <w:t xml:space="preserve">has also not obtained a realistic assessment of what a reasonable fee </w:t>
      </w:r>
      <w:r w:rsidR="001B56BC">
        <w:t xml:space="preserve">for the services </w:t>
      </w:r>
      <w:r w:rsidR="00B66C16">
        <w:t xml:space="preserve">is likely to cost and </w:t>
      </w:r>
      <w:r>
        <w:t xml:space="preserve">awards the project to the </w:t>
      </w:r>
      <w:r w:rsidR="001B56BC">
        <w:t xml:space="preserve">Consulting Engineer </w:t>
      </w:r>
      <w:r w:rsidR="00D55C42">
        <w:t>“</w:t>
      </w:r>
      <w:r w:rsidR="001B56BC">
        <w:t>B</w:t>
      </w:r>
      <w:r w:rsidR="00D55C42">
        <w:t>”</w:t>
      </w:r>
      <w:r w:rsidR="00B66C16">
        <w:t>.</w:t>
      </w:r>
    </w:p>
    <w:p w:rsidR="00B66C16" w:rsidRPr="00046BDB" w:rsidRDefault="00B66C16" w:rsidP="00046BDB">
      <w:pPr>
        <w:pStyle w:val="Heading4"/>
        <w:rPr>
          <w:b/>
        </w:rPr>
      </w:pPr>
      <w:r w:rsidRPr="00046BDB">
        <w:rPr>
          <w:b/>
        </w:rPr>
        <w:t>Consequences</w:t>
      </w:r>
    </w:p>
    <w:p w:rsidR="00B66C16" w:rsidRDefault="00B66C16" w:rsidP="0061365A">
      <w:pPr>
        <w:pStyle w:val="BodyTextIndent"/>
      </w:pPr>
      <w:r>
        <w:t>The consequences of the above examples can also be hypothesised as follows:</w:t>
      </w:r>
    </w:p>
    <w:p w:rsidR="00B66C16" w:rsidRDefault="00B66C16" w:rsidP="00046BDB">
      <w:pPr>
        <w:pStyle w:val="Heading7"/>
      </w:pPr>
      <w:r>
        <w:t xml:space="preserve">In the case of example (1) the project is </w:t>
      </w:r>
      <w:r w:rsidR="006860E0">
        <w:t xml:space="preserve">likely to be </w:t>
      </w:r>
      <w:r>
        <w:t xml:space="preserve">completed satisfactorily and the client and consulting engineer </w:t>
      </w:r>
      <w:r w:rsidR="006860E0">
        <w:t>should c</w:t>
      </w:r>
      <w:r>
        <w:t>ontinue</w:t>
      </w:r>
      <w:r w:rsidR="006860E0">
        <w:t xml:space="preserve"> to </w:t>
      </w:r>
      <w:r w:rsidR="00D55C42">
        <w:t xml:space="preserve">build </w:t>
      </w:r>
      <w:r w:rsidR="006860E0">
        <w:t>a r</w:t>
      </w:r>
      <w:r>
        <w:t>elationship of trust.</w:t>
      </w:r>
    </w:p>
    <w:p w:rsidR="00812F6A" w:rsidRDefault="00B66C16" w:rsidP="00046BDB">
      <w:pPr>
        <w:pStyle w:val="Heading7"/>
      </w:pPr>
      <w:r>
        <w:t xml:space="preserve">In the case of example (2) </w:t>
      </w:r>
      <w:r w:rsidR="00556694">
        <w:t xml:space="preserve">consulting </w:t>
      </w:r>
      <w:r>
        <w:t xml:space="preserve">engineer </w:t>
      </w:r>
      <w:r w:rsidR="00D55C42">
        <w:t>“</w:t>
      </w:r>
      <w:r w:rsidR="001B56BC">
        <w:t>B</w:t>
      </w:r>
      <w:r w:rsidR="00D55C42">
        <w:t>”</w:t>
      </w:r>
      <w:r w:rsidR="001B56BC">
        <w:t xml:space="preserve"> </w:t>
      </w:r>
      <w:r w:rsidR="006860E0">
        <w:t xml:space="preserve">may have to </w:t>
      </w:r>
      <w:r>
        <w:t xml:space="preserve">cut back on the design effort to complete the project within </w:t>
      </w:r>
      <w:r w:rsidR="006860E0">
        <w:t xml:space="preserve">the </w:t>
      </w:r>
      <w:r>
        <w:t>fee budget</w:t>
      </w:r>
      <w:r w:rsidR="006860E0">
        <w:t>.  This may,</w:t>
      </w:r>
      <w:r w:rsidR="006860E0" w:rsidRPr="006860E0">
        <w:t xml:space="preserve"> </w:t>
      </w:r>
      <w:r w:rsidR="006860E0">
        <w:t xml:space="preserve">for example, </w:t>
      </w:r>
      <w:r>
        <w:t>result in an</w:t>
      </w:r>
      <w:r w:rsidRPr="00B66C16">
        <w:t xml:space="preserve"> </w:t>
      </w:r>
      <w:r>
        <w:t>inadequate discovery of services</w:t>
      </w:r>
      <w:r w:rsidR="006860E0">
        <w:t xml:space="preserve"> </w:t>
      </w:r>
      <w:r>
        <w:t>during the design phase</w:t>
      </w:r>
      <w:r w:rsidR="001836FA">
        <w:t>,</w:t>
      </w:r>
      <w:r w:rsidR="006860E0">
        <w:t xml:space="preserve"> which could in turn </w:t>
      </w:r>
      <w:r w:rsidR="00556694">
        <w:t xml:space="preserve">result in </w:t>
      </w:r>
      <w:r w:rsidR="006860E0">
        <w:t xml:space="preserve">considerable </w:t>
      </w:r>
      <w:r>
        <w:t xml:space="preserve">additional costs being incurred </w:t>
      </w:r>
      <w:r w:rsidR="00556694">
        <w:t>during construction</w:t>
      </w:r>
      <w:r w:rsidR="006860E0">
        <w:t>.  These costs could far exceed the saving made by appointing the low fee bidder</w:t>
      </w:r>
      <w:r>
        <w:t xml:space="preserve">!  </w:t>
      </w:r>
      <w:r w:rsidR="00556694">
        <w:t>In addition, the designe</w:t>
      </w:r>
      <w:r w:rsidR="006860E0">
        <w:t xml:space="preserve">d facility may have certain operational defects that could, for example, result </w:t>
      </w:r>
      <w:r w:rsidR="004F1D28">
        <w:t xml:space="preserve">in an accident black spot with </w:t>
      </w:r>
      <w:r w:rsidR="006860E0">
        <w:t xml:space="preserve">significant annual </w:t>
      </w:r>
      <w:r w:rsidR="004F1D28">
        <w:t>accident cost</w:t>
      </w:r>
      <w:r w:rsidR="006860E0">
        <w:t>s.</w:t>
      </w:r>
      <w:r w:rsidR="00556694">
        <w:t xml:space="preserve"> </w:t>
      </w:r>
    </w:p>
    <w:p w:rsidR="0017782F" w:rsidRDefault="0017782F" w:rsidP="00AA0F7B">
      <w:pPr>
        <w:pStyle w:val="Heading3"/>
      </w:pPr>
      <w:bookmarkStart w:id="600" w:name="_Ref212978631"/>
      <w:bookmarkStart w:id="601" w:name="_Toc428163459"/>
      <w:r>
        <w:t>Services provided partially or in Stages</w:t>
      </w:r>
      <w:bookmarkEnd w:id="600"/>
      <w:bookmarkEnd w:id="601"/>
    </w:p>
    <w:p w:rsidR="0017782F" w:rsidRDefault="0017782F" w:rsidP="009A3DCA">
      <w:pPr>
        <w:pStyle w:val="Heading4"/>
      </w:pPr>
      <w:r>
        <w:t>The following table shows typical percentages that are typically used for proportioning the basic fee for normal services over the various stages of the services.  The actual percentage used should be adjusted for individual projects through negotiation and depending on the work involved in each stage, the value that can be added in each stage and any commercial considerations that may be applicable:</w:t>
      </w:r>
    </w:p>
    <w:tbl>
      <w:tblPr>
        <w:tblW w:w="0" w:type="auto"/>
        <w:tblInd w:w="152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000" w:firstRow="0" w:lastRow="0" w:firstColumn="0" w:lastColumn="0" w:noHBand="0" w:noVBand="0"/>
      </w:tblPr>
      <w:tblGrid>
        <w:gridCol w:w="6073"/>
        <w:gridCol w:w="1847"/>
        <w:tblGridChange w:id="602">
          <w:tblGrid>
            <w:gridCol w:w="1526"/>
            <w:gridCol w:w="4547"/>
            <w:gridCol w:w="1526"/>
            <w:gridCol w:w="321"/>
            <w:gridCol w:w="1526"/>
          </w:tblGrid>
        </w:tblGridChange>
      </w:tblGrid>
      <w:tr w:rsidR="0017782F" w:rsidTr="0074032D">
        <w:tc>
          <w:tcPr>
            <w:tcW w:w="6073" w:type="dxa"/>
            <w:tcBorders>
              <w:top w:val="single" w:sz="18" w:space="0" w:color="auto"/>
            </w:tcBorders>
            <w:shd w:val="clear" w:color="auto" w:fill="E0E0E0"/>
            <w:vAlign w:val="center"/>
          </w:tcPr>
          <w:p w:rsidR="0017782F" w:rsidRDefault="0017782F">
            <w:pPr>
              <w:spacing w:before="0" w:after="0"/>
              <w:jc w:val="center"/>
              <w:rPr>
                <w:rFonts w:ascii="Comic Sans MS" w:hAnsi="Comic Sans MS" w:cs="Comic Sans MS"/>
                <w:b/>
                <w:bCs/>
                <w:sz w:val="22"/>
                <w:szCs w:val="22"/>
              </w:rPr>
            </w:pPr>
            <w:r>
              <w:rPr>
                <w:rFonts w:ascii="Comic Sans MS" w:hAnsi="Comic Sans MS" w:cs="Comic Sans MS"/>
                <w:b/>
                <w:bCs/>
                <w:sz w:val="22"/>
                <w:szCs w:val="22"/>
              </w:rPr>
              <w:t>Stage of Services</w:t>
            </w:r>
          </w:p>
        </w:tc>
        <w:tc>
          <w:tcPr>
            <w:tcW w:w="1847" w:type="dxa"/>
            <w:tcBorders>
              <w:top w:val="single" w:sz="18" w:space="0" w:color="auto"/>
            </w:tcBorders>
            <w:shd w:val="clear" w:color="auto" w:fill="E0E0E0"/>
            <w:vAlign w:val="center"/>
          </w:tcPr>
          <w:p w:rsidR="0017782F" w:rsidRDefault="0017782F">
            <w:pPr>
              <w:spacing w:before="0" w:after="0"/>
              <w:jc w:val="center"/>
              <w:rPr>
                <w:rFonts w:ascii="Comic Sans MS" w:hAnsi="Comic Sans MS" w:cs="Comic Sans MS"/>
                <w:b/>
                <w:bCs/>
                <w:sz w:val="22"/>
                <w:szCs w:val="22"/>
              </w:rPr>
            </w:pPr>
            <w:r>
              <w:rPr>
                <w:rFonts w:ascii="Comic Sans MS" w:hAnsi="Comic Sans MS" w:cs="Comic Sans MS"/>
                <w:b/>
                <w:bCs/>
                <w:sz w:val="22"/>
                <w:szCs w:val="22"/>
              </w:rPr>
              <w:t>Typical percentage points for each stage</w:t>
            </w:r>
          </w:p>
        </w:tc>
      </w:tr>
      <w:tr w:rsidR="0017782F" w:rsidTr="0074032D">
        <w:tc>
          <w:tcPr>
            <w:tcW w:w="6073" w:type="dxa"/>
          </w:tcPr>
          <w:p w:rsidR="0017782F" w:rsidRDefault="0017782F" w:rsidP="00491087">
            <w:pPr>
              <w:spacing w:before="0" w:after="0"/>
              <w:jc w:val="center"/>
              <w:rPr>
                <w:b/>
                <w:bCs/>
              </w:rPr>
            </w:pPr>
            <w:r>
              <w:rPr>
                <w:b/>
                <w:bCs/>
              </w:rPr>
              <w:t>Civil:  Engineering Projects:</w:t>
            </w:r>
          </w:p>
          <w:p w:rsidR="0017782F" w:rsidRDefault="0017782F" w:rsidP="00491087">
            <w:pPr>
              <w:spacing w:before="0" w:after="0"/>
              <w:jc w:val="center"/>
            </w:pPr>
            <w:r>
              <w:t>Inception</w:t>
            </w:r>
          </w:p>
          <w:p w:rsidR="0017782F" w:rsidRDefault="0017782F" w:rsidP="00491087">
            <w:pPr>
              <w:spacing w:before="0" w:after="0"/>
              <w:jc w:val="center"/>
            </w:pPr>
            <w:r>
              <w:t>Concept and Viability</w:t>
            </w:r>
          </w:p>
          <w:p w:rsidR="0017782F" w:rsidRDefault="0017782F" w:rsidP="00491087">
            <w:pPr>
              <w:spacing w:before="0" w:after="0"/>
              <w:jc w:val="center"/>
            </w:pPr>
            <w:r>
              <w:t>Design Development</w:t>
            </w:r>
          </w:p>
          <w:p w:rsidR="0017782F" w:rsidRDefault="0017782F" w:rsidP="00491087">
            <w:pPr>
              <w:spacing w:before="0" w:after="0"/>
              <w:jc w:val="center"/>
            </w:pPr>
            <w:r>
              <w:t>Documentation and Procurement</w:t>
            </w:r>
          </w:p>
          <w:p w:rsidR="0017782F" w:rsidRDefault="0017782F" w:rsidP="00491087">
            <w:pPr>
              <w:spacing w:before="0" w:after="0"/>
              <w:jc w:val="center"/>
            </w:pPr>
            <w:r>
              <w:t>Contract Administration and Inspection</w:t>
            </w:r>
          </w:p>
          <w:p w:rsidR="0017782F" w:rsidRDefault="0017782F" w:rsidP="00491087">
            <w:pPr>
              <w:spacing w:before="0" w:after="0"/>
              <w:ind w:hanging="360"/>
              <w:jc w:val="center"/>
            </w:pPr>
            <w:r>
              <w:t>Close-Out</w:t>
            </w:r>
          </w:p>
        </w:tc>
        <w:tc>
          <w:tcPr>
            <w:tcW w:w="1847" w:type="dxa"/>
          </w:tcPr>
          <w:p w:rsidR="0017782F" w:rsidRDefault="0017782F" w:rsidP="00491087">
            <w:pPr>
              <w:spacing w:before="0" w:after="0"/>
              <w:jc w:val="center"/>
            </w:pPr>
          </w:p>
          <w:p w:rsidR="0017782F" w:rsidRDefault="0017782F" w:rsidP="00491087">
            <w:pPr>
              <w:spacing w:before="0" w:after="0"/>
              <w:jc w:val="center"/>
            </w:pPr>
            <w:r>
              <w:t>5</w:t>
            </w:r>
          </w:p>
          <w:p w:rsidR="0017782F" w:rsidRDefault="0017782F" w:rsidP="00491087">
            <w:pPr>
              <w:spacing w:before="0" w:after="0"/>
              <w:jc w:val="center"/>
            </w:pPr>
            <w:r>
              <w:t>25</w:t>
            </w:r>
          </w:p>
          <w:p w:rsidR="0017782F" w:rsidRDefault="0017782F" w:rsidP="00491087">
            <w:pPr>
              <w:spacing w:before="0" w:after="0"/>
              <w:jc w:val="center"/>
            </w:pPr>
            <w:r>
              <w:t>25</w:t>
            </w:r>
          </w:p>
          <w:p w:rsidR="0017782F" w:rsidRDefault="0017782F" w:rsidP="00491087">
            <w:pPr>
              <w:spacing w:before="0" w:after="0"/>
              <w:jc w:val="center"/>
            </w:pPr>
            <w:r>
              <w:t>15</w:t>
            </w:r>
          </w:p>
          <w:p w:rsidR="0017782F" w:rsidRDefault="0017782F" w:rsidP="00491087">
            <w:pPr>
              <w:spacing w:before="0" w:after="0"/>
              <w:jc w:val="center"/>
            </w:pPr>
            <w:r>
              <w:t>25</w:t>
            </w:r>
          </w:p>
          <w:p w:rsidR="0017782F" w:rsidRDefault="0017782F" w:rsidP="00491087">
            <w:pPr>
              <w:spacing w:before="0" w:after="0"/>
              <w:jc w:val="center"/>
            </w:pPr>
            <w:r>
              <w:t>5</w:t>
            </w:r>
          </w:p>
        </w:tc>
      </w:tr>
      <w:tr w:rsidR="0017782F" w:rsidTr="0074032D">
        <w:tc>
          <w:tcPr>
            <w:tcW w:w="6073" w:type="dxa"/>
          </w:tcPr>
          <w:p w:rsidR="0017782F" w:rsidRDefault="0017782F" w:rsidP="00491087">
            <w:pPr>
              <w:spacing w:before="0" w:after="0"/>
              <w:jc w:val="center"/>
              <w:rPr>
                <w:b/>
                <w:bCs/>
              </w:rPr>
            </w:pPr>
            <w:r>
              <w:rPr>
                <w:b/>
                <w:bCs/>
              </w:rPr>
              <w:t>Structural:  Engineering Projects:</w:t>
            </w:r>
          </w:p>
          <w:p w:rsidR="0017782F" w:rsidRDefault="0017782F" w:rsidP="00491087">
            <w:pPr>
              <w:spacing w:before="0" w:after="0"/>
              <w:jc w:val="center"/>
            </w:pPr>
            <w:r>
              <w:t>Inception</w:t>
            </w:r>
          </w:p>
          <w:p w:rsidR="0017782F" w:rsidRDefault="0017782F" w:rsidP="00491087">
            <w:pPr>
              <w:spacing w:before="0" w:after="0"/>
              <w:jc w:val="center"/>
            </w:pPr>
            <w:r>
              <w:t>Concept and Viability</w:t>
            </w:r>
          </w:p>
          <w:p w:rsidR="0017782F" w:rsidRDefault="0017782F" w:rsidP="00491087">
            <w:pPr>
              <w:spacing w:before="0" w:after="0"/>
              <w:jc w:val="center"/>
            </w:pPr>
            <w:r>
              <w:t>Design Development</w:t>
            </w:r>
          </w:p>
          <w:p w:rsidR="0017782F" w:rsidRDefault="0017782F" w:rsidP="00491087">
            <w:pPr>
              <w:spacing w:before="0" w:after="0"/>
              <w:jc w:val="center"/>
            </w:pPr>
            <w:r>
              <w:t>Documentation and Procurement</w:t>
            </w:r>
          </w:p>
          <w:p w:rsidR="0017782F" w:rsidRDefault="0017782F" w:rsidP="00491087">
            <w:pPr>
              <w:spacing w:before="0" w:after="0"/>
              <w:jc w:val="center"/>
            </w:pPr>
            <w:r>
              <w:t>Contract Administration and Inspection</w:t>
            </w:r>
          </w:p>
          <w:p w:rsidR="0017782F" w:rsidRDefault="0017782F" w:rsidP="00491087">
            <w:pPr>
              <w:spacing w:before="0" w:after="0"/>
              <w:jc w:val="center"/>
            </w:pPr>
            <w:r>
              <w:t>Close-Out</w:t>
            </w:r>
          </w:p>
        </w:tc>
        <w:tc>
          <w:tcPr>
            <w:tcW w:w="1847" w:type="dxa"/>
          </w:tcPr>
          <w:p w:rsidR="0017782F" w:rsidRDefault="0017782F" w:rsidP="00491087">
            <w:pPr>
              <w:spacing w:before="0" w:after="0"/>
              <w:jc w:val="center"/>
            </w:pPr>
          </w:p>
          <w:p w:rsidR="0017782F" w:rsidRDefault="0017782F" w:rsidP="00491087">
            <w:pPr>
              <w:spacing w:before="0" w:after="0"/>
              <w:jc w:val="center"/>
            </w:pPr>
            <w:r>
              <w:t>5</w:t>
            </w:r>
          </w:p>
          <w:p w:rsidR="0017782F" w:rsidRDefault="0017782F" w:rsidP="00491087">
            <w:pPr>
              <w:spacing w:before="0" w:after="0"/>
              <w:jc w:val="center"/>
            </w:pPr>
            <w:r>
              <w:t>25</w:t>
            </w:r>
          </w:p>
          <w:p w:rsidR="0017782F" w:rsidRDefault="0017782F" w:rsidP="00491087">
            <w:pPr>
              <w:spacing w:before="0" w:after="0"/>
              <w:jc w:val="center"/>
            </w:pPr>
            <w:r>
              <w:t>30</w:t>
            </w:r>
          </w:p>
          <w:p w:rsidR="0017782F" w:rsidRDefault="0017782F" w:rsidP="00491087">
            <w:pPr>
              <w:spacing w:before="0" w:after="0"/>
              <w:jc w:val="center"/>
            </w:pPr>
            <w:r>
              <w:t>10</w:t>
            </w:r>
          </w:p>
          <w:p w:rsidR="0017782F" w:rsidRDefault="0017782F" w:rsidP="00491087">
            <w:pPr>
              <w:spacing w:before="0" w:after="0"/>
              <w:jc w:val="center"/>
            </w:pPr>
            <w:r>
              <w:t>25</w:t>
            </w:r>
          </w:p>
          <w:p w:rsidR="0017782F" w:rsidRDefault="0017782F" w:rsidP="00491087">
            <w:pPr>
              <w:spacing w:before="0" w:after="0"/>
              <w:jc w:val="center"/>
            </w:pPr>
            <w:r>
              <w:t>5</w:t>
            </w:r>
          </w:p>
        </w:tc>
      </w:tr>
      <w:tr w:rsidR="0017782F" w:rsidTr="0074032D">
        <w:tc>
          <w:tcPr>
            <w:tcW w:w="6073" w:type="dxa"/>
          </w:tcPr>
          <w:p w:rsidR="0017782F" w:rsidRDefault="0017782F" w:rsidP="00491087">
            <w:pPr>
              <w:tabs>
                <w:tab w:val="left" w:pos="360"/>
              </w:tabs>
              <w:spacing w:before="0" w:after="0"/>
              <w:jc w:val="center"/>
              <w:rPr>
                <w:b/>
                <w:bCs/>
              </w:rPr>
            </w:pPr>
            <w:r>
              <w:rPr>
                <w:b/>
                <w:bCs/>
              </w:rPr>
              <w:t>Civil:  Building Projects:</w:t>
            </w:r>
          </w:p>
          <w:p w:rsidR="0017782F" w:rsidRDefault="0017782F" w:rsidP="00491087">
            <w:pPr>
              <w:spacing w:before="0" w:after="0"/>
              <w:jc w:val="center"/>
            </w:pPr>
            <w:r>
              <w:t>Inception</w:t>
            </w:r>
          </w:p>
          <w:p w:rsidR="0017782F" w:rsidRDefault="0017782F" w:rsidP="00491087">
            <w:pPr>
              <w:spacing w:before="0" w:after="0"/>
              <w:jc w:val="center"/>
            </w:pPr>
            <w:r>
              <w:t>Concept and Viability</w:t>
            </w:r>
          </w:p>
          <w:p w:rsidR="0017782F" w:rsidRDefault="0017782F" w:rsidP="00491087">
            <w:pPr>
              <w:spacing w:before="0" w:after="0"/>
              <w:jc w:val="center"/>
            </w:pPr>
            <w:r>
              <w:t>Design Development</w:t>
            </w:r>
          </w:p>
          <w:p w:rsidR="0017782F" w:rsidRDefault="0017782F" w:rsidP="00491087">
            <w:pPr>
              <w:spacing w:before="0" w:after="0"/>
              <w:jc w:val="center"/>
            </w:pPr>
            <w:r>
              <w:t>Documentation and Procurement</w:t>
            </w:r>
          </w:p>
          <w:p w:rsidR="0017782F" w:rsidRDefault="0017782F" w:rsidP="00491087">
            <w:pPr>
              <w:spacing w:before="0" w:after="0"/>
              <w:jc w:val="center"/>
            </w:pPr>
            <w:r>
              <w:t>Contract Administration and Inspection</w:t>
            </w:r>
          </w:p>
          <w:p w:rsidR="0017782F" w:rsidRDefault="0017782F" w:rsidP="00491087">
            <w:pPr>
              <w:spacing w:before="0" w:after="0"/>
              <w:jc w:val="center"/>
            </w:pPr>
            <w:r>
              <w:t>Close-Out</w:t>
            </w:r>
          </w:p>
        </w:tc>
        <w:tc>
          <w:tcPr>
            <w:tcW w:w="1847" w:type="dxa"/>
          </w:tcPr>
          <w:p w:rsidR="0017782F" w:rsidRDefault="0017782F" w:rsidP="00491087">
            <w:pPr>
              <w:spacing w:before="0" w:after="0"/>
              <w:jc w:val="center"/>
            </w:pPr>
          </w:p>
          <w:p w:rsidR="0017782F" w:rsidRDefault="0017782F" w:rsidP="00491087">
            <w:pPr>
              <w:spacing w:before="0" w:after="0"/>
              <w:jc w:val="center"/>
            </w:pPr>
            <w:r>
              <w:t>5</w:t>
            </w:r>
          </w:p>
          <w:p w:rsidR="0017782F" w:rsidRDefault="0017782F" w:rsidP="00491087">
            <w:pPr>
              <w:spacing w:before="0" w:after="0"/>
              <w:jc w:val="center"/>
            </w:pPr>
            <w:r>
              <w:t>25</w:t>
            </w:r>
          </w:p>
          <w:p w:rsidR="0017782F" w:rsidRDefault="0017782F" w:rsidP="00491087">
            <w:pPr>
              <w:spacing w:before="0" w:after="0"/>
              <w:jc w:val="center"/>
            </w:pPr>
            <w:r>
              <w:t>25</w:t>
            </w:r>
          </w:p>
          <w:p w:rsidR="0017782F" w:rsidRDefault="0017782F" w:rsidP="00491087">
            <w:pPr>
              <w:spacing w:before="0" w:after="0"/>
              <w:jc w:val="center"/>
            </w:pPr>
            <w:r>
              <w:t>15</w:t>
            </w:r>
          </w:p>
          <w:p w:rsidR="0017782F" w:rsidRDefault="0017782F" w:rsidP="00491087">
            <w:pPr>
              <w:spacing w:before="0" w:after="0"/>
              <w:jc w:val="center"/>
            </w:pPr>
            <w:r>
              <w:t>25</w:t>
            </w:r>
          </w:p>
          <w:p w:rsidR="0017782F" w:rsidRDefault="0017782F" w:rsidP="00491087">
            <w:pPr>
              <w:spacing w:before="0" w:after="0"/>
              <w:jc w:val="center"/>
            </w:pPr>
            <w:r>
              <w:t>5</w:t>
            </w:r>
          </w:p>
        </w:tc>
      </w:tr>
      <w:tr w:rsidR="0017782F" w:rsidTr="0074032D">
        <w:tc>
          <w:tcPr>
            <w:tcW w:w="6073" w:type="dxa"/>
          </w:tcPr>
          <w:p w:rsidR="0017782F" w:rsidRDefault="0017782F" w:rsidP="00491087">
            <w:pPr>
              <w:tabs>
                <w:tab w:val="left" w:pos="360"/>
              </w:tabs>
              <w:spacing w:before="0" w:after="0"/>
              <w:jc w:val="center"/>
              <w:rPr>
                <w:b/>
                <w:bCs/>
              </w:rPr>
            </w:pPr>
            <w:r>
              <w:rPr>
                <w:b/>
                <w:bCs/>
              </w:rPr>
              <w:t>Structural:  Building Projects:</w:t>
            </w:r>
          </w:p>
          <w:p w:rsidR="0017782F" w:rsidRDefault="0017782F" w:rsidP="00491087">
            <w:pPr>
              <w:spacing w:before="0" w:after="0"/>
              <w:jc w:val="center"/>
            </w:pPr>
            <w:r>
              <w:t>Inception</w:t>
            </w:r>
          </w:p>
          <w:p w:rsidR="0017782F" w:rsidRDefault="0017782F" w:rsidP="00491087">
            <w:pPr>
              <w:spacing w:before="0" w:after="0"/>
              <w:jc w:val="center"/>
            </w:pPr>
            <w:r>
              <w:t>Concept and Viability</w:t>
            </w:r>
          </w:p>
          <w:p w:rsidR="0017782F" w:rsidRDefault="0017782F" w:rsidP="00491087">
            <w:pPr>
              <w:spacing w:before="0" w:after="0"/>
              <w:jc w:val="center"/>
            </w:pPr>
            <w:r>
              <w:t>Design Development</w:t>
            </w:r>
          </w:p>
          <w:p w:rsidR="0017782F" w:rsidRDefault="0017782F" w:rsidP="00491087">
            <w:pPr>
              <w:spacing w:before="0" w:after="0"/>
              <w:jc w:val="center"/>
            </w:pPr>
            <w:r>
              <w:t>Documentation and Procurement</w:t>
            </w:r>
          </w:p>
          <w:p w:rsidR="0017782F" w:rsidRDefault="0017782F" w:rsidP="00491087">
            <w:pPr>
              <w:spacing w:before="0" w:after="0"/>
              <w:jc w:val="center"/>
            </w:pPr>
            <w:r>
              <w:t>Contract Administration and Inspection</w:t>
            </w:r>
          </w:p>
          <w:p w:rsidR="0017782F" w:rsidRDefault="0017782F" w:rsidP="00491087">
            <w:pPr>
              <w:spacing w:before="0" w:after="0"/>
              <w:ind w:hanging="360"/>
              <w:jc w:val="center"/>
            </w:pPr>
            <w:r>
              <w:t>Close-Out</w:t>
            </w:r>
          </w:p>
        </w:tc>
        <w:tc>
          <w:tcPr>
            <w:tcW w:w="1847" w:type="dxa"/>
          </w:tcPr>
          <w:p w:rsidR="0017782F" w:rsidRDefault="0017782F" w:rsidP="00491087">
            <w:pPr>
              <w:spacing w:before="0" w:after="0"/>
              <w:jc w:val="center"/>
            </w:pPr>
          </w:p>
          <w:p w:rsidR="0017782F" w:rsidRDefault="0017782F" w:rsidP="00491087">
            <w:pPr>
              <w:spacing w:before="0" w:after="0"/>
              <w:jc w:val="center"/>
            </w:pPr>
            <w:r>
              <w:t>5</w:t>
            </w:r>
          </w:p>
          <w:p w:rsidR="0017782F" w:rsidRDefault="0017782F" w:rsidP="00491087">
            <w:pPr>
              <w:spacing w:before="0" w:after="0"/>
              <w:jc w:val="center"/>
            </w:pPr>
            <w:r>
              <w:t>2</w:t>
            </w:r>
            <w:r w:rsidR="006F1835">
              <w:t>0</w:t>
            </w:r>
          </w:p>
          <w:p w:rsidR="0017782F" w:rsidRDefault="0017782F" w:rsidP="00491087">
            <w:pPr>
              <w:spacing w:before="0" w:after="0"/>
              <w:jc w:val="center"/>
            </w:pPr>
            <w:r>
              <w:t>30</w:t>
            </w:r>
          </w:p>
          <w:p w:rsidR="0017782F" w:rsidRDefault="0017782F" w:rsidP="00491087">
            <w:pPr>
              <w:spacing w:before="0" w:after="0"/>
              <w:jc w:val="center"/>
            </w:pPr>
            <w:r>
              <w:t>15</w:t>
            </w:r>
          </w:p>
          <w:p w:rsidR="0017782F" w:rsidRDefault="0017782F" w:rsidP="00491087">
            <w:pPr>
              <w:spacing w:before="0" w:after="0"/>
              <w:jc w:val="center"/>
            </w:pPr>
            <w:r>
              <w:t>2</w:t>
            </w:r>
            <w:r w:rsidR="006F1835">
              <w:t>5</w:t>
            </w:r>
          </w:p>
          <w:p w:rsidR="0017782F" w:rsidRDefault="0017782F" w:rsidP="00DB3538">
            <w:pPr>
              <w:spacing w:before="0" w:after="0"/>
              <w:jc w:val="center"/>
            </w:pPr>
            <w:r>
              <w:t>5</w:t>
            </w:r>
          </w:p>
        </w:tc>
      </w:tr>
      <w:tr w:rsidR="0017782F" w:rsidTr="00913478">
        <w:tblPrEx>
          <w:tblW w:w="0" w:type="auto"/>
          <w:tblInd w:w="152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000" w:firstRow="0" w:lastRow="0" w:firstColumn="0" w:lastColumn="0" w:noHBand="0" w:noVBand="0"/>
          <w:tblPrExChange w:id="603" w:author="Taute, Arthur" w:date="2015-08-24T06:57:00Z">
            <w:tblPrEx>
              <w:tblW w:w="0" w:type="auto"/>
              <w:tblInd w:w="1526"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000" w:firstRow="0" w:lastRow="0" w:firstColumn="0" w:lastColumn="0" w:noHBand="0" w:noVBand="0"/>
            </w:tblPrEx>
          </w:tblPrExChange>
        </w:tblPrEx>
        <w:trPr>
          <w:trPrChange w:id="604" w:author="Taute, Arthur" w:date="2015-08-24T06:57:00Z">
            <w:trPr>
              <w:gridAfter w:val="0"/>
            </w:trPr>
          </w:trPrChange>
        </w:trPr>
        <w:tc>
          <w:tcPr>
            <w:tcW w:w="6073" w:type="dxa"/>
            <w:tcPrChange w:id="605" w:author="Taute, Arthur" w:date="2015-08-24T06:57:00Z">
              <w:tcPr>
                <w:tcW w:w="6073" w:type="dxa"/>
                <w:gridSpan w:val="2"/>
                <w:tcBorders>
                  <w:bottom w:val="single" w:sz="18" w:space="0" w:color="auto"/>
                </w:tcBorders>
              </w:tcPr>
            </w:tcPrChange>
          </w:tcPr>
          <w:p w:rsidR="0017782F" w:rsidRDefault="0017782F" w:rsidP="00491087">
            <w:pPr>
              <w:tabs>
                <w:tab w:val="left" w:pos="360"/>
              </w:tabs>
              <w:spacing w:before="0" w:after="0"/>
              <w:jc w:val="center"/>
              <w:rPr>
                <w:b/>
                <w:bCs/>
              </w:rPr>
            </w:pPr>
            <w:r>
              <w:rPr>
                <w:b/>
                <w:bCs/>
              </w:rPr>
              <w:t xml:space="preserve">Mechanical, </w:t>
            </w:r>
            <w:r w:rsidR="00D55C42">
              <w:rPr>
                <w:b/>
                <w:bCs/>
              </w:rPr>
              <w:t>E</w:t>
            </w:r>
            <w:r>
              <w:rPr>
                <w:b/>
                <w:bCs/>
              </w:rPr>
              <w:t xml:space="preserve">lectrical and </w:t>
            </w:r>
            <w:r w:rsidR="00D55C42">
              <w:rPr>
                <w:b/>
                <w:bCs/>
              </w:rPr>
              <w:t>E</w:t>
            </w:r>
            <w:r>
              <w:rPr>
                <w:b/>
                <w:bCs/>
              </w:rPr>
              <w:t>lectronic projects:</w:t>
            </w:r>
          </w:p>
          <w:p w:rsidR="0017782F" w:rsidRDefault="0017782F" w:rsidP="00491087">
            <w:pPr>
              <w:spacing w:before="0" w:after="0"/>
              <w:jc w:val="center"/>
            </w:pPr>
            <w:r>
              <w:t>Inception</w:t>
            </w:r>
          </w:p>
          <w:p w:rsidR="0017782F" w:rsidRDefault="0017782F" w:rsidP="00491087">
            <w:pPr>
              <w:spacing w:before="0" w:after="0"/>
              <w:jc w:val="center"/>
            </w:pPr>
            <w:r>
              <w:t>Concept and Viability</w:t>
            </w:r>
          </w:p>
          <w:p w:rsidR="0017782F" w:rsidRDefault="0017782F" w:rsidP="00491087">
            <w:pPr>
              <w:spacing w:before="0" w:after="0"/>
              <w:jc w:val="center"/>
            </w:pPr>
            <w:r>
              <w:t>Design Development &amp; Documentation and Procurement</w:t>
            </w:r>
          </w:p>
          <w:p w:rsidR="0017782F" w:rsidRDefault="0017782F" w:rsidP="00491087">
            <w:pPr>
              <w:spacing w:before="0" w:after="0"/>
              <w:jc w:val="center"/>
            </w:pPr>
            <w:r>
              <w:t>Contract Administration and Inspection</w:t>
            </w:r>
          </w:p>
          <w:p w:rsidR="0017782F" w:rsidRDefault="0017782F" w:rsidP="00491087">
            <w:pPr>
              <w:spacing w:before="0" w:after="0"/>
              <w:jc w:val="center"/>
            </w:pPr>
            <w:r>
              <w:t>Close-Out</w:t>
            </w:r>
          </w:p>
        </w:tc>
        <w:tc>
          <w:tcPr>
            <w:tcW w:w="1847" w:type="dxa"/>
            <w:tcPrChange w:id="606" w:author="Taute, Arthur" w:date="2015-08-24T06:57:00Z">
              <w:tcPr>
                <w:tcW w:w="1847" w:type="dxa"/>
                <w:gridSpan w:val="2"/>
                <w:tcBorders>
                  <w:bottom w:val="single" w:sz="18" w:space="0" w:color="auto"/>
                </w:tcBorders>
              </w:tcPr>
            </w:tcPrChange>
          </w:tcPr>
          <w:p w:rsidR="0017782F" w:rsidRDefault="0017782F" w:rsidP="00491087">
            <w:pPr>
              <w:spacing w:before="0" w:after="0"/>
              <w:jc w:val="center"/>
            </w:pPr>
          </w:p>
          <w:p w:rsidR="0017782F" w:rsidRDefault="0017782F" w:rsidP="00491087">
            <w:pPr>
              <w:spacing w:before="0" w:after="0"/>
              <w:jc w:val="center"/>
            </w:pPr>
            <w:r>
              <w:t>5</w:t>
            </w:r>
          </w:p>
          <w:p w:rsidR="0017782F" w:rsidRDefault="0017782F" w:rsidP="00491087">
            <w:pPr>
              <w:spacing w:before="0" w:after="0"/>
              <w:jc w:val="center"/>
            </w:pPr>
            <w:r>
              <w:t>15</w:t>
            </w:r>
          </w:p>
          <w:p w:rsidR="0017782F" w:rsidRDefault="000B2631" w:rsidP="00491087">
            <w:pPr>
              <w:spacing w:before="0" w:after="0"/>
              <w:jc w:val="center"/>
            </w:pPr>
            <w:r>
              <w:t>4</w:t>
            </w:r>
            <w:r w:rsidR="0017782F">
              <w:t>0</w:t>
            </w:r>
          </w:p>
          <w:p w:rsidR="0017782F" w:rsidRDefault="000B2631" w:rsidP="00491087">
            <w:pPr>
              <w:spacing w:before="0" w:after="0"/>
              <w:jc w:val="center"/>
            </w:pPr>
            <w:r>
              <w:t>35</w:t>
            </w:r>
          </w:p>
          <w:p w:rsidR="0017782F" w:rsidRDefault="000B2631" w:rsidP="00491087">
            <w:pPr>
              <w:spacing w:before="0" w:after="0"/>
              <w:jc w:val="center"/>
            </w:pPr>
            <w:r>
              <w:t>5</w:t>
            </w:r>
          </w:p>
          <w:p w:rsidR="0017782F" w:rsidRDefault="0017782F" w:rsidP="00491087">
            <w:pPr>
              <w:spacing w:before="0" w:after="0"/>
              <w:jc w:val="center"/>
            </w:pPr>
          </w:p>
        </w:tc>
      </w:tr>
      <w:tr w:rsidR="00913478" w:rsidTr="0074032D">
        <w:trPr>
          <w:ins w:id="607" w:author="Taute, Arthur" w:date="2015-08-24T06:57:00Z"/>
        </w:trPr>
        <w:tc>
          <w:tcPr>
            <w:tcW w:w="6073" w:type="dxa"/>
            <w:tcBorders>
              <w:bottom w:val="single" w:sz="18" w:space="0" w:color="auto"/>
            </w:tcBorders>
          </w:tcPr>
          <w:p w:rsidR="00913478" w:rsidRDefault="00913478" w:rsidP="00913478">
            <w:pPr>
              <w:tabs>
                <w:tab w:val="left" w:pos="360"/>
              </w:tabs>
              <w:spacing w:before="0" w:after="0"/>
              <w:jc w:val="center"/>
              <w:rPr>
                <w:ins w:id="608" w:author="Taute, Arthur" w:date="2015-08-24T06:57:00Z"/>
                <w:b/>
                <w:bCs/>
              </w:rPr>
            </w:pPr>
            <w:ins w:id="609" w:author="Taute, Arthur" w:date="2015-08-24T06:57:00Z">
              <w:r>
                <w:rPr>
                  <w:b/>
                  <w:bCs/>
                </w:rPr>
                <w:t>Mechanical, Electrical and Electronic: Building projects:</w:t>
              </w:r>
            </w:ins>
          </w:p>
          <w:p w:rsidR="00913478" w:rsidRDefault="00913478" w:rsidP="00913478">
            <w:pPr>
              <w:spacing w:before="0" w:after="0"/>
              <w:jc w:val="center"/>
              <w:rPr>
                <w:ins w:id="610" w:author="Taute, Arthur" w:date="2015-08-24T06:57:00Z"/>
              </w:rPr>
            </w:pPr>
            <w:ins w:id="611" w:author="Taute, Arthur" w:date="2015-08-24T06:57:00Z">
              <w:r>
                <w:t>Inception</w:t>
              </w:r>
            </w:ins>
          </w:p>
          <w:p w:rsidR="00913478" w:rsidRDefault="00913478" w:rsidP="00913478">
            <w:pPr>
              <w:spacing w:before="0" w:after="0"/>
              <w:jc w:val="center"/>
              <w:rPr>
                <w:ins w:id="612" w:author="Taute, Arthur" w:date="2015-08-24T06:57:00Z"/>
              </w:rPr>
            </w:pPr>
            <w:ins w:id="613" w:author="Taute, Arthur" w:date="2015-08-24T06:57:00Z">
              <w:r>
                <w:t>Concept and Viability</w:t>
              </w:r>
            </w:ins>
          </w:p>
          <w:p w:rsidR="00913478" w:rsidRDefault="00913478" w:rsidP="00913478">
            <w:pPr>
              <w:spacing w:before="0" w:after="0"/>
              <w:jc w:val="center"/>
              <w:rPr>
                <w:ins w:id="614" w:author="Taute, Arthur" w:date="2015-08-24T06:58:00Z"/>
              </w:rPr>
            </w:pPr>
            <w:ins w:id="615" w:author="Taute, Arthur" w:date="2015-08-24T06:57:00Z">
              <w:r>
                <w:t>Design Development</w:t>
              </w:r>
            </w:ins>
          </w:p>
          <w:p w:rsidR="00913478" w:rsidRDefault="00913478" w:rsidP="00913478">
            <w:pPr>
              <w:spacing w:before="0" w:after="0"/>
              <w:jc w:val="center"/>
              <w:rPr>
                <w:ins w:id="616" w:author="Taute, Arthur" w:date="2015-08-24T06:57:00Z"/>
              </w:rPr>
            </w:pPr>
            <w:ins w:id="617" w:author="Taute, Arthur" w:date="2015-08-24T06:57:00Z">
              <w:r>
                <w:t>Documentation and Procurement</w:t>
              </w:r>
            </w:ins>
          </w:p>
          <w:p w:rsidR="00913478" w:rsidRDefault="00913478" w:rsidP="00913478">
            <w:pPr>
              <w:spacing w:before="0" w:after="0"/>
              <w:jc w:val="center"/>
              <w:rPr>
                <w:ins w:id="618" w:author="Taute, Arthur" w:date="2015-08-24T06:57:00Z"/>
              </w:rPr>
            </w:pPr>
            <w:ins w:id="619" w:author="Taute, Arthur" w:date="2015-08-24T06:57:00Z">
              <w:r>
                <w:t>Contract Administration and Inspection</w:t>
              </w:r>
            </w:ins>
          </w:p>
          <w:p w:rsidR="00913478" w:rsidRDefault="00913478" w:rsidP="00491087">
            <w:pPr>
              <w:tabs>
                <w:tab w:val="left" w:pos="360"/>
              </w:tabs>
              <w:spacing w:before="0" w:after="0"/>
              <w:jc w:val="center"/>
              <w:rPr>
                <w:ins w:id="620" w:author="Taute, Arthur" w:date="2015-08-24T06:57:00Z"/>
                <w:b/>
                <w:bCs/>
              </w:rPr>
            </w:pPr>
            <w:ins w:id="621" w:author="Taute, Arthur" w:date="2015-08-24T06:57:00Z">
              <w:r>
                <w:t>Close-Out</w:t>
              </w:r>
            </w:ins>
          </w:p>
        </w:tc>
        <w:tc>
          <w:tcPr>
            <w:tcW w:w="1847" w:type="dxa"/>
            <w:tcBorders>
              <w:bottom w:val="single" w:sz="18" w:space="0" w:color="auto"/>
            </w:tcBorders>
          </w:tcPr>
          <w:p w:rsidR="00913478" w:rsidRDefault="00913478" w:rsidP="00913478">
            <w:pPr>
              <w:spacing w:before="0" w:after="0"/>
              <w:jc w:val="center"/>
              <w:rPr>
                <w:ins w:id="622" w:author="Taute, Arthur" w:date="2015-08-24T06:57:00Z"/>
              </w:rPr>
            </w:pPr>
          </w:p>
          <w:p w:rsidR="00913478" w:rsidRDefault="00913478" w:rsidP="00913478">
            <w:pPr>
              <w:spacing w:before="0" w:after="0"/>
              <w:jc w:val="center"/>
              <w:rPr>
                <w:ins w:id="623" w:author="Taute, Arthur" w:date="2015-08-24T06:57:00Z"/>
              </w:rPr>
            </w:pPr>
            <w:ins w:id="624" w:author="Taute, Arthur" w:date="2015-08-24T06:57:00Z">
              <w:r>
                <w:t>5</w:t>
              </w:r>
            </w:ins>
          </w:p>
          <w:p w:rsidR="00913478" w:rsidRDefault="00913478" w:rsidP="00913478">
            <w:pPr>
              <w:spacing w:before="0" w:after="0"/>
              <w:jc w:val="center"/>
              <w:rPr>
                <w:ins w:id="625" w:author="Taute, Arthur" w:date="2015-08-24T06:57:00Z"/>
              </w:rPr>
            </w:pPr>
            <w:ins w:id="626" w:author="Taute, Arthur" w:date="2015-08-24T06:57:00Z">
              <w:r>
                <w:t>1</w:t>
              </w:r>
            </w:ins>
            <w:ins w:id="627" w:author="Taute, Arthur" w:date="2015-08-24T06:58:00Z">
              <w:r>
                <w:t>0</w:t>
              </w:r>
            </w:ins>
          </w:p>
          <w:p w:rsidR="00913478" w:rsidRDefault="00913478" w:rsidP="00913478">
            <w:pPr>
              <w:spacing w:before="0" w:after="0"/>
              <w:jc w:val="center"/>
              <w:rPr>
                <w:ins w:id="628" w:author="Taute, Arthur" w:date="2015-08-24T06:58:00Z"/>
              </w:rPr>
            </w:pPr>
            <w:ins w:id="629" w:author="Taute, Arthur" w:date="2015-08-24T06:58:00Z">
              <w:r>
                <w:t>2</w:t>
              </w:r>
            </w:ins>
            <w:ins w:id="630" w:author="Taute, Arthur" w:date="2015-08-24T06:57:00Z">
              <w:r>
                <w:t>0</w:t>
              </w:r>
            </w:ins>
          </w:p>
          <w:p w:rsidR="00913478" w:rsidRDefault="00913478" w:rsidP="00913478">
            <w:pPr>
              <w:spacing w:before="0" w:after="0"/>
              <w:jc w:val="center"/>
              <w:rPr>
                <w:ins w:id="631" w:author="Taute, Arthur" w:date="2015-08-24T06:57:00Z"/>
              </w:rPr>
            </w:pPr>
            <w:ins w:id="632" w:author="Taute, Arthur" w:date="2015-08-24T06:58:00Z">
              <w:r>
                <w:t>25</w:t>
              </w:r>
            </w:ins>
          </w:p>
          <w:p w:rsidR="00913478" w:rsidRDefault="00913478" w:rsidP="00913478">
            <w:pPr>
              <w:spacing w:before="0" w:after="0"/>
              <w:jc w:val="center"/>
              <w:rPr>
                <w:ins w:id="633" w:author="Taute, Arthur" w:date="2015-08-24T06:57:00Z"/>
              </w:rPr>
            </w:pPr>
            <w:ins w:id="634" w:author="Taute, Arthur" w:date="2015-08-24T06:57:00Z">
              <w:r>
                <w:t>35</w:t>
              </w:r>
            </w:ins>
          </w:p>
          <w:p w:rsidR="00913478" w:rsidRDefault="00913478" w:rsidP="00913478">
            <w:pPr>
              <w:spacing w:before="0" w:after="0"/>
              <w:jc w:val="center"/>
              <w:rPr>
                <w:ins w:id="635" w:author="Taute, Arthur" w:date="2015-08-24T06:57:00Z"/>
              </w:rPr>
            </w:pPr>
            <w:ins w:id="636" w:author="Taute, Arthur" w:date="2015-08-24T06:57:00Z">
              <w:r>
                <w:t>5</w:t>
              </w:r>
            </w:ins>
          </w:p>
          <w:p w:rsidR="00913478" w:rsidRDefault="00913478" w:rsidP="00491087">
            <w:pPr>
              <w:spacing w:before="0" w:after="0"/>
              <w:jc w:val="center"/>
              <w:rPr>
                <w:ins w:id="637" w:author="Taute, Arthur" w:date="2015-08-24T06:57:00Z"/>
              </w:rPr>
            </w:pPr>
          </w:p>
        </w:tc>
      </w:tr>
    </w:tbl>
    <w:p w:rsidR="0017782F" w:rsidRDefault="0017782F" w:rsidP="009A3DCA">
      <w:pPr>
        <w:pStyle w:val="Heading4"/>
      </w:pPr>
      <w:r>
        <w:t xml:space="preserve">Where not all the stages of the normal services are provided by the consulting engineer, the fee is, subject to clause </w:t>
      </w:r>
      <w:r w:rsidR="00F465BF">
        <w:fldChar w:fldCharType="begin"/>
      </w:r>
      <w:r w:rsidR="00F465BF">
        <w:instrText xml:space="preserve"> REF _Ref401156401 \r \h </w:instrText>
      </w:r>
      <w:r w:rsidR="00F465BF">
        <w:fldChar w:fldCharType="separate"/>
      </w:r>
      <w:r w:rsidR="00F465BF">
        <w:t>4.1(11)</w:t>
      </w:r>
      <w:r w:rsidR="00F465BF">
        <w:fldChar w:fldCharType="end"/>
      </w:r>
      <w:r>
        <w:t>, calculated as a percentage of the total fee calculated in terms of this clause, which percentage is the sum of the percentage points appropriate to each stage as set out in the above table against those stages of the services provided by the consulting engineer</w:t>
      </w:r>
      <w:r w:rsidR="00D55C42">
        <w:t xml:space="preserve">.  A minimum of </w:t>
      </w:r>
      <w:r>
        <w:t xml:space="preserve">10 percentage points </w:t>
      </w:r>
      <w:r w:rsidR="00D55C42">
        <w:t xml:space="preserve">is normally added </w:t>
      </w:r>
      <w:r>
        <w:t>to allow the engineer to become familiar with the project.</w:t>
      </w:r>
    </w:p>
    <w:p w:rsidR="0017782F" w:rsidRDefault="0017782F" w:rsidP="00104818">
      <w:pPr>
        <w:pStyle w:val="Heading3"/>
      </w:pPr>
      <w:r>
        <w:br w:type="page"/>
      </w:r>
      <w:bookmarkStart w:id="638" w:name="_Toc428163460"/>
      <w:r>
        <w:t>Cancellation or Abandonment</w:t>
      </w:r>
      <w:bookmarkEnd w:id="638"/>
    </w:p>
    <w:p w:rsidR="0017782F" w:rsidRDefault="0017782F" w:rsidP="00104818">
      <w:pPr>
        <w:pStyle w:val="BodyTextIndent"/>
      </w:pPr>
      <w:r>
        <w:t>Should instructions hav</w:t>
      </w:r>
      <w:r w:rsidR="00D55C42">
        <w:t>e</w:t>
      </w:r>
      <w:r>
        <w:t xml:space="preserve"> been given by the client to the consulting engineer to proceed with any of the stages of services set out in clause </w:t>
      </w:r>
      <w:r w:rsidR="00BE7027">
        <w:fldChar w:fldCharType="begin"/>
      </w:r>
      <w:r w:rsidR="00BE7027">
        <w:instrText xml:space="preserve"> REF _Ref307918795 \r \h </w:instrText>
      </w:r>
      <w:r w:rsidR="00BE7027">
        <w:fldChar w:fldCharType="separate"/>
      </w:r>
      <w:r w:rsidR="001633FC">
        <w:t>3</w:t>
      </w:r>
      <w:r w:rsidR="00BE7027">
        <w:fldChar w:fldCharType="end"/>
      </w:r>
      <w:r>
        <w:t xml:space="preserve"> and the whole or part of the works is </w:t>
      </w:r>
      <w:r w:rsidRPr="00302488">
        <w:rPr>
          <w:b/>
          <w:bCs/>
        </w:rPr>
        <w:t>cancelled or abandoned or postponed for a period of more than six months</w:t>
      </w:r>
      <w:r>
        <w:t>, the consulting engineer sh</w:t>
      </w:r>
      <w:r w:rsidR="00BE7027">
        <w:t xml:space="preserve">ould </w:t>
      </w:r>
      <w:r>
        <w:t>be remunerated for services performed, plus a surcharge of one tenth of the full fee which would have been payable to the consulting engineer had his services been completed in terms of his engagement.</w:t>
      </w:r>
    </w:p>
    <w:p w:rsidR="0017782F" w:rsidRPr="00104818" w:rsidRDefault="0017782F" w:rsidP="00104818">
      <w:pPr>
        <w:rPr>
          <w:lang w:val="en-GB"/>
        </w:rPr>
      </w:pPr>
    </w:p>
    <w:p w:rsidR="0017782F" w:rsidRDefault="0017782F" w:rsidP="009A3DCA">
      <w:pPr>
        <w:pStyle w:val="Heading2"/>
      </w:pPr>
      <w:bookmarkStart w:id="639" w:name="_Ref202779500"/>
      <w:bookmarkStart w:id="640" w:name="_Toc428163461"/>
      <w:r>
        <w:t>Fees for Additional Services</w:t>
      </w:r>
      <w:bookmarkEnd w:id="639"/>
      <w:bookmarkEnd w:id="640"/>
    </w:p>
    <w:p w:rsidR="0017782F" w:rsidRPr="005274B7" w:rsidRDefault="0017782F" w:rsidP="002C3AD0">
      <w:pPr>
        <w:pStyle w:val="BodyTextIndent"/>
        <w:rPr>
          <w:sz w:val="16"/>
          <w:szCs w:val="16"/>
        </w:rPr>
      </w:pPr>
      <w:r>
        <w:t>T</w:t>
      </w:r>
      <w:r w:rsidRPr="005274B7">
        <w:t xml:space="preserve">he </w:t>
      </w:r>
      <w:r w:rsidR="00F93C21">
        <w:t xml:space="preserve">Guideline </w:t>
      </w:r>
      <w:r w:rsidRPr="005274B7">
        <w:t xml:space="preserve">fees for additional services, contemplated in clause </w:t>
      </w:r>
      <w:r w:rsidR="00626832">
        <w:fldChar w:fldCharType="begin"/>
      </w:r>
      <w:r>
        <w:instrText xml:space="preserve"> REF _Ref202780609 \r \h </w:instrText>
      </w:r>
      <w:r w:rsidR="00626832">
        <w:fldChar w:fldCharType="separate"/>
      </w:r>
      <w:r w:rsidR="001633FC">
        <w:t>3.3</w:t>
      </w:r>
      <w:r w:rsidR="00626832">
        <w:fldChar w:fldCharType="end"/>
      </w:r>
      <w:r w:rsidRPr="005274B7">
        <w:t xml:space="preserve">, are </w:t>
      </w:r>
      <w:r w:rsidR="002C3AD0">
        <w:t xml:space="preserve">normally </w:t>
      </w:r>
      <w:r w:rsidRPr="005274B7">
        <w:t xml:space="preserve">agreed to between the client and the consulting engineer as set out in </w:t>
      </w:r>
      <w:r w:rsidR="002C3AD0">
        <w:t xml:space="preserve">this </w:t>
      </w:r>
      <w:r w:rsidRPr="005274B7">
        <w:t>clause.</w:t>
      </w:r>
    </w:p>
    <w:p w:rsidR="0017782F" w:rsidRDefault="0017782F" w:rsidP="009A3DCA">
      <w:pPr>
        <w:pStyle w:val="Heading4"/>
      </w:pPr>
      <w:r>
        <w:rPr>
          <w:b/>
          <w:bCs/>
        </w:rPr>
        <w:t>For</w:t>
      </w:r>
      <w:r>
        <w:t xml:space="preserve"> additional </w:t>
      </w:r>
      <w:r>
        <w:rPr>
          <w:b/>
          <w:bCs/>
        </w:rPr>
        <w:t>services</w:t>
      </w:r>
      <w:r>
        <w:t xml:space="preserve"> as a result of the resumption of such services or the alteration or modification of designs on the instructions of the </w:t>
      </w:r>
      <w:r>
        <w:rPr>
          <w:b/>
          <w:bCs/>
        </w:rPr>
        <w:t>client</w:t>
      </w:r>
      <w:r>
        <w:t xml:space="preserve">, the </w:t>
      </w:r>
      <w:r>
        <w:rPr>
          <w:b/>
          <w:bCs/>
        </w:rPr>
        <w:t>consulting engineer</w:t>
      </w:r>
      <w:r>
        <w:t xml:space="preserve"> is </w:t>
      </w:r>
      <w:r w:rsidR="002C3AD0">
        <w:t xml:space="preserve">normally </w:t>
      </w:r>
      <w:r>
        <w:t>entitled to time based fees and actual costs incurred.</w:t>
      </w:r>
    </w:p>
    <w:p w:rsidR="0017782F" w:rsidRDefault="0017782F" w:rsidP="004101C1">
      <w:pPr>
        <w:pStyle w:val="Heading4"/>
        <w:rPr>
          <w:b/>
          <w:bCs/>
        </w:rPr>
      </w:pPr>
      <w:bookmarkStart w:id="641" w:name="_Ref201488659"/>
      <w:r>
        <w:t xml:space="preserve">For the provision of a </w:t>
      </w:r>
      <w:r w:rsidRPr="00302488">
        <w:rPr>
          <w:b/>
          <w:bCs/>
        </w:rPr>
        <w:t>construction monitoring service</w:t>
      </w:r>
      <w:r>
        <w:t xml:space="preserve">, as contemplated in clause </w:t>
      </w:r>
      <w:r w:rsidR="00626832">
        <w:fldChar w:fldCharType="begin"/>
      </w:r>
      <w:r>
        <w:instrText xml:space="preserve"> REF _Ref201488544 \r \h </w:instrText>
      </w:r>
      <w:r w:rsidR="00626832">
        <w:fldChar w:fldCharType="separate"/>
      </w:r>
      <w:r w:rsidR="001633FC">
        <w:t>3.3.2</w:t>
      </w:r>
      <w:r w:rsidR="00626832">
        <w:fldChar w:fldCharType="end"/>
      </w:r>
      <w:r>
        <w:t>, the consulting engineer is typically entitled to recover from the client</w:t>
      </w:r>
      <w:bookmarkEnd w:id="641"/>
    </w:p>
    <w:p w:rsidR="0017782F" w:rsidRDefault="0017782F" w:rsidP="004101C1">
      <w:pPr>
        <w:pStyle w:val="Heading5"/>
      </w:pPr>
      <w:r>
        <w:t xml:space="preserve">for monthly monitoring staff costs, the </w:t>
      </w:r>
      <w:r w:rsidRPr="007C4AF5">
        <w:rPr>
          <w:b/>
          <w:bCs/>
        </w:rPr>
        <w:t>total annual cost of employment</w:t>
      </w:r>
      <w:r>
        <w:t xml:space="preserve"> of such staff (as defined in clause </w:t>
      </w:r>
      <w:r w:rsidR="00626832">
        <w:fldChar w:fldCharType="begin"/>
      </w:r>
      <w:r>
        <w:instrText xml:space="preserve"> REF _Ref201488587 \r \h </w:instrText>
      </w:r>
      <w:r w:rsidR="00626832">
        <w:fldChar w:fldCharType="separate"/>
      </w:r>
      <w:r w:rsidR="001633FC">
        <w:t>4.2(4)</w:t>
      </w:r>
      <w:r w:rsidR="00626832">
        <w:fldChar w:fldCharType="end"/>
      </w:r>
      <w:r>
        <w:t>), divided by 12 and multiplied by one of the following:</w:t>
      </w:r>
    </w:p>
    <w:p w:rsidR="0017782F" w:rsidRDefault="0017782F" w:rsidP="004101C1">
      <w:pPr>
        <w:pStyle w:val="Heading6"/>
        <w:tabs>
          <w:tab w:val="num" w:pos="2614"/>
        </w:tabs>
        <w:ind w:left="2614"/>
      </w:pPr>
      <w:r>
        <w:t>Case 1: Where payment is only made for actual time on site and site allowances are not paid separately:</w:t>
      </w:r>
    </w:p>
    <w:p w:rsidR="0017782F" w:rsidRDefault="0017782F" w:rsidP="004101C1">
      <w:pPr>
        <w:pStyle w:val="BULLET2"/>
        <w:tabs>
          <w:tab w:val="clear" w:pos="454"/>
          <w:tab w:val="num" w:pos="3068"/>
        </w:tabs>
        <w:ind w:left="3068"/>
      </w:pPr>
      <w:r>
        <w:t>2.1 times total cost of employment.</w:t>
      </w:r>
    </w:p>
    <w:p w:rsidR="0017782F" w:rsidRDefault="0017782F" w:rsidP="004101C1">
      <w:pPr>
        <w:pStyle w:val="Heading6"/>
        <w:tabs>
          <w:tab w:val="num" w:pos="2614"/>
        </w:tabs>
        <w:ind w:left="2614"/>
      </w:pPr>
      <w:r>
        <w:t>Case 2: Where payment is only made for actual time on site and site allowances are paid separately:</w:t>
      </w:r>
    </w:p>
    <w:p w:rsidR="0017782F" w:rsidRDefault="0017782F" w:rsidP="0072015B">
      <w:pPr>
        <w:pStyle w:val="BULLET2"/>
        <w:tabs>
          <w:tab w:val="clear" w:pos="454"/>
          <w:tab w:val="num" w:pos="3068"/>
        </w:tabs>
        <w:ind w:left="3068"/>
      </w:pPr>
      <w:r>
        <w:t>2.0 times total cost of employment.</w:t>
      </w:r>
    </w:p>
    <w:p w:rsidR="0017782F" w:rsidRPr="0072015B" w:rsidRDefault="0017782F" w:rsidP="004101C1">
      <w:pPr>
        <w:pStyle w:val="Heading6"/>
        <w:tabs>
          <w:tab w:val="num" w:pos="2614"/>
        </w:tabs>
        <w:ind w:left="2614"/>
      </w:pPr>
      <w:r>
        <w:t xml:space="preserve">Case 3: </w:t>
      </w:r>
      <w:r w:rsidRPr="0072015B">
        <w:t>Where payment is made for leave and non-working days and site allowances are paid separately:</w:t>
      </w:r>
    </w:p>
    <w:p w:rsidR="0017782F" w:rsidRDefault="0017782F" w:rsidP="0072015B">
      <w:pPr>
        <w:pStyle w:val="BULLET2"/>
        <w:tabs>
          <w:tab w:val="clear" w:pos="454"/>
          <w:tab w:val="num" w:pos="3068"/>
        </w:tabs>
        <w:ind w:left="3068"/>
      </w:pPr>
      <w:r>
        <w:t>1.8 times total cost of employment.</w:t>
      </w:r>
    </w:p>
    <w:p w:rsidR="0017782F" w:rsidRDefault="0017782F" w:rsidP="0072015B">
      <w:pPr>
        <w:pStyle w:val="Heading5"/>
      </w:pPr>
      <w:r>
        <w:t xml:space="preserve">for part time monitoring staff costs, the amount payable to such staff at the </w:t>
      </w:r>
      <w:r w:rsidR="00F93C21">
        <w:t xml:space="preserve">guideline </w:t>
      </w:r>
      <w:r>
        <w:t xml:space="preserve">hourly rates contemplated in clause </w:t>
      </w:r>
      <w:r w:rsidR="00626832">
        <w:fldChar w:fldCharType="begin"/>
      </w:r>
      <w:r w:rsidR="003A7580">
        <w:instrText xml:space="preserve"> REF _Ref307915715 \r \h </w:instrText>
      </w:r>
      <w:r w:rsidR="00626832">
        <w:fldChar w:fldCharType="separate"/>
      </w:r>
      <w:r w:rsidR="001633FC">
        <w:t>4.2</w:t>
      </w:r>
      <w:r w:rsidR="00626832">
        <w:fldChar w:fldCharType="end"/>
      </w:r>
      <w:r>
        <w:t xml:space="preserve">; and </w:t>
      </w:r>
    </w:p>
    <w:p w:rsidR="0017782F" w:rsidRDefault="0017782F" w:rsidP="0072015B">
      <w:pPr>
        <w:pStyle w:val="Heading4"/>
      </w:pPr>
      <w:bookmarkStart w:id="642" w:name="_Ref337655377"/>
      <w:r>
        <w:t xml:space="preserve">For all other costs, as set out in clause </w:t>
      </w:r>
      <w:r w:rsidR="00626832">
        <w:fldChar w:fldCharType="begin"/>
      </w:r>
      <w:r>
        <w:instrText xml:space="preserve"> REF _Ref201488129 \r \h </w:instrText>
      </w:r>
      <w:r w:rsidR="00626832">
        <w:fldChar w:fldCharType="separate"/>
      </w:r>
      <w:r w:rsidR="001633FC">
        <w:t>4.6</w:t>
      </w:r>
      <w:r w:rsidR="00626832">
        <w:fldChar w:fldCharType="end"/>
      </w:r>
      <w:r>
        <w:t xml:space="preserve"> the actual expenses incurred, </w:t>
      </w:r>
      <w:r w:rsidR="002C3AD0">
        <w:t xml:space="preserve">normally </w:t>
      </w:r>
      <w:r>
        <w:t xml:space="preserve">multiplied by </w:t>
      </w:r>
      <w:r w:rsidR="002C3AD0">
        <w:t xml:space="preserve">a factor </w:t>
      </w:r>
      <w:r w:rsidR="00D55C42">
        <w:t xml:space="preserve">of </w:t>
      </w:r>
      <w:r>
        <w:t>1.10</w:t>
      </w:r>
      <w:r w:rsidR="002C3AD0">
        <w:t xml:space="preserve"> to allow for administration and cash flow</w:t>
      </w:r>
      <w:r>
        <w:t>.</w:t>
      </w:r>
      <w:bookmarkEnd w:id="642"/>
    </w:p>
    <w:p w:rsidR="0017782F" w:rsidRDefault="0017782F" w:rsidP="0072015B">
      <w:pPr>
        <w:pStyle w:val="Heading4"/>
      </w:pPr>
      <w:r>
        <w:t xml:space="preserve">For duties under the </w:t>
      </w:r>
      <w:r w:rsidRPr="00302488">
        <w:rPr>
          <w:b/>
          <w:bCs/>
        </w:rPr>
        <w:t>Occupational Health and Safety Act</w:t>
      </w:r>
      <w:r>
        <w:t xml:space="preserve">, 1993 (Act No.85 of 1993), as contemplated in clause </w:t>
      </w:r>
      <w:r w:rsidR="00626832">
        <w:fldChar w:fldCharType="begin"/>
      </w:r>
      <w:r>
        <w:instrText xml:space="preserve"> REF _Ref201488158 \r \h </w:instrText>
      </w:r>
      <w:r w:rsidR="00626832">
        <w:fldChar w:fldCharType="separate"/>
      </w:r>
      <w:r w:rsidR="001633FC">
        <w:t>3.3.3</w:t>
      </w:r>
      <w:r w:rsidR="00626832">
        <w:fldChar w:fldCharType="end"/>
      </w:r>
      <w:r>
        <w:t xml:space="preserve">, the consulting engineer </w:t>
      </w:r>
      <w:r w:rsidR="002C3AD0">
        <w:t>will normally</w:t>
      </w:r>
      <w:r>
        <w:t>, if so appointed by the client, be remunerated on a time and cost basis as agreed with the client.</w:t>
      </w:r>
    </w:p>
    <w:p w:rsidR="0017782F" w:rsidRDefault="0017782F" w:rsidP="0072015B">
      <w:pPr>
        <w:pStyle w:val="Heading4"/>
      </w:pPr>
      <w:r>
        <w:t xml:space="preserve">For services as </w:t>
      </w:r>
      <w:r w:rsidRPr="00302488">
        <w:rPr>
          <w:b/>
          <w:bCs/>
        </w:rPr>
        <w:t>lead consulting engineer</w:t>
      </w:r>
      <w:r>
        <w:t xml:space="preserve">, as contemplated in clause </w:t>
      </w:r>
      <w:r w:rsidR="00626832">
        <w:fldChar w:fldCharType="begin"/>
      </w:r>
      <w:r>
        <w:instrText xml:space="preserve"> REF _Ref201488175 \r \h </w:instrText>
      </w:r>
      <w:r w:rsidR="00626832">
        <w:fldChar w:fldCharType="separate"/>
      </w:r>
      <w:r w:rsidR="001633FC">
        <w:t>3.3.5</w:t>
      </w:r>
      <w:r w:rsidR="00626832">
        <w:fldChar w:fldCharType="end"/>
      </w:r>
      <w:r>
        <w:t xml:space="preserve">, the </w:t>
      </w:r>
      <w:r w:rsidR="00F93C21">
        <w:t xml:space="preserve">guideline </w:t>
      </w:r>
      <w:r>
        <w:t xml:space="preserve">additional fee </w:t>
      </w:r>
      <w:r w:rsidR="00F93C21">
        <w:t xml:space="preserve">is </w:t>
      </w:r>
      <w:r>
        <w:t>10 percent (10%) of the total fees payable for the services</w:t>
      </w:r>
      <w:r>
        <w:rPr>
          <w:i/>
          <w:iCs/>
        </w:rPr>
        <w:t>.</w:t>
      </w:r>
      <w:r>
        <w:t xml:space="preserve"> </w:t>
      </w:r>
    </w:p>
    <w:p w:rsidR="0084402C" w:rsidRDefault="0017782F" w:rsidP="0084402C">
      <w:pPr>
        <w:pStyle w:val="Heading4"/>
      </w:pPr>
      <w:bookmarkStart w:id="643" w:name="_Ref276543458"/>
      <w:r>
        <w:t xml:space="preserve">For </w:t>
      </w:r>
      <w:r w:rsidRPr="00302488">
        <w:rPr>
          <w:b/>
          <w:bCs/>
        </w:rPr>
        <w:t>engineering management services</w:t>
      </w:r>
      <w:r>
        <w:rPr>
          <w:b/>
          <w:bCs/>
        </w:rPr>
        <w:t xml:space="preserve"> or services as the principal consultant</w:t>
      </w:r>
      <w:r>
        <w:t>, as contemplated in clause</w:t>
      </w:r>
      <w:r w:rsidR="004471BD">
        <w:t xml:space="preserve"> </w:t>
      </w:r>
      <w:r w:rsidR="00626832">
        <w:fldChar w:fldCharType="begin"/>
      </w:r>
      <w:r w:rsidR="00CF0258">
        <w:instrText xml:space="preserve"> REF _Ref336747968 \r \h </w:instrText>
      </w:r>
      <w:r w:rsidR="00626832">
        <w:fldChar w:fldCharType="separate"/>
      </w:r>
      <w:r w:rsidR="001633FC">
        <w:t>3.3.6</w:t>
      </w:r>
      <w:r w:rsidR="00626832">
        <w:fldChar w:fldCharType="end"/>
      </w:r>
      <w:r>
        <w:t xml:space="preserve">, the </w:t>
      </w:r>
      <w:r w:rsidR="00F93C21">
        <w:t xml:space="preserve">guideline fee is shown as </w:t>
      </w:r>
      <w:r w:rsidR="002A554B">
        <w:t xml:space="preserve">category M in </w:t>
      </w:r>
      <w:r w:rsidR="00626832">
        <w:fldChar w:fldCharType="begin"/>
      </w:r>
      <w:r w:rsidR="002A554B">
        <w:instrText xml:space="preserve"> REF _Ref335713944 \r \h </w:instrText>
      </w:r>
      <w:r w:rsidR="00626832">
        <w:fldChar w:fldCharType="separate"/>
      </w:r>
      <w:r w:rsidR="001633FC">
        <w:t>4.3.2</w:t>
      </w:r>
      <w:r w:rsidR="00626832">
        <w:fldChar w:fldCharType="end"/>
      </w:r>
      <w:r w:rsidR="002A554B">
        <w:t>.</w:t>
      </w:r>
    </w:p>
    <w:bookmarkEnd w:id="643"/>
    <w:p w:rsidR="0084402C" w:rsidRDefault="0084402C" w:rsidP="0084402C">
      <w:pPr>
        <w:pStyle w:val="Heading4"/>
        <w:numPr>
          <w:ilvl w:val="0"/>
          <w:numId w:val="0"/>
        </w:numPr>
        <w:ind w:left="1418"/>
      </w:pPr>
    </w:p>
    <w:p w:rsidR="0084402C" w:rsidRDefault="002A554B" w:rsidP="0084402C">
      <w:pPr>
        <w:rPr>
          <w:lang w:val="en-GB"/>
        </w:rPr>
      </w:pPr>
      <w:r>
        <w:br w:type="page"/>
      </w:r>
    </w:p>
    <w:p w:rsidR="0084402C" w:rsidRDefault="0017782F" w:rsidP="0084402C">
      <w:pPr>
        <w:pStyle w:val="Heading4"/>
      </w:pPr>
      <w:r>
        <w:t xml:space="preserve">The following table is typically used to proportion the basic fee over the various stages of the </w:t>
      </w:r>
      <w:r w:rsidR="00493EC9">
        <w:t xml:space="preserve">engineering management </w:t>
      </w:r>
      <w:r>
        <w:t>services</w:t>
      </w:r>
      <w:r w:rsidR="00493EC9">
        <w:t xml:space="preserve"> or services of the principal consultant</w:t>
      </w:r>
      <w:r>
        <w:t>:</w:t>
      </w:r>
    </w:p>
    <w:p w:rsidR="00493EC9" w:rsidRDefault="00493EC9" w:rsidP="001752CB">
      <w:pPr>
        <w:pStyle w:val="Caption"/>
        <w:keepNext/>
        <w:ind w:firstLine="1418"/>
      </w:pPr>
      <w:bookmarkStart w:id="644" w:name="_Toc428163473"/>
      <w:r>
        <w:t xml:space="preserve">Table </w:t>
      </w:r>
      <w:r>
        <w:fldChar w:fldCharType="begin"/>
      </w:r>
      <w:r>
        <w:instrText xml:space="preserve"> STYLEREF 1 \s </w:instrText>
      </w:r>
      <w:r>
        <w:fldChar w:fldCharType="separate"/>
      </w:r>
      <w:r w:rsidR="001633FC">
        <w:rPr>
          <w:noProof/>
        </w:rPr>
        <w:t>4</w:t>
      </w:r>
      <w:r>
        <w:fldChar w:fldCharType="end"/>
      </w:r>
      <w:r>
        <w:noBreakHyphen/>
      </w:r>
      <w:r>
        <w:fldChar w:fldCharType="begin"/>
      </w:r>
      <w:r>
        <w:instrText xml:space="preserve"> SEQ Table \* ARABIC \s 1 </w:instrText>
      </w:r>
      <w:r>
        <w:fldChar w:fldCharType="separate"/>
      </w:r>
      <w:r w:rsidR="001633FC">
        <w:rPr>
          <w:noProof/>
        </w:rPr>
        <w:t>10</w:t>
      </w:r>
      <w:r>
        <w:fldChar w:fldCharType="end"/>
      </w:r>
      <w:r>
        <w:t>: Stage fees for Engineering Management etc</w:t>
      </w:r>
      <w:bookmarkEnd w:id="644"/>
    </w:p>
    <w:tbl>
      <w:tblPr>
        <w:tblW w:w="7938" w:type="dxa"/>
        <w:tblInd w:w="1526" w:type="dxa"/>
        <w:tblBorders>
          <w:top w:val="single" w:sz="18" w:space="0" w:color="auto"/>
          <w:left w:val="single" w:sz="18" w:space="0" w:color="auto"/>
          <w:bottom w:val="single" w:sz="18" w:space="0" w:color="auto"/>
          <w:right w:val="single" w:sz="18" w:space="0" w:color="auto"/>
        </w:tblBorders>
        <w:tblLook w:val="0000" w:firstRow="0" w:lastRow="0" w:firstColumn="0" w:lastColumn="0" w:noHBand="0" w:noVBand="0"/>
      </w:tblPr>
      <w:tblGrid>
        <w:gridCol w:w="5528"/>
        <w:gridCol w:w="2410"/>
      </w:tblGrid>
      <w:tr w:rsidR="0017782F" w:rsidTr="001752CB">
        <w:tc>
          <w:tcPr>
            <w:tcW w:w="5528" w:type="dxa"/>
            <w:tcBorders>
              <w:top w:val="single" w:sz="18" w:space="0" w:color="auto"/>
              <w:bottom w:val="single" w:sz="8" w:space="0" w:color="auto"/>
              <w:right w:val="single" w:sz="8" w:space="0" w:color="auto"/>
            </w:tcBorders>
            <w:shd w:val="clear" w:color="auto" w:fill="E6E6E6"/>
          </w:tcPr>
          <w:p w:rsidR="0017782F" w:rsidRPr="001752CB" w:rsidRDefault="0017782F" w:rsidP="007B079E">
            <w:pPr>
              <w:rPr>
                <w:b/>
              </w:rPr>
            </w:pPr>
            <w:r w:rsidRPr="001752CB">
              <w:rPr>
                <w:b/>
              </w:rPr>
              <w:t>Stage of Services</w:t>
            </w:r>
          </w:p>
        </w:tc>
        <w:tc>
          <w:tcPr>
            <w:tcW w:w="2410" w:type="dxa"/>
            <w:tcBorders>
              <w:top w:val="single" w:sz="18" w:space="0" w:color="auto"/>
              <w:left w:val="single" w:sz="8" w:space="0" w:color="auto"/>
              <w:bottom w:val="single" w:sz="8" w:space="0" w:color="auto"/>
            </w:tcBorders>
            <w:shd w:val="clear" w:color="auto" w:fill="E6E6E6"/>
          </w:tcPr>
          <w:p w:rsidR="0017782F" w:rsidRPr="001752CB" w:rsidRDefault="0017782F" w:rsidP="007B079E">
            <w:pPr>
              <w:rPr>
                <w:b/>
              </w:rPr>
            </w:pPr>
            <w:r w:rsidRPr="001752CB">
              <w:rPr>
                <w:b/>
              </w:rPr>
              <w:t>Typical percentage points for each stage</w:t>
            </w:r>
          </w:p>
        </w:tc>
      </w:tr>
      <w:tr w:rsidR="0017782F" w:rsidTr="001752CB">
        <w:tc>
          <w:tcPr>
            <w:tcW w:w="5528" w:type="dxa"/>
            <w:tcBorders>
              <w:top w:val="single" w:sz="8" w:space="0" w:color="auto"/>
              <w:bottom w:val="single" w:sz="8" w:space="0" w:color="auto"/>
              <w:right w:val="single" w:sz="8" w:space="0" w:color="auto"/>
            </w:tcBorders>
          </w:tcPr>
          <w:p w:rsidR="0017782F" w:rsidRDefault="006A31A9" w:rsidP="006A31A9">
            <w:pPr>
              <w:rPr>
                <w:b/>
                <w:bCs/>
              </w:rPr>
            </w:pPr>
            <w:r>
              <w:rPr>
                <w:b/>
                <w:bCs/>
              </w:rPr>
              <w:t xml:space="preserve">Inception, </w:t>
            </w:r>
            <w:r w:rsidR="0017782F">
              <w:rPr>
                <w:b/>
                <w:bCs/>
              </w:rPr>
              <w:t xml:space="preserve">Concept </w:t>
            </w:r>
            <w:r>
              <w:rPr>
                <w:b/>
                <w:bCs/>
              </w:rPr>
              <w:t xml:space="preserve">and Viability </w:t>
            </w:r>
          </w:p>
        </w:tc>
        <w:tc>
          <w:tcPr>
            <w:tcW w:w="2410" w:type="dxa"/>
            <w:tcBorders>
              <w:top w:val="single" w:sz="8" w:space="0" w:color="auto"/>
              <w:left w:val="single" w:sz="8" w:space="0" w:color="auto"/>
              <w:bottom w:val="single" w:sz="8" w:space="0" w:color="auto"/>
            </w:tcBorders>
          </w:tcPr>
          <w:p w:rsidR="0017782F" w:rsidRDefault="0017782F" w:rsidP="007B079E">
            <w:pPr>
              <w:rPr>
                <w:b/>
                <w:bCs/>
              </w:rPr>
            </w:pPr>
            <w:r>
              <w:t>25</w:t>
            </w:r>
          </w:p>
        </w:tc>
      </w:tr>
      <w:tr w:rsidR="0017782F" w:rsidTr="001752CB">
        <w:tc>
          <w:tcPr>
            <w:tcW w:w="5528" w:type="dxa"/>
            <w:tcBorders>
              <w:top w:val="single" w:sz="8" w:space="0" w:color="auto"/>
              <w:bottom w:val="single" w:sz="8" w:space="0" w:color="auto"/>
              <w:right w:val="single" w:sz="8" w:space="0" w:color="auto"/>
            </w:tcBorders>
          </w:tcPr>
          <w:p w:rsidR="0017782F" w:rsidRDefault="0017782F" w:rsidP="006A31A9">
            <w:pPr>
              <w:rPr>
                <w:b/>
                <w:bCs/>
              </w:rPr>
            </w:pPr>
            <w:r>
              <w:rPr>
                <w:b/>
                <w:bCs/>
              </w:rPr>
              <w:t>Design</w:t>
            </w:r>
            <w:r w:rsidR="006A31A9">
              <w:rPr>
                <w:b/>
                <w:bCs/>
              </w:rPr>
              <w:t xml:space="preserve"> Development</w:t>
            </w:r>
            <w:r>
              <w:rPr>
                <w:b/>
                <w:bCs/>
              </w:rPr>
              <w:t xml:space="preserve">, </w:t>
            </w:r>
            <w:r w:rsidR="006A31A9">
              <w:rPr>
                <w:b/>
                <w:bCs/>
              </w:rPr>
              <w:t>D</w:t>
            </w:r>
            <w:r>
              <w:rPr>
                <w:b/>
                <w:bCs/>
              </w:rPr>
              <w:t xml:space="preserve">ocumentation and </w:t>
            </w:r>
            <w:r w:rsidR="006A31A9">
              <w:rPr>
                <w:b/>
                <w:bCs/>
              </w:rPr>
              <w:t>procurement</w:t>
            </w:r>
          </w:p>
        </w:tc>
        <w:tc>
          <w:tcPr>
            <w:tcW w:w="2410" w:type="dxa"/>
            <w:tcBorders>
              <w:top w:val="single" w:sz="8" w:space="0" w:color="auto"/>
              <w:left w:val="single" w:sz="8" w:space="0" w:color="auto"/>
              <w:bottom w:val="single" w:sz="8" w:space="0" w:color="auto"/>
            </w:tcBorders>
          </w:tcPr>
          <w:p w:rsidR="0017782F" w:rsidRDefault="0017782F" w:rsidP="007B079E">
            <w:r>
              <w:t>35</w:t>
            </w:r>
          </w:p>
        </w:tc>
      </w:tr>
      <w:tr w:rsidR="0017782F" w:rsidTr="001752CB">
        <w:tc>
          <w:tcPr>
            <w:tcW w:w="5528" w:type="dxa"/>
            <w:tcBorders>
              <w:top w:val="single" w:sz="8" w:space="0" w:color="auto"/>
              <w:bottom w:val="single" w:sz="8" w:space="0" w:color="auto"/>
              <w:right w:val="single" w:sz="8" w:space="0" w:color="auto"/>
            </w:tcBorders>
          </w:tcPr>
          <w:p w:rsidR="0017782F" w:rsidRDefault="0017782F" w:rsidP="007B079E">
            <w:pPr>
              <w:rPr>
                <w:b/>
                <w:bCs/>
              </w:rPr>
            </w:pPr>
            <w:r>
              <w:rPr>
                <w:b/>
                <w:bCs/>
              </w:rPr>
              <w:t>Construction</w:t>
            </w:r>
            <w:r w:rsidR="006A31A9">
              <w:rPr>
                <w:b/>
                <w:bCs/>
              </w:rPr>
              <w:t xml:space="preserve"> Administration</w:t>
            </w:r>
          </w:p>
        </w:tc>
        <w:tc>
          <w:tcPr>
            <w:tcW w:w="2410" w:type="dxa"/>
            <w:tcBorders>
              <w:top w:val="single" w:sz="8" w:space="0" w:color="auto"/>
              <w:left w:val="single" w:sz="8" w:space="0" w:color="auto"/>
              <w:bottom w:val="single" w:sz="8" w:space="0" w:color="auto"/>
            </w:tcBorders>
          </w:tcPr>
          <w:p w:rsidR="0017782F" w:rsidRDefault="0017782F" w:rsidP="007B079E">
            <w:r>
              <w:t>35</w:t>
            </w:r>
          </w:p>
        </w:tc>
      </w:tr>
      <w:tr w:rsidR="0017782F" w:rsidTr="001752CB">
        <w:tc>
          <w:tcPr>
            <w:tcW w:w="5528" w:type="dxa"/>
            <w:tcBorders>
              <w:top w:val="single" w:sz="8" w:space="0" w:color="auto"/>
              <w:bottom w:val="single" w:sz="18" w:space="0" w:color="auto"/>
              <w:right w:val="single" w:sz="8" w:space="0" w:color="auto"/>
            </w:tcBorders>
          </w:tcPr>
          <w:p w:rsidR="0017782F" w:rsidRDefault="0017782F" w:rsidP="006A31A9">
            <w:pPr>
              <w:rPr>
                <w:b/>
                <w:bCs/>
              </w:rPr>
            </w:pPr>
            <w:r>
              <w:rPr>
                <w:b/>
                <w:bCs/>
              </w:rPr>
              <w:t>C</w:t>
            </w:r>
            <w:r w:rsidR="006A31A9">
              <w:rPr>
                <w:b/>
                <w:bCs/>
              </w:rPr>
              <w:t>lose out and Co</w:t>
            </w:r>
            <w:r>
              <w:rPr>
                <w:b/>
                <w:bCs/>
              </w:rPr>
              <w:t xml:space="preserve">mpletion </w:t>
            </w:r>
            <w:r w:rsidR="006A31A9">
              <w:rPr>
                <w:b/>
                <w:bCs/>
              </w:rPr>
              <w:t xml:space="preserve">of </w:t>
            </w:r>
            <w:r>
              <w:rPr>
                <w:b/>
                <w:bCs/>
              </w:rPr>
              <w:t>management services</w:t>
            </w:r>
          </w:p>
        </w:tc>
        <w:tc>
          <w:tcPr>
            <w:tcW w:w="2410" w:type="dxa"/>
            <w:tcBorders>
              <w:top w:val="single" w:sz="8" w:space="0" w:color="auto"/>
              <w:left w:val="single" w:sz="8" w:space="0" w:color="auto"/>
              <w:bottom w:val="single" w:sz="18" w:space="0" w:color="auto"/>
            </w:tcBorders>
          </w:tcPr>
          <w:p w:rsidR="0017782F" w:rsidRDefault="0017782F" w:rsidP="007B079E">
            <w:r>
              <w:t>5</w:t>
            </w:r>
          </w:p>
        </w:tc>
      </w:tr>
    </w:tbl>
    <w:p w:rsidR="0017782F" w:rsidRDefault="0017782F" w:rsidP="00ED61D0">
      <w:pPr>
        <w:pStyle w:val="Heading4"/>
      </w:pPr>
      <w:r>
        <w:t xml:space="preserve">For services as </w:t>
      </w:r>
      <w:r w:rsidR="00EB30B0">
        <w:rPr>
          <w:b/>
          <w:bCs/>
        </w:rPr>
        <w:t>principal agent</w:t>
      </w:r>
      <w:r w:rsidRPr="00ED61D0">
        <w:rPr>
          <w:b/>
          <w:bCs/>
        </w:rPr>
        <w:t xml:space="preserve"> </w:t>
      </w:r>
      <w:r w:rsidRPr="00046BDB">
        <w:rPr>
          <w:bCs/>
        </w:rPr>
        <w:t>of the</w:t>
      </w:r>
      <w:r w:rsidRPr="00ED61D0">
        <w:rPr>
          <w:b/>
          <w:bCs/>
        </w:rPr>
        <w:t xml:space="preserve"> client</w:t>
      </w:r>
      <w:r>
        <w:t xml:space="preserve">, as contemplated in clause </w:t>
      </w:r>
      <w:r w:rsidR="00626832">
        <w:fldChar w:fldCharType="begin"/>
      </w:r>
      <w:r>
        <w:instrText xml:space="preserve"> REF _Ref276543676 \r \h </w:instrText>
      </w:r>
      <w:r w:rsidR="00626832">
        <w:fldChar w:fldCharType="separate"/>
      </w:r>
      <w:r w:rsidR="001633FC">
        <w:t>3.3.8</w:t>
      </w:r>
      <w:r w:rsidR="00626832">
        <w:fldChar w:fldCharType="end"/>
      </w:r>
      <w:r>
        <w:t xml:space="preserve">, the </w:t>
      </w:r>
      <w:r w:rsidR="00F93C21">
        <w:t>guideline fee is estimated as</w:t>
      </w:r>
      <w:r>
        <w:t xml:space="preserve"> one percentage point (1%) of the total cost of the works comprising the project</w:t>
      </w:r>
      <w:r w:rsidRPr="00ED61D0">
        <w:rPr>
          <w:i/>
          <w:iCs/>
        </w:rPr>
        <w:t>.</w:t>
      </w:r>
      <w:r>
        <w:t xml:space="preserve"> The consulting engineer is not entitled to any fees for </w:t>
      </w:r>
      <w:r w:rsidR="00EB30B0" w:rsidRPr="00046BDB">
        <w:rPr>
          <w:b/>
        </w:rPr>
        <w:t>principal agent</w:t>
      </w:r>
      <w:r>
        <w:t xml:space="preserve"> if he is not explicitly appointed as such.</w:t>
      </w:r>
      <w:r w:rsidR="00C41A0A">
        <w:t xml:space="preserve">  Services render</w:t>
      </w:r>
      <w:r w:rsidR="00196439">
        <w:t>e</w:t>
      </w:r>
      <w:r w:rsidR="00C41A0A">
        <w:t xml:space="preserve">d as a </w:t>
      </w:r>
      <w:r w:rsidR="00EB30B0">
        <w:rPr>
          <w:b/>
        </w:rPr>
        <w:t>principal agent</w:t>
      </w:r>
      <w:r w:rsidR="00C41A0A">
        <w:t xml:space="preserve"> can involve a considerable amount of </w:t>
      </w:r>
      <w:r w:rsidR="00196439">
        <w:t xml:space="preserve">essential </w:t>
      </w:r>
      <w:r w:rsidR="00C41A0A">
        <w:t xml:space="preserve">work and the parties need to consider the work required and the corresponding remuneration carefully before </w:t>
      </w:r>
      <w:r w:rsidR="00196439">
        <w:t>such an appointment is concluded</w:t>
      </w:r>
      <w:r w:rsidR="00F93C21">
        <w:t xml:space="preserve"> and a fee agreed</w:t>
      </w:r>
      <w:r w:rsidR="00196439">
        <w:t>.</w:t>
      </w:r>
    </w:p>
    <w:p w:rsidR="00BB729D" w:rsidRDefault="00BB729D" w:rsidP="0087328B">
      <w:pPr>
        <w:pStyle w:val="Heading2"/>
      </w:pPr>
      <w:bookmarkStart w:id="645" w:name="_Toc428163462"/>
      <w:bookmarkStart w:id="646" w:name="_Ref201488054"/>
      <w:bookmarkStart w:id="647" w:name="_Ref201488378"/>
      <w:bookmarkStart w:id="648" w:name="_Ref201488405"/>
      <w:bookmarkStart w:id="649" w:name="_Ref201488704"/>
      <w:bookmarkStart w:id="650" w:name="_Ref202779522"/>
      <w:bookmarkStart w:id="651" w:name="_Ref202779665"/>
      <w:bookmarkStart w:id="652" w:name="_Ref202780105"/>
      <w:bookmarkStart w:id="653" w:name="_Ref202780210"/>
      <w:bookmarkStart w:id="654" w:name="_Ref202780268"/>
      <w:bookmarkStart w:id="655" w:name="_Ref202780341"/>
      <w:bookmarkStart w:id="656" w:name="_Ref202780386"/>
      <w:bookmarkStart w:id="657" w:name="_Ref202780425"/>
      <w:bookmarkStart w:id="658" w:name="_Ref202780461"/>
      <w:bookmarkStart w:id="659" w:name="_Ref202780508"/>
      <w:r>
        <w:t>Value Based Fees</w:t>
      </w:r>
      <w:bookmarkEnd w:id="645"/>
    </w:p>
    <w:p w:rsidR="00501DA9" w:rsidRDefault="00BB729D" w:rsidP="00501DA9">
      <w:pPr>
        <w:pStyle w:val="BodyTextIndent"/>
      </w:pPr>
      <w:r>
        <w:t xml:space="preserve">Certain projects and disciplines </w:t>
      </w:r>
      <w:r w:rsidR="00A13B9E">
        <w:t xml:space="preserve">such as Industrial Engineering and some other specialist disciplines </w:t>
      </w:r>
      <w:r>
        <w:t>lend themselves to Value-based fees where the fee is negotiated between the parties based on the value arising out of the work done</w:t>
      </w:r>
      <w:r w:rsidR="002A554B">
        <w:t xml:space="preserve"> rather than the cost of the </w:t>
      </w:r>
      <w:r w:rsidR="00796B59">
        <w:t>works</w:t>
      </w:r>
      <w:r w:rsidR="002A554B">
        <w:t>.</w:t>
      </w:r>
      <w:r>
        <w:t xml:space="preserve">  Projects for which such fees will be applicable </w:t>
      </w:r>
      <w:r w:rsidR="002D492E">
        <w:t xml:space="preserve">cannot be based on the cost of the </w:t>
      </w:r>
      <w:r w:rsidR="00796B59">
        <w:t>works</w:t>
      </w:r>
      <w:r w:rsidR="002D492E">
        <w:t xml:space="preserve"> but rather on the value generated by applying </w:t>
      </w:r>
      <w:r>
        <w:t xml:space="preserve">engineering skills </w:t>
      </w:r>
      <w:r w:rsidR="002D492E">
        <w:t xml:space="preserve">to </w:t>
      </w:r>
      <w:r>
        <w:t xml:space="preserve">improve </w:t>
      </w:r>
      <w:r w:rsidR="002D492E">
        <w:t xml:space="preserve">overall productivity and </w:t>
      </w:r>
      <w:r>
        <w:t>cost-effectiveness</w:t>
      </w:r>
      <w:r w:rsidR="002D492E">
        <w:t>.  D</w:t>
      </w:r>
      <w:r>
        <w:t xml:space="preserve">isciplines for which such fees will be particularly applicable </w:t>
      </w:r>
      <w:r w:rsidR="002D492E">
        <w:t>include i</w:t>
      </w:r>
      <w:r>
        <w:t xml:space="preserve">ndustrial engineering, for example. </w:t>
      </w:r>
    </w:p>
    <w:p w:rsidR="00501DA9" w:rsidRDefault="002A554B" w:rsidP="00501DA9">
      <w:pPr>
        <w:pStyle w:val="BodyTextIndent"/>
      </w:pPr>
      <w:r>
        <w:t xml:space="preserve">In such cases the Consulting Engineer and Client should agree a suitable fee that provides fair value to the client relative the value delivered through the services and also provides reasonable remuneration for the consulting engineer to encourage continuation of the development of the skills required to deliver the value required by clients.  </w:t>
      </w:r>
    </w:p>
    <w:p w:rsidR="0017782F" w:rsidRDefault="0017782F" w:rsidP="004D2D59">
      <w:pPr>
        <w:pStyle w:val="Heading2"/>
      </w:pPr>
      <w:bookmarkStart w:id="660" w:name="_Ref201488129"/>
      <w:bookmarkStart w:id="661" w:name="_Toc428163463"/>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t>Expenses and Costs</w:t>
      </w:r>
      <w:bookmarkEnd w:id="660"/>
      <w:bookmarkEnd w:id="661"/>
      <w:r>
        <w:t xml:space="preserve"> </w:t>
      </w:r>
    </w:p>
    <w:p w:rsidR="0017782F" w:rsidRDefault="0017782F" w:rsidP="004D2D59">
      <w:pPr>
        <w:pStyle w:val="Heading4"/>
      </w:pPr>
      <w:r>
        <w:t xml:space="preserve">Subject to clause </w:t>
      </w:r>
      <w:r w:rsidR="00626832">
        <w:fldChar w:fldCharType="begin"/>
      </w:r>
      <w:r w:rsidR="002C3AD0">
        <w:instrText xml:space="preserve"> REF _Ref337655377 \r \h </w:instrText>
      </w:r>
      <w:r w:rsidR="00626832">
        <w:fldChar w:fldCharType="separate"/>
      </w:r>
      <w:r w:rsidR="001633FC">
        <w:t>4.4(3)</w:t>
      </w:r>
      <w:r w:rsidR="00626832">
        <w:fldChar w:fldCharType="end"/>
      </w:r>
      <w:r>
        <w:t xml:space="preserve"> a consulting engineer </w:t>
      </w:r>
      <w:r w:rsidR="001260B9">
        <w:t xml:space="preserve">may </w:t>
      </w:r>
      <w:r>
        <w:t>recover from the client:</w:t>
      </w:r>
    </w:p>
    <w:p w:rsidR="0017782F" w:rsidRDefault="0017782F" w:rsidP="004D2D59">
      <w:pPr>
        <w:pStyle w:val="Heading5"/>
      </w:pPr>
      <w:r>
        <w:t>All expenses actually incurred by the consulting engineer and members of the consulting engineer’s staff in rendering their services; and</w:t>
      </w:r>
    </w:p>
    <w:p w:rsidR="0017782F" w:rsidRDefault="0017782F" w:rsidP="004D2D59">
      <w:pPr>
        <w:pStyle w:val="Heading5"/>
      </w:pPr>
      <w:bookmarkStart w:id="662" w:name="_Ref201488867"/>
      <w:r>
        <w:t>All other</w:t>
      </w:r>
      <w:r>
        <w:rPr>
          <w:i/>
          <w:iCs/>
        </w:rPr>
        <w:t xml:space="preserve"> </w:t>
      </w:r>
      <w:r>
        <w:t>costs incurred on behalf of and with approval of the client.</w:t>
      </w:r>
      <w:bookmarkEnd w:id="662"/>
    </w:p>
    <w:p w:rsidR="0017782F" w:rsidRDefault="0017782F" w:rsidP="004D2D59">
      <w:pPr>
        <w:pStyle w:val="Heading4"/>
      </w:pPr>
      <w:r>
        <w:t>Recoverable expenses include:</w:t>
      </w:r>
    </w:p>
    <w:p w:rsidR="0017782F" w:rsidRDefault="0017782F" w:rsidP="004D2D59">
      <w:pPr>
        <w:pStyle w:val="Heading5"/>
      </w:pPr>
      <w:r>
        <w:t>Travelling expenses for the conveyance of the consulting engineer or a member of the consulting engineer’s staff by means of:</w:t>
      </w:r>
    </w:p>
    <w:p w:rsidR="0017782F" w:rsidRDefault="0017782F" w:rsidP="004D2D59">
      <w:pPr>
        <w:pStyle w:val="Heading6"/>
      </w:pPr>
      <w:r>
        <w:t>private motor transport, including any parking charges, toll fees and related expenses;</w:t>
      </w:r>
    </w:p>
    <w:p w:rsidR="0017782F" w:rsidRDefault="0017782F" w:rsidP="004D2D59">
      <w:pPr>
        <w:pStyle w:val="Heading6"/>
      </w:pPr>
      <w:r>
        <w:t>a scheduled airline or a train, bus, taxi or hired car; or</w:t>
      </w:r>
    </w:p>
    <w:p w:rsidR="0017782F" w:rsidRDefault="0017782F" w:rsidP="004D2D59">
      <w:pPr>
        <w:pStyle w:val="Heading6"/>
      </w:pPr>
      <w:r>
        <w:t>non-scheduled or privately owned air transport.</w:t>
      </w:r>
    </w:p>
    <w:p w:rsidR="0017782F" w:rsidRDefault="0017782F" w:rsidP="004D2D59">
      <w:pPr>
        <w:pStyle w:val="Heading5"/>
      </w:pPr>
      <w:bookmarkStart w:id="663" w:name="_Ref201488765"/>
      <w:r>
        <w:t xml:space="preserve">Travelling time on the basis of the rate set out in clause </w:t>
      </w:r>
      <w:r w:rsidR="00626832">
        <w:fldChar w:fldCharType="begin"/>
      </w:r>
      <w:r w:rsidR="00F54AB0">
        <w:instrText xml:space="preserve"> REF _Ref307918706 \r \h </w:instrText>
      </w:r>
      <w:r w:rsidR="00626832">
        <w:fldChar w:fldCharType="separate"/>
      </w:r>
      <w:r w:rsidR="001633FC">
        <w:t>4.2</w:t>
      </w:r>
      <w:r w:rsidR="00626832">
        <w:fldChar w:fldCharType="end"/>
      </w:r>
      <w:r>
        <w:t>, for all time spent in travelling by the consulting engineer or members of his staff shall be as follows:</w:t>
      </w:r>
      <w:bookmarkEnd w:id="663"/>
    </w:p>
    <w:p w:rsidR="0017782F" w:rsidRDefault="0017782F" w:rsidP="004D2D59">
      <w:pPr>
        <w:pStyle w:val="Heading6"/>
      </w:pPr>
      <w:r>
        <w:t xml:space="preserve">when fees are paid on a time basis, all hours spent on travelling are </w:t>
      </w:r>
      <w:r w:rsidR="001260B9">
        <w:t xml:space="preserve">normally </w:t>
      </w:r>
      <w:r>
        <w:t>reimbursable.</w:t>
      </w:r>
    </w:p>
    <w:p w:rsidR="0017782F" w:rsidRDefault="0017782F" w:rsidP="004D2D59">
      <w:pPr>
        <w:pStyle w:val="Heading6"/>
      </w:pPr>
      <w:r>
        <w:t xml:space="preserve">when fees are paid on a percentage basis, reimbursement for travelling time </w:t>
      </w:r>
      <w:r w:rsidR="001260B9">
        <w:t xml:space="preserve">is often adjusted as </w:t>
      </w:r>
      <w:r>
        <w:t>all time spent in travelling minus the first hour per return journey.</w:t>
      </w:r>
    </w:p>
    <w:p w:rsidR="0017782F" w:rsidRDefault="0017782F" w:rsidP="004D2D59">
      <w:pPr>
        <w:pStyle w:val="Heading5"/>
      </w:pPr>
      <w:r>
        <w:t>Accommodation and subsistence expenses incurred by the consulting engineer or a member of his staff;</w:t>
      </w:r>
    </w:p>
    <w:p w:rsidR="0017782F" w:rsidRDefault="0017782F" w:rsidP="004D2D59">
      <w:pPr>
        <w:pStyle w:val="Heading5"/>
      </w:pPr>
      <w:r>
        <w:t>Agreed costs of typing, production, copying and binding of contract documents, pre-qualification documents, feasibility reports, preliminary design reports, final reports and manuals, excluding general correspondence, minor reports, contractual reports, progress reports, etc.</w:t>
      </w:r>
    </w:p>
    <w:p w:rsidR="003F5F9A" w:rsidRPr="003F5F9A" w:rsidRDefault="003F5F9A" w:rsidP="005D4710">
      <w:pPr>
        <w:pStyle w:val="Heading5"/>
      </w:pPr>
      <w:r>
        <w:t>Agreed costs of drawing reproduction</w:t>
      </w:r>
    </w:p>
    <w:p w:rsidR="0017782F" w:rsidRDefault="0017782F" w:rsidP="004D2D59">
      <w:pPr>
        <w:pStyle w:val="Heading5"/>
      </w:pPr>
      <w:r>
        <w:t xml:space="preserve">Expenses on special reproductions, copying, printing, artwork, binding and photography, etc. requested by the </w:t>
      </w:r>
      <w:r>
        <w:rPr>
          <w:b/>
          <w:bCs/>
        </w:rPr>
        <w:t>client</w:t>
      </w:r>
      <w:r>
        <w:t>.</w:t>
      </w:r>
    </w:p>
    <w:p w:rsidR="0017782F" w:rsidRDefault="0017782F" w:rsidP="004D2D59">
      <w:pPr>
        <w:pStyle w:val="Heading5"/>
      </w:pPr>
      <w:r>
        <w:t xml:space="preserve">Alternatively, </w:t>
      </w:r>
      <w:r w:rsidR="00D55C42">
        <w:t xml:space="preserve">if the recoverable expenses can be fully identified at the outset, </w:t>
      </w:r>
      <w:r>
        <w:t xml:space="preserve">a lump sum or percentage of the </w:t>
      </w:r>
      <w:r>
        <w:rPr>
          <w:b/>
          <w:bCs/>
        </w:rPr>
        <w:t>cost of the works</w:t>
      </w:r>
      <w:r>
        <w:t xml:space="preserve"> may be determined and agreed between the </w:t>
      </w:r>
      <w:r>
        <w:rPr>
          <w:b/>
          <w:bCs/>
        </w:rPr>
        <w:t>consulting engineer</w:t>
      </w:r>
      <w:r>
        <w:t xml:space="preserve"> and the </w:t>
      </w:r>
      <w:r>
        <w:rPr>
          <w:b/>
          <w:bCs/>
        </w:rPr>
        <w:t>client</w:t>
      </w:r>
      <w:r>
        <w:t xml:space="preserve"> to cater for all or any of the above.</w:t>
      </w:r>
    </w:p>
    <w:p w:rsidR="0017782F" w:rsidRDefault="0017782F" w:rsidP="004D2D59">
      <w:pPr>
        <w:pStyle w:val="Heading4"/>
      </w:pPr>
      <w:r>
        <w:t xml:space="preserve">Costs that shall be recovered under </w:t>
      </w:r>
      <w:r w:rsidR="00324597">
        <w:t>sub-</w:t>
      </w:r>
      <w:r>
        <w:t xml:space="preserve">clause </w:t>
      </w:r>
      <w:r w:rsidR="00626832">
        <w:fldChar w:fldCharType="begin"/>
      </w:r>
      <w:r>
        <w:instrText xml:space="preserve"> REF _Ref201488867 \r \h </w:instrText>
      </w:r>
      <w:r w:rsidR="00626832">
        <w:fldChar w:fldCharType="separate"/>
      </w:r>
      <w:r w:rsidR="001633FC">
        <w:t>(1)(b)</w:t>
      </w:r>
      <w:r w:rsidR="00626832">
        <w:fldChar w:fldCharType="end"/>
      </w:r>
      <w:r>
        <w:t xml:space="preserve"> above include, but are not limited to:</w:t>
      </w:r>
    </w:p>
    <w:p w:rsidR="0017782F" w:rsidRDefault="0017782F" w:rsidP="004D2D59">
      <w:pPr>
        <w:pStyle w:val="Heading5"/>
      </w:pPr>
      <w:r>
        <w:t>Site traffic surveys;</w:t>
      </w:r>
    </w:p>
    <w:p w:rsidR="0017782F" w:rsidRDefault="0017782F" w:rsidP="004D2D59">
      <w:pPr>
        <w:pStyle w:val="Heading5"/>
      </w:pPr>
      <w:r>
        <w:t>Geotechnical investigations;</w:t>
      </w:r>
    </w:p>
    <w:p w:rsidR="0017782F" w:rsidRDefault="00D55C42" w:rsidP="004D2D59">
      <w:pPr>
        <w:pStyle w:val="Heading5"/>
      </w:pPr>
      <w:r>
        <w:t xml:space="preserve">Sampling and </w:t>
      </w:r>
      <w:r w:rsidR="0017782F">
        <w:t>Laboratory testing;</w:t>
      </w:r>
    </w:p>
    <w:p w:rsidR="0017782F" w:rsidRDefault="0017782F" w:rsidP="004D2D59">
      <w:pPr>
        <w:pStyle w:val="Heading5"/>
      </w:pPr>
      <w:r>
        <w:t>Topographical and land surveys;</w:t>
      </w:r>
    </w:p>
    <w:p w:rsidR="0017782F" w:rsidRDefault="0017782F" w:rsidP="004D2D59">
      <w:pPr>
        <w:pStyle w:val="Heading5"/>
      </w:pPr>
      <w:r>
        <w:t>Supply of specific equipment;</w:t>
      </w:r>
    </w:p>
    <w:p w:rsidR="0017782F" w:rsidRDefault="0017782F" w:rsidP="004D2D59">
      <w:pPr>
        <w:pStyle w:val="Heading5"/>
      </w:pPr>
      <w:r>
        <w:t>Specialist sub-consultants;</w:t>
      </w:r>
    </w:p>
    <w:p w:rsidR="0017782F" w:rsidRPr="00B43D01" w:rsidRDefault="0017782F" w:rsidP="004D2D59">
      <w:pPr>
        <w:pStyle w:val="Heading5"/>
      </w:pPr>
      <w:r w:rsidRPr="00B43D01">
        <w:t>Environmental investigations</w:t>
      </w:r>
      <w:r w:rsidR="00D55C42">
        <w:t xml:space="preserve">, </w:t>
      </w:r>
      <w:r w:rsidRPr="00B43D01">
        <w:t>studies; and</w:t>
      </w:r>
      <w:r w:rsidR="00D55C42">
        <w:t xml:space="preserve"> management plans;</w:t>
      </w:r>
    </w:p>
    <w:p w:rsidR="00D55C42" w:rsidRDefault="0017782F" w:rsidP="004D2D59">
      <w:pPr>
        <w:pStyle w:val="Heading5"/>
      </w:pPr>
      <w:r>
        <w:t>Land acquisitions, expropriation, way leaves, and servitudes</w:t>
      </w:r>
      <w:r w:rsidR="00D55C42">
        <w:t>;</w:t>
      </w:r>
    </w:p>
    <w:p w:rsidR="00D55C42" w:rsidRDefault="00D55C42" w:rsidP="004D2D59">
      <w:pPr>
        <w:pStyle w:val="Heading5"/>
      </w:pPr>
      <w:r>
        <w:t>Institutional service delivery and social consultants;</w:t>
      </w:r>
    </w:p>
    <w:p w:rsidR="0017782F" w:rsidRDefault="00D55C42" w:rsidP="004D2D59">
      <w:pPr>
        <w:pStyle w:val="Heading5"/>
      </w:pPr>
      <w:r>
        <w:t>Power supply applications.</w:t>
      </w:r>
    </w:p>
    <w:p w:rsidR="0017782F" w:rsidRDefault="0017782F"/>
    <w:sectPr w:rsidR="0017782F" w:rsidSect="00ED6E40">
      <w:headerReference w:type="default" r:id="rId11"/>
      <w:pgSz w:w="11907" w:h="16840" w:code="9"/>
      <w:pgMar w:top="1701" w:right="1134" w:bottom="1134" w:left="1418"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19E" w:rsidRDefault="0061619E">
      <w:r>
        <w:separator/>
      </w:r>
    </w:p>
  </w:endnote>
  <w:endnote w:type="continuationSeparator" w:id="0">
    <w:p w:rsidR="0061619E" w:rsidRDefault="0061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19E" w:rsidRDefault="0061619E">
      <w:r>
        <w:separator/>
      </w:r>
    </w:p>
  </w:footnote>
  <w:footnote w:type="continuationSeparator" w:id="0">
    <w:p w:rsidR="0061619E" w:rsidRDefault="00616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478" w:rsidRDefault="00913478">
    <w:pPr>
      <w:tabs>
        <w:tab w:val="right" w:pos="9000"/>
      </w:tabs>
      <w:spacing w:before="0" w:after="0"/>
      <w:jc w:val="center"/>
      <w:rPr>
        <w:sz w:val="16"/>
        <w:szCs w:val="16"/>
      </w:rPr>
    </w:pPr>
    <w:r w:rsidRPr="00501DA9">
      <w:rPr>
        <w:sz w:val="16"/>
        <w:szCs w:val="16"/>
        <w:highlight w:val="yellow"/>
      </w:rPr>
      <w:t>Governmen</w:t>
    </w:r>
    <w:r>
      <w:rPr>
        <w:sz w:val="16"/>
        <w:szCs w:val="16"/>
        <w:highlight w:val="yellow"/>
      </w:rPr>
      <w:t>t Gazette No .???.., January 2016</w:t>
    </w:r>
  </w:p>
  <w:p w:rsidR="00913478" w:rsidRDefault="00913478">
    <w:pPr>
      <w:tabs>
        <w:tab w:val="right" w:pos="9000"/>
      </w:tabs>
      <w:spacing w:before="0" w:after="0"/>
      <w:jc w:val="right"/>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61619E">
      <w:rPr>
        <w:noProof/>
        <w:sz w:val="16"/>
        <w:szCs w:val="16"/>
      </w:rPr>
      <w:t>1</w:t>
    </w:r>
    <w:r>
      <w:rPr>
        <w:sz w:val="16"/>
        <w:szCs w:val="16"/>
      </w:rPr>
      <w:fldChar w:fldCharType="end"/>
    </w:r>
  </w:p>
  <w:p w:rsidR="00913478" w:rsidRDefault="00913478">
    <w:pPr>
      <w:tabs>
        <w:tab w:val="right" w:pos="9000"/>
      </w:tabs>
      <w:spacing w:before="0" w:after="0"/>
      <w:rPr>
        <w:sz w:val="16"/>
        <w:szCs w:val="16"/>
      </w:rPr>
    </w:pPr>
    <w:r>
      <w:rPr>
        <w:sz w:val="16"/>
        <w:szCs w:val="16"/>
      </w:rPr>
      <w:t>________________________________________________________________________________________________________</w:t>
    </w:r>
  </w:p>
  <w:p w:rsidR="00913478" w:rsidRDefault="00913478">
    <w:pPr>
      <w:tabs>
        <w:tab w:val="right" w:pos="9000"/>
      </w:tabs>
      <w:spacing w:before="0"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550338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720" w:firstLine="0"/>
      </w:pPr>
      <w:rPr>
        <w:rFonts w:hint="default"/>
        <w:color w:val="auto"/>
      </w:rPr>
    </w:lvl>
    <w:lvl w:ilvl="3">
      <w:start w:val="1"/>
      <w:numFmt w:val="decimal"/>
      <w:pStyle w:val="Heading4"/>
      <w:lvlText w:val="(%4)"/>
      <w:lvlJc w:val="left"/>
      <w:pPr>
        <w:tabs>
          <w:tab w:val="num" w:pos="1418"/>
        </w:tabs>
        <w:ind w:left="1418" w:hanging="709"/>
      </w:pPr>
      <w:rPr>
        <w:rFonts w:ascii="Arial" w:hAnsi="Arial" w:cs="Arial" w:hint="default"/>
        <w:b/>
        <w:bCs/>
        <w:i w:val="0"/>
        <w:iCs w:val="0"/>
        <w:sz w:val="20"/>
        <w:szCs w:val="20"/>
      </w:rPr>
    </w:lvl>
    <w:lvl w:ilvl="4">
      <w:start w:val="1"/>
      <w:numFmt w:val="lowerLetter"/>
      <w:pStyle w:val="Heading5"/>
      <w:lvlText w:val="(%5)"/>
      <w:lvlJc w:val="left"/>
      <w:pPr>
        <w:tabs>
          <w:tab w:val="num" w:pos="2268"/>
        </w:tabs>
        <w:ind w:left="2268" w:hanging="425"/>
      </w:pPr>
      <w:rPr>
        <w:rFonts w:ascii="Arial" w:hAnsi="Arial" w:cs="Arial" w:hint="default"/>
        <w:b w:val="0"/>
        <w:bCs w:val="0"/>
        <w:i w:val="0"/>
        <w:iCs w:val="0"/>
      </w:rPr>
    </w:lvl>
    <w:lvl w:ilvl="5">
      <w:start w:val="1"/>
      <w:numFmt w:val="lowerRoman"/>
      <w:pStyle w:val="Heading6"/>
      <w:lvlText w:val="(%6)"/>
      <w:lvlJc w:val="left"/>
      <w:pPr>
        <w:tabs>
          <w:tab w:val="num" w:pos="2693"/>
        </w:tabs>
        <w:ind w:left="2693" w:hanging="425"/>
      </w:pPr>
      <w:rPr>
        <w:rFonts w:ascii="Arial" w:hAnsi="Arial" w:cs="Arial" w:hint="default"/>
        <w:b w:val="0"/>
        <w:sz w:val="20"/>
        <w:szCs w:val="20"/>
      </w:rPr>
    </w:lvl>
    <w:lvl w:ilvl="6">
      <w:start w:val="1"/>
      <w:numFmt w:val="bullet"/>
      <w:pStyle w:val="Heading7"/>
      <w:lvlText w:val=""/>
      <w:lvlJc w:val="left"/>
      <w:pPr>
        <w:tabs>
          <w:tab w:val="num" w:pos="1494"/>
        </w:tabs>
        <w:ind w:left="1491" w:hanging="357"/>
      </w:pPr>
      <w:rPr>
        <w:rFonts w:ascii="Symbol" w:hAnsi="Symbol" w:cs="Symbol" w:hint="default"/>
        <w:color w:val="auto"/>
      </w:rPr>
    </w:lvl>
    <w:lvl w:ilvl="7">
      <w:start w:val="1"/>
      <w:numFmt w:val="bullet"/>
      <w:pStyle w:val="Heading8"/>
      <w:lvlText w:val=""/>
      <w:lvlJc w:val="left"/>
      <w:pPr>
        <w:tabs>
          <w:tab w:val="num" w:pos="1891"/>
        </w:tabs>
        <w:ind w:left="1894" w:hanging="363"/>
      </w:pPr>
      <w:rPr>
        <w:rFonts w:ascii="Symbol" w:hAnsi="Symbol" w:cs="Symbol" w:hint="default"/>
        <w:b w:val="0"/>
        <w:bCs w:val="0"/>
        <w:i w:val="0"/>
        <w:iCs w:val="0"/>
        <w:color w:val="auto"/>
        <w:sz w:val="20"/>
        <w:szCs w:val="20"/>
      </w:rPr>
    </w:lvl>
    <w:lvl w:ilvl="8">
      <w:start w:val="1"/>
      <w:numFmt w:val="lowerRoman"/>
      <w:pStyle w:val="Heading9"/>
      <w:lvlText w:val="(%9)"/>
      <w:lvlJc w:val="left"/>
      <w:pPr>
        <w:tabs>
          <w:tab w:val="num" w:pos="1418"/>
        </w:tabs>
        <w:ind w:left="1418" w:hanging="709"/>
      </w:pPr>
      <w:rPr>
        <w:rFonts w:ascii="Arial" w:hAnsi="Arial" w:cs="Arial" w:hint="default"/>
        <w:b w:val="0"/>
        <w:bCs w:val="0"/>
        <w:i w:val="0"/>
        <w:iCs w:val="0"/>
        <w:caps w:val="0"/>
        <w:sz w:val="20"/>
        <w:szCs w:val="20"/>
      </w:rPr>
    </w:lvl>
  </w:abstractNum>
  <w:abstractNum w:abstractNumId="1">
    <w:nsid w:val="076551D0"/>
    <w:multiLevelType w:val="hybridMultilevel"/>
    <w:tmpl w:val="DAEE725E"/>
    <w:lvl w:ilvl="0" w:tplc="1C09000F">
      <w:start w:val="1"/>
      <w:numFmt w:val="decimal"/>
      <w:lvlText w:val="%1."/>
      <w:lvlJc w:val="left"/>
      <w:pPr>
        <w:ind w:left="1429" w:hanging="360"/>
      </w:pPr>
    </w:lvl>
    <w:lvl w:ilvl="1" w:tplc="1C090019">
      <w:start w:val="1"/>
      <w:numFmt w:val="lowerLetter"/>
      <w:lvlText w:val="%2."/>
      <w:lvlJc w:val="left"/>
      <w:pPr>
        <w:ind w:left="2149" w:hanging="360"/>
      </w:pPr>
    </w:lvl>
    <w:lvl w:ilvl="2" w:tplc="1C09001B">
      <w:start w:val="1"/>
      <w:numFmt w:val="lowerRoman"/>
      <w:lvlText w:val="%3."/>
      <w:lvlJc w:val="right"/>
      <w:pPr>
        <w:ind w:left="2869" w:hanging="180"/>
      </w:pPr>
    </w:lvl>
    <w:lvl w:ilvl="3" w:tplc="1C09000F">
      <w:start w:val="1"/>
      <w:numFmt w:val="decimal"/>
      <w:lvlText w:val="%4."/>
      <w:lvlJc w:val="left"/>
      <w:pPr>
        <w:ind w:left="3589" w:hanging="360"/>
      </w:pPr>
    </w:lvl>
    <w:lvl w:ilvl="4" w:tplc="1C090019">
      <w:start w:val="1"/>
      <w:numFmt w:val="lowerLetter"/>
      <w:lvlText w:val="%5."/>
      <w:lvlJc w:val="left"/>
      <w:pPr>
        <w:ind w:left="4309" w:hanging="360"/>
      </w:pPr>
    </w:lvl>
    <w:lvl w:ilvl="5" w:tplc="1C09001B">
      <w:start w:val="1"/>
      <w:numFmt w:val="lowerRoman"/>
      <w:lvlText w:val="%6."/>
      <w:lvlJc w:val="right"/>
      <w:pPr>
        <w:ind w:left="5029" w:hanging="180"/>
      </w:pPr>
    </w:lvl>
    <w:lvl w:ilvl="6" w:tplc="1C09000F">
      <w:start w:val="1"/>
      <w:numFmt w:val="decimal"/>
      <w:lvlText w:val="%7."/>
      <w:lvlJc w:val="left"/>
      <w:pPr>
        <w:ind w:left="5749" w:hanging="360"/>
      </w:pPr>
    </w:lvl>
    <w:lvl w:ilvl="7" w:tplc="1C090019">
      <w:start w:val="1"/>
      <w:numFmt w:val="lowerLetter"/>
      <w:lvlText w:val="%8."/>
      <w:lvlJc w:val="left"/>
      <w:pPr>
        <w:ind w:left="6469" w:hanging="360"/>
      </w:pPr>
    </w:lvl>
    <w:lvl w:ilvl="8" w:tplc="1C09001B">
      <w:start w:val="1"/>
      <w:numFmt w:val="lowerRoman"/>
      <w:lvlText w:val="%9."/>
      <w:lvlJc w:val="right"/>
      <w:pPr>
        <w:ind w:left="7189" w:hanging="180"/>
      </w:pPr>
    </w:lvl>
  </w:abstractNum>
  <w:abstractNum w:abstractNumId="2">
    <w:nsid w:val="0F032527"/>
    <w:multiLevelType w:val="hybridMultilevel"/>
    <w:tmpl w:val="17E4C57E"/>
    <w:lvl w:ilvl="0" w:tplc="1C090001">
      <w:start w:val="1"/>
      <w:numFmt w:val="bullet"/>
      <w:lvlText w:val=""/>
      <w:lvlJc w:val="left"/>
      <w:pPr>
        <w:ind w:left="2138" w:hanging="360"/>
      </w:pPr>
      <w:rPr>
        <w:rFonts w:ascii="Symbol" w:hAnsi="Symbol" w:hint="default"/>
      </w:rPr>
    </w:lvl>
    <w:lvl w:ilvl="1" w:tplc="1C090003" w:tentative="1">
      <w:start w:val="1"/>
      <w:numFmt w:val="bullet"/>
      <w:lvlText w:val="o"/>
      <w:lvlJc w:val="left"/>
      <w:pPr>
        <w:ind w:left="2858" w:hanging="360"/>
      </w:pPr>
      <w:rPr>
        <w:rFonts w:ascii="Courier New" w:hAnsi="Courier New" w:cs="Courier New" w:hint="default"/>
      </w:rPr>
    </w:lvl>
    <w:lvl w:ilvl="2" w:tplc="1C090005" w:tentative="1">
      <w:start w:val="1"/>
      <w:numFmt w:val="bullet"/>
      <w:lvlText w:val=""/>
      <w:lvlJc w:val="left"/>
      <w:pPr>
        <w:ind w:left="3578" w:hanging="360"/>
      </w:pPr>
      <w:rPr>
        <w:rFonts w:ascii="Wingdings" w:hAnsi="Wingdings" w:hint="default"/>
      </w:rPr>
    </w:lvl>
    <w:lvl w:ilvl="3" w:tplc="1C090001" w:tentative="1">
      <w:start w:val="1"/>
      <w:numFmt w:val="bullet"/>
      <w:lvlText w:val=""/>
      <w:lvlJc w:val="left"/>
      <w:pPr>
        <w:ind w:left="4298" w:hanging="360"/>
      </w:pPr>
      <w:rPr>
        <w:rFonts w:ascii="Symbol" w:hAnsi="Symbol" w:hint="default"/>
      </w:rPr>
    </w:lvl>
    <w:lvl w:ilvl="4" w:tplc="1C090003" w:tentative="1">
      <w:start w:val="1"/>
      <w:numFmt w:val="bullet"/>
      <w:lvlText w:val="o"/>
      <w:lvlJc w:val="left"/>
      <w:pPr>
        <w:ind w:left="5018" w:hanging="360"/>
      </w:pPr>
      <w:rPr>
        <w:rFonts w:ascii="Courier New" w:hAnsi="Courier New" w:cs="Courier New" w:hint="default"/>
      </w:rPr>
    </w:lvl>
    <w:lvl w:ilvl="5" w:tplc="1C090005" w:tentative="1">
      <w:start w:val="1"/>
      <w:numFmt w:val="bullet"/>
      <w:lvlText w:val=""/>
      <w:lvlJc w:val="left"/>
      <w:pPr>
        <w:ind w:left="5738" w:hanging="360"/>
      </w:pPr>
      <w:rPr>
        <w:rFonts w:ascii="Wingdings" w:hAnsi="Wingdings" w:hint="default"/>
      </w:rPr>
    </w:lvl>
    <w:lvl w:ilvl="6" w:tplc="1C090001" w:tentative="1">
      <w:start w:val="1"/>
      <w:numFmt w:val="bullet"/>
      <w:lvlText w:val=""/>
      <w:lvlJc w:val="left"/>
      <w:pPr>
        <w:ind w:left="6458" w:hanging="360"/>
      </w:pPr>
      <w:rPr>
        <w:rFonts w:ascii="Symbol" w:hAnsi="Symbol" w:hint="default"/>
      </w:rPr>
    </w:lvl>
    <w:lvl w:ilvl="7" w:tplc="1C090003" w:tentative="1">
      <w:start w:val="1"/>
      <w:numFmt w:val="bullet"/>
      <w:lvlText w:val="o"/>
      <w:lvlJc w:val="left"/>
      <w:pPr>
        <w:ind w:left="7178" w:hanging="360"/>
      </w:pPr>
      <w:rPr>
        <w:rFonts w:ascii="Courier New" w:hAnsi="Courier New" w:cs="Courier New" w:hint="default"/>
      </w:rPr>
    </w:lvl>
    <w:lvl w:ilvl="8" w:tplc="1C090005" w:tentative="1">
      <w:start w:val="1"/>
      <w:numFmt w:val="bullet"/>
      <w:lvlText w:val=""/>
      <w:lvlJc w:val="left"/>
      <w:pPr>
        <w:ind w:left="7898" w:hanging="360"/>
      </w:pPr>
      <w:rPr>
        <w:rFonts w:ascii="Wingdings" w:hAnsi="Wingdings" w:hint="default"/>
      </w:rPr>
    </w:lvl>
  </w:abstractNum>
  <w:abstractNum w:abstractNumId="3">
    <w:nsid w:val="12C377C5"/>
    <w:multiLevelType w:val="hybridMultilevel"/>
    <w:tmpl w:val="0B503B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1F6F14AC"/>
    <w:multiLevelType w:val="hybridMultilevel"/>
    <w:tmpl w:val="603A02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7"/>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startOverride w:val="1"/>
    </w:lvlOverride>
  </w:num>
  <w:num w:numId="24">
    <w:abstractNumId w:val="0"/>
  </w:num>
  <w:num w:numId="25">
    <w:abstractNumId w:val="0"/>
  </w:num>
  <w:num w:numId="26">
    <w:abstractNumId w:val="1"/>
  </w:num>
  <w:num w:numId="27">
    <w:abstractNumId w:val="0"/>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3"/>
  </w:num>
  <w:num w:numId="50">
    <w:abstractNumId w:val="0"/>
  </w:num>
  <w:num w:numId="51">
    <w:abstractNumId w:val="0"/>
  </w:num>
  <w:num w:numId="5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trackRevisions/>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54"/>
    <w:rsid w:val="0000352E"/>
    <w:rsid w:val="0000378C"/>
    <w:rsid w:val="000046EE"/>
    <w:rsid w:val="000112E6"/>
    <w:rsid w:val="00014536"/>
    <w:rsid w:val="0001588B"/>
    <w:rsid w:val="000203A6"/>
    <w:rsid w:val="000228EE"/>
    <w:rsid w:val="00024A55"/>
    <w:rsid w:val="000335D0"/>
    <w:rsid w:val="000336D8"/>
    <w:rsid w:val="00035DAF"/>
    <w:rsid w:val="00037739"/>
    <w:rsid w:val="00044728"/>
    <w:rsid w:val="00046BDB"/>
    <w:rsid w:val="000563E8"/>
    <w:rsid w:val="000614B2"/>
    <w:rsid w:val="00064103"/>
    <w:rsid w:val="000703AE"/>
    <w:rsid w:val="0007130A"/>
    <w:rsid w:val="00071EE1"/>
    <w:rsid w:val="000743D7"/>
    <w:rsid w:val="00083438"/>
    <w:rsid w:val="00090E5C"/>
    <w:rsid w:val="00091192"/>
    <w:rsid w:val="00095454"/>
    <w:rsid w:val="00095979"/>
    <w:rsid w:val="000971F8"/>
    <w:rsid w:val="000B09DD"/>
    <w:rsid w:val="000B2631"/>
    <w:rsid w:val="000B295D"/>
    <w:rsid w:val="000C269E"/>
    <w:rsid w:val="000C4A29"/>
    <w:rsid w:val="000C4B64"/>
    <w:rsid w:val="000C6755"/>
    <w:rsid w:val="000D1B2F"/>
    <w:rsid w:val="000D387D"/>
    <w:rsid w:val="000D6024"/>
    <w:rsid w:val="000D6371"/>
    <w:rsid w:val="000E25D2"/>
    <w:rsid w:val="000E2930"/>
    <w:rsid w:val="000E505A"/>
    <w:rsid w:val="000F3784"/>
    <w:rsid w:val="000F3838"/>
    <w:rsid w:val="000F73EF"/>
    <w:rsid w:val="001041F8"/>
    <w:rsid w:val="00104818"/>
    <w:rsid w:val="00110239"/>
    <w:rsid w:val="001105A2"/>
    <w:rsid w:val="00110F1C"/>
    <w:rsid w:val="001156E9"/>
    <w:rsid w:val="00116B0A"/>
    <w:rsid w:val="00120282"/>
    <w:rsid w:val="00125280"/>
    <w:rsid w:val="00125CDA"/>
    <w:rsid w:val="001260B9"/>
    <w:rsid w:val="001273D3"/>
    <w:rsid w:val="00131C95"/>
    <w:rsid w:val="00133090"/>
    <w:rsid w:val="001333C7"/>
    <w:rsid w:val="00133AA2"/>
    <w:rsid w:val="00135E02"/>
    <w:rsid w:val="00147856"/>
    <w:rsid w:val="00154628"/>
    <w:rsid w:val="001552AC"/>
    <w:rsid w:val="00162075"/>
    <w:rsid w:val="0016316B"/>
    <w:rsid w:val="00163211"/>
    <w:rsid w:val="001633FC"/>
    <w:rsid w:val="001652A2"/>
    <w:rsid w:val="00172CE4"/>
    <w:rsid w:val="001752CB"/>
    <w:rsid w:val="0017782F"/>
    <w:rsid w:val="0018068A"/>
    <w:rsid w:val="001836FA"/>
    <w:rsid w:val="0019018B"/>
    <w:rsid w:val="001903D3"/>
    <w:rsid w:val="00194E71"/>
    <w:rsid w:val="00196439"/>
    <w:rsid w:val="00197EF8"/>
    <w:rsid w:val="001A0E40"/>
    <w:rsid w:val="001A1846"/>
    <w:rsid w:val="001A1B74"/>
    <w:rsid w:val="001A2C8E"/>
    <w:rsid w:val="001A6095"/>
    <w:rsid w:val="001A72C0"/>
    <w:rsid w:val="001B0421"/>
    <w:rsid w:val="001B25C4"/>
    <w:rsid w:val="001B56BC"/>
    <w:rsid w:val="001B58E8"/>
    <w:rsid w:val="001B72D9"/>
    <w:rsid w:val="001B7EBD"/>
    <w:rsid w:val="001C07F2"/>
    <w:rsid w:val="001C309C"/>
    <w:rsid w:val="001C4D92"/>
    <w:rsid w:val="001C5C74"/>
    <w:rsid w:val="001C79DC"/>
    <w:rsid w:val="001D04B9"/>
    <w:rsid w:val="001D053C"/>
    <w:rsid w:val="001D21C0"/>
    <w:rsid w:val="001D247A"/>
    <w:rsid w:val="001E416D"/>
    <w:rsid w:val="001E6675"/>
    <w:rsid w:val="001E6880"/>
    <w:rsid w:val="001F1184"/>
    <w:rsid w:val="001F6AD0"/>
    <w:rsid w:val="001F6BA4"/>
    <w:rsid w:val="001F7B7A"/>
    <w:rsid w:val="001F7BD9"/>
    <w:rsid w:val="002045ED"/>
    <w:rsid w:val="00207CA7"/>
    <w:rsid w:val="00210303"/>
    <w:rsid w:val="00217511"/>
    <w:rsid w:val="00220613"/>
    <w:rsid w:val="00222590"/>
    <w:rsid w:val="00230215"/>
    <w:rsid w:val="00231296"/>
    <w:rsid w:val="002402EE"/>
    <w:rsid w:val="00240C64"/>
    <w:rsid w:val="00244DA7"/>
    <w:rsid w:val="00244FB0"/>
    <w:rsid w:val="00245FFA"/>
    <w:rsid w:val="00270EFE"/>
    <w:rsid w:val="002731E8"/>
    <w:rsid w:val="002806E7"/>
    <w:rsid w:val="00295F54"/>
    <w:rsid w:val="00296A52"/>
    <w:rsid w:val="00297B41"/>
    <w:rsid w:val="002A24AA"/>
    <w:rsid w:val="002A554B"/>
    <w:rsid w:val="002A5757"/>
    <w:rsid w:val="002A7BD3"/>
    <w:rsid w:val="002B6B7E"/>
    <w:rsid w:val="002C302A"/>
    <w:rsid w:val="002C3AD0"/>
    <w:rsid w:val="002D1688"/>
    <w:rsid w:val="002D1D81"/>
    <w:rsid w:val="002D1F12"/>
    <w:rsid w:val="002D3C8C"/>
    <w:rsid w:val="002D3E40"/>
    <w:rsid w:val="002D492E"/>
    <w:rsid w:val="002D71B4"/>
    <w:rsid w:val="002E5881"/>
    <w:rsid w:val="002E61DD"/>
    <w:rsid w:val="002F0CC3"/>
    <w:rsid w:val="002F31D9"/>
    <w:rsid w:val="002F7B7C"/>
    <w:rsid w:val="003017C4"/>
    <w:rsid w:val="00302488"/>
    <w:rsid w:val="003039A2"/>
    <w:rsid w:val="00310340"/>
    <w:rsid w:val="003159C2"/>
    <w:rsid w:val="00324597"/>
    <w:rsid w:val="0032760A"/>
    <w:rsid w:val="0033255D"/>
    <w:rsid w:val="00332A2D"/>
    <w:rsid w:val="0033499C"/>
    <w:rsid w:val="003450EA"/>
    <w:rsid w:val="00346177"/>
    <w:rsid w:val="00346AC0"/>
    <w:rsid w:val="003509DB"/>
    <w:rsid w:val="00353C0E"/>
    <w:rsid w:val="0036356A"/>
    <w:rsid w:val="00364BE3"/>
    <w:rsid w:val="00374C43"/>
    <w:rsid w:val="003751EE"/>
    <w:rsid w:val="00375E99"/>
    <w:rsid w:val="00375EA1"/>
    <w:rsid w:val="00386EF0"/>
    <w:rsid w:val="00387BA6"/>
    <w:rsid w:val="0039199C"/>
    <w:rsid w:val="00393EA2"/>
    <w:rsid w:val="003974C1"/>
    <w:rsid w:val="0039765D"/>
    <w:rsid w:val="003A17DB"/>
    <w:rsid w:val="003A58AC"/>
    <w:rsid w:val="003A7580"/>
    <w:rsid w:val="003B04AF"/>
    <w:rsid w:val="003B0E75"/>
    <w:rsid w:val="003B616D"/>
    <w:rsid w:val="003C0FB8"/>
    <w:rsid w:val="003E16FA"/>
    <w:rsid w:val="003E3377"/>
    <w:rsid w:val="003E47DC"/>
    <w:rsid w:val="003E63DE"/>
    <w:rsid w:val="003E67E2"/>
    <w:rsid w:val="003F5F9A"/>
    <w:rsid w:val="003F6E9E"/>
    <w:rsid w:val="0040115E"/>
    <w:rsid w:val="004033E2"/>
    <w:rsid w:val="004101C1"/>
    <w:rsid w:val="00415507"/>
    <w:rsid w:val="004168AA"/>
    <w:rsid w:val="004242EA"/>
    <w:rsid w:val="004249EC"/>
    <w:rsid w:val="00427D08"/>
    <w:rsid w:val="00430F85"/>
    <w:rsid w:val="00432B27"/>
    <w:rsid w:val="00436F18"/>
    <w:rsid w:val="0044264F"/>
    <w:rsid w:val="004471BD"/>
    <w:rsid w:val="004534CB"/>
    <w:rsid w:val="00453A62"/>
    <w:rsid w:val="0045494B"/>
    <w:rsid w:val="004575C5"/>
    <w:rsid w:val="00457E67"/>
    <w:rsid w:val="00462852"/>
    <w:rsid w:val="004644D0"/>
    <w:rsid w:val="004675F1"/>
    <w:rsid w:val="00470ACE"/>
    <w:rsid w:val="00471D27"/>
    <w:rsid w:val="00472B86"/>
    <w:rsid w:val="004801BA"/>
    <w:rsid w:val="00487D52"/>
    <w:rsid w:val="00491087"/>
    <w:rsid w:val="004924DA"/>
    <w:rsid w:val="00493EC9"/>
    <w:rsid w:val="004942A4"/>
    <w:rsid w:val="004975BC"/>
    <w:rsid w:val="004A0F8D"/>
    <w:rsid w:val="004A271F"/>
    <w:rsid w:val="004B33EB"/>
    <w:rsid w:val="004B36AB"/>
    <w:rsid w:val="004B4999"/>
    <w:rsid w:val="004B4C63"/>
    <w:rsid w:val="004B7497"/>
    <w:rsid w:val="004C4781"/>
    <w:rsid w:val="004C4B00"/>
    <w:rsid w:val="004C7B1E"/>
    <w:rsid w:val="004D034D"/>
    <w:rsid w:val="004D2D59"/>
    <w:rsid w:val="004D7961"/>
    <w:rsid w:val="004E1E51"/>
    <w:rsid w:val="004E22FE"/>
    <w:rsid w:val="004F184C"/>
    <w:rsid w:val="004F1D28"/>
    <w:rsid w:val="00500E58"/>
    <w:rsid w:val="00501DA9"/>
    <w:rsid w:val="005042CB"/>
    <w:rsid w:val="005048CF"/>
    <w:rsid w:val="00505D29"/>
    <w:rsid w:val="00510A41"/>
    <w:rsid w:val="005112AA"/>
    <w:rsid w:val="00515638"/>
    <w:rsid w:val="0052011B"/>
    <w:rsid w:val="00522D1D"/>
    <w:rsid w:val="0052494A"/>
    <w:rsid w:val="005274B7"/>
    <w:rsid w:val="005308F0"/>
    <w:rsid w:val="00531934"/>
    <w:rsid w:val="00541778"/>
    <w:rsid w:val="005435FA"/>
    <w:rsid w:val="00550438"/>
    <w:rsid w:val="00551D98"/>
    <w:rsid w:val="0055442E"/>
    <w:rsid w:val="00556694"/>
    <w:rsid w:val="0056555B"/>
    <w:rsid w:val="00566408"/>
    <w:rsid w:val="00570309"/>
    <w:rsid w:val="005718E3"/>
    <w:rsid w:val="0057451D"/>
    <w:rsid w:val="00574C38"/>
    <w:rsid w:val="00576100"/>
    <w:rsid w:val="005A5452"/>
    <w:rsid w:val="005A7E38"/>
    <w:rsid w:val="005B30D6"/>
    <w:rsid w:val="005B4EC6"/>
    <w:rsid w:val="005B72C0"/>
    <w:rsid w:val="005C3E21"/>
    <w:rsid w:val="005C6E0E"/>
    <w:rsid w:val="005D0673"/>
    <w:rsid w:val="005D09BA"/>
    <w:rsid w:val="005D26BE"/>
    <w:rsid w:val="005D2E98"/>
    <w:rsid w:val="005D3D9B"/>
    <w:rsid w:val="005D4710"/>
    <w:rsid w:val="005E1719"/>
    <w:rsid w:val="005F2D50"/>
    <w:rsid w:val="005F56A3"/>
    <w:rsid w:val="005F7782"/>
    <w:rsid w:val="00601E2E"/>
    <w:rsid w:val="0061001D"/>
    <w:rsid w:val="00610863"/>
    <w:rsid w:val="0061334B"/>
    <w:rsid w:val="0061365A"/>
    <w:rsid w:val="0061619E"/>
    <w:rsid w:val="00616609"/>
    <w:rsid w:val="00616C4D"/>
    <w:rsid w:val="00621003"/>
    <w:rsid w:val="00621320"/>
    <w:rsid w:val="00621368"/>
    <w:rsid w:val="00622065"/>
    <w:rsid w:val="00626832"/>
    <w:rsid w:val="00631D0A"/>
    <w:rsid w:val="0063292E"/>
    <w:rsid w:val="0064049B"/>
    <w:rsid w:val="006467E1"/>
    <w:rsid w:val="006546A9"/>
    <w:rsid w:val="00654AF5"/>
    <w:rsid w:val="00666FD9"/>
    <w:rsid w:val="00673708"/>
    <w:rsid w:val="00675333"/>
    <w:rsid w:val="006814F5"/>
    <w:rsid w:val="006832C5"/>
    <w:rsid w:val="006860E0"/>
    <w:rsid w:val="006A0100"/>
    <w:rsid w:val="006A31A9"/>
    <w:rsid w:val="006A6CD9"/>
    <w:rsid w:val="006B651B"/>
    <w:rsid w:val="006B7BEF"/>
    <w:rsid w:val="006C0DE6"/>
    <w:rsid w:val="006C2219"/>
    <w:rsid w:val="006C28DB"/>
    <w:rsid w:val="006C4B2D"/>
    <w:rsid w:val="006C6323"/>
    <w:rsid w:val="006D1485"/>
    <w:rsid w:val="006E2D07"/>
    <w:rsid w:val="006E5208"/>
    <w:rsid w:val="006F0213"/>
    <w:rsid w:val="006F1835"/>
    <w:rsid w:val="006F6B7D"/>
    <w:rsid w:val="006F7264"/>
    <w:rsid w:val="00701265"/>
    <w:rsid w:val="00704C2A"/>
    <w:rsid w:val="00704C51"/>
    <w:rsid w:val="00713DC2"/>
    <w:rsid w:val="0071578F"/>
    <w:rsid w:val="00716C1E"/>
    <w:rsid w:val="007177C7"/>
    <w:rsid w:val="00717812"/>
    <w:rsid w:val="0072015B"/>
    <w:rsid w:val="007220FF"/>
    <w:rsid w:val="00725BA8"/>
    <w:rsid w:val="007267DF"/>
    <w:rsid w:val="0073606A"/>
    <w:rsid w:val="007365C8"/>
    <w:rsid w:val="00736B26"/>
    <w:rsid w:val="0074032D"/>
    <w:rsid w:val="00740F32"/>
    <w:rsid w:val="00745175"/>
    <w:rsid w:val="00746DC0"/>
    <w:rsid w:val="00753702"/>
    <w:rsid w:val="00757106"/>
    <w:rsid w:val="00762369"/>
    <w:rsid w:val="0076262A"/>
    <w:rsid w:val="00763CF6"/>
    <w:rsid w:val="00763DB5"/>
    <w:rsid w:val="0076511B"/>
    <w:rsid w:val="00767162"/>
    <w:rsid w:val="00770667"/>
    <w:rsid w:val="00771A45"/>
    <w:rsid w:val="0077348B"/>
    <w:rsid w:val="00774C59"/>
    <w:rsid w:val="007800BB"/>
    <w:rsid w:val="00785C84"/>
    <w:rsid w:val="00786A23"/>
    <w:rsid w:val="00796B59"/>
    <w:rsid w:val="00797442"/>
    <w:rsid w:val="007A308E"/>
    <w:rsid w:val="007A4556"/>
    <w:rsid w:val="007A7F9D"/>
    <w:rsid w:val="007B079E"/>
    <w:rsid w:val="007B7B85"/>
    <w:rsid w:val="007C4AF5"/>
    <w:rsid w:val="007C60D0"/>
    <w:rsid w:val="007D1FA7"/>
    <w:rsid w:val="007D21F2"/>
    <w:rsid w:val="007D533F"/>
    <w:rsid w:val="007E22B4"/>
    <w:rsid w:val="007E4CF1"/>
    <w:rsid w:val="007F1142"/>
    <w:rsid w:val="007F25DB"/>
    <w:rsid w:val="007F3227"/>
    <w:rsid w:val="007F78C0"/>
    <w:rsid w:val="00800503"/>
    <w:rsid w:val="008012EC"/>
    <w:rsid w:val="00801CAA"/>
    <w:rsid w:val="00802EA6"/>
    <w:rsid w:val="008054C9"/>
    <w:rsid w:val="00812F6A"/>
    <w:rsid w:val="0081364A"/>
    <w:rsid w:val="008142B8"/>
    <w:rsid w:val="00815D3E"/>
    <w:rsid w:val="00817AFF"/>
    <w:rsid w:val="0082330B"/>
    <w:rsid w:val="00833AF4"/>
    <w:rsid w:val="00835166"/>
    <w:rsid w:val="008413ED"/>
    <w:rsid w:val="008438CE"/>
    <w:rsid w:val="00843C63"/>
    <w:rsid w:val="0084402C"/>
    <w:rsid w:val="00850644"/>
    <w:rsid w:val="008641AA"/>
    <w:rsid w:val="00864486"/>
    <w:rsid w:val="008649E4"/>
    <w:rsid w:val="00872688"/>
    <w:rsid w:val="0087328B"/>
    <w:rsid w:val="00886456"/>
    <w:rsid w:val="00893FFF"/>
    <w:rsid w:val="008A0690"/>
    <w:rsid w:val="008A21E1"/>
    <w:rsid w:val="008A3D3B"/>
    <w:rsid w:val="008A4C41"/>
    <w:rsid w:val="008A7BBE"/>
    <w:rsid w:val="008B0E7E"/>
    <w:rsid w:val="008B20A8"/>
    <w:rsid w:val="008B76BF"/>
    <w:rsid w:val="008C52D7"/>
    <w:rsid w:val="008D275A"/>
    <w:rsid w:val="008D6901"/>
    <w:rsid w:val="008D7606"/>
    <w:rsid w:val="008E24E5"/>
    <w:rsid w:val="008E7334"/>
    <w:rsid w:val="008F019D"/>
    <w:rsid w:val="008F33C9"/>
    <w:rsid w:val="009031FF"/>
    <w:rsid w:val="009042D8"/>
    <w:rsid w:val="00906233"/>
    <w:rsid w:val="009110D3"/>
    <w:rsid w:val="009122B5"/>
    <w:rsid w:val="00913393"/>
    <w:rsid w:val="00913478"/>
    <w:rsid w:val="009135DA"/>
    <w:rsid w:val="00914739"/>
    <w:rsid w:val="0091589B"/>
    <w:rsid w:val="00915A1B"/>
    <w:rsid w:val="00917DF5"/>
    <w:rsid w:val="00920114"/>
    <w:rsid w:val="009208E1"/>
    <w:rsid w:val="00920C2E"/>
    <w:rsid w:val="0092227F"/>
    <w:rsid w:val="0092531D"/>
    <w:rsid w:val="00925A24"/>
    <w:rsid w:val="00937B2A"/>
    <w:rsid w:val="0094072B"/>
    <w:rsid w:val="00945EEC"/>
    <w:rsid w:val="00947B14"/>
    <w:rsid w:val="00950BA9"/>
    <w:rsid w:val="00965A6F"/>
    <w:rsid w:val="00965EA0"/>
    <w:rsid w:val="00967F81"/>
    <w:rsid w:val="00972939"/>
    <w:rsid w:val="0098157A"/>
    <w:rsid w:val="00981A07"/>
    <w:rsid w:val="009822FE"/>
    <w:rsid w:val="0098456A"/>
    <w:rsid w:val="00990534"/>
    <w:rsid w:val="00996F22"/>
    <w:rsid w:val="00997ACE"/>
    <w:rsid w:val="00997BB9"/>
    <w:rsid w:val="009A37C4"/>
    <w:rsid w:val="009A3DCA"/>
    <w:rsid w:val="009A5162"/>
    <w:rsid w:val="009B4FE1"/>
    <w:rsid w:val="009D02CD"/>
    <w:rsid w:val="009D4D9F"/>
    <w:rsid w:val="009D6084"/>
    <w:rsid w:val="009D701F"/>
    <w:rsid w:val="009E3FFE"/>
    <w:rsid w:val="009E4D26"/>
    <w:rsid w:val="009E4ED5"/>
    <w:rsid w:val="00A002AF"/>
    <w:rsid w:val="00A0100C"/>
    <w:rsid w:val="00A02FEB"/>
    <w:rsid w:val="00A0389F"/>
    <w:rsid w:val="00A12532"/>
    <w:rsid w:val="00A13684"/>
    <w:rsid w:val="00A13B9E"/>
    <w:rsid w:val="00A14DAD"/>
    <w:rsid w:val="00A16151"/>
    <w:rsid w:val="00A178AD"/>
    <w:rsid w:val="00A20E6D"/>
    <w:rsid w:val="00A21E39"/>
    <w:rsid w:val="00A34197"/>
    <w:rsid w:val="00A42D99"/>
    <w:rsid w:val="00A454A0"/>
    <w:rsid w:val="00A461DC"/>
    <w:rsid w:val="00A47017"/>
    <w:rsid w:val="00A47775"/>
    <w:rsid w:val="00A50378"/>
    <w:rsid w:val="00A54750"/>
    <w:rsid w:val="00A63077"/>
    <w:rsid w:val="00A638A8"/>
    <w:rsid w:val="00A65987"/>
    <w:rsid w:val="00A71980"/>
    <w:rsid w:val="00A71F10"/>
    <w:rsid w:val="00A76FC2"/>
    <w:rsid w:val="00A84E54"/>
    <w:rsid w:val="00A869F7"/>
    <w:rsid w:val="00A921FB"/>
    <w:rsid w:val="00A92FDD"/>
    <w:rsid w:val="00A9534C"/>
    <w:rsid w:val="00A9670A"/>
    <w:rsid w:val="00A96E47"/>
    <w:rsid w:val="00AA0F7B"/>
    <w:rsid w:val="00AA57A5"/>
    <w:rsid w:val="00AA6978"/>
    <w:rsid w:val="00AB183B"/>
    <w:rsid w:val="00AB66D9"/>
    <w:rsid w:val="00AC39D8"/>
    <w:rsid w:val="00AE15C4"/>
    <w:rsid w:val="00AE261B"/>
    <w:rsid w:val="00AE776D"/>
    <w:rsid w:val="00AF6DAF"/>
    <w:rsid w:val="00AF6E43"/>
    <w:rsid w:val="00B0024B"/>
    <w:rsid w:val="00B020D8"/>
    <w:rsid w:val="00B02F89"/>
    <w:rsid w:val="00B1781F"/>
    <w:rsid w:val="00B241E7"/>
    <w:rsid w:val="00B26C68"/>
    <w:rsid w:val="00B27426"/>
    <w:rsid w:val="00B31E83"/>
    <w:rsid w:val="00B34A49"/>
    <w:rsid w:val="00B353FB"/>
    <w:rsid w:val="00B354E8"/>
    <w:rsid w:val="00B41C5B"/>
    <w:rsid w:val="00B43D01"/>
    <w:rsid w:val="00B47868"/>
    <w:rsid w:val="00B50947"/>
    <w:rsid w:val="00B50EF3"/>
    <w:rsid w:val="00B5137B"/>
    <w:rsid w:val="00B52366"/>
    <w:rsid w:val="00B5248D"/>
    <w:rsid w:val="00B53AE9"/>
    <w:rsid w:val="00B56483"/>
    <w:rsid w:val="00B57B80"/>
    <w:rsid w:val="00B66C16"/>
    <w:rsid w:val="00B71A78"/>
    <w:rsid w:val="00B73721"/>
    <w:rsid w:val="00B756A5"/>
    <w:rsid w:val="00B77975"/>
    <w:rsid w:val="00B80A15"/>
    <w:rsid w:val="00B80CBC"/>
    <w:rsid w:val="00B83046"/>
    <w:rsid w:val="00B83CC7"/>
    <w:rsid w:val="00B92A12"/>
    <w:rsid w:val="00B978E4"/>
    <w:rsid w:val="00BA16E4"/>
    <w:rsid w:val="00BA5DDF"/>
    <w:rsid w:val="00BA77EE"/>
    <w:rsid w:val="00BA7C79"/>
    <w:rsid w:val="00BB0CB3"/>
    <w:rsid w:val="00BB729D"/>
    <w:rsid w:val="00BC7D24"/>
    <w:rsid w:val="00BD3A1E"/>
    <w:rsid w:val="00BD5B41"/>
    <w:rsid w:val="00BD773F"/>
    <w:rsid w:val="00BE0410"/>
    <w:rsid w:val="00BE19E9"/>
    <w:rsid w:val="00BE5106"/>
    <w:rsid w:val="00BE7027"/>
    <w:rsid w:val="00BF0C4D"/>
    <w:rsid w:val="00BF1034"/>
    <w:rsid w:val="00BF2FD7"/>
    <w:rsid w:val="00BF30BE"/>
    <w:rsid w:val="00BF6667"/>
    <w:rsid w:val="00C005D9"/>
    <w:rsid w:val="00C067BD"/>
    <w:rsid w:val="00C06A8F"/>
    <w:rsid w:val="00C07B67"/>
    <w:rsid w:val="00C13304"/>
    <w:rsid w:val="00C15D17"/>
    <w:rsid w:val="00C1636B"/>
    <w:rsid w:val="00C26036"/>
    <w:rsid w:val="00C2615F"/>
    <w:rsid w:val="00C27300"/>
    <w:rsid w:val="00C30DB2"/>
    <w:rsid w:val="00C36603"/>
    <w:rsid w:val="00C41A0A"/>
    <w:rsid w:val="00C52DFE"/>
    <w:rsid w:val="00C533B2"/>
    <w:rsid w:val="00C53D85"/>
    <w:rsid w:val="00C60A44"/>
    <w:rsid w:val="00C66695"/>
    <w:rsid w:val="00C67373"/>
    <w:rsid w:val="00C72121"/>
    <w:rsid w:val="00C721E0"/>
    <w:rsid w:val="00C8227E"/>
    <w:rsid w:val="00C84BF1"/>
    <w:rsid w:val="00C868E4"/>
    <w:rsid w:val="00C92499"/>
    <w:rsid w:val="00C97739"/>
    <w:rsid w:val="00CA634A"/>
    <w:rsid w:val="00CB66A5"/>
    <w:rsid w:val="00CB772D"/>
    <w:rsid w:val="00CB7E5D"/>
    <w:rsid w:val="00CC1D0A"/>
    <w:rsid w:val="00CC1E75"/>
    <w:rsid w:val="00CC7D23"/>
    <w:rsid w:val="00CE6922"/>
    <w:rsid w:val="00CF0258"/>
    <w:rsid w:val="00CF2CD9"/>
    <w:rsid w:val="00CF3CAA"/>
    <w:rsid w:val="00D10A5F"/>
    <w:rsid w:val="00D11220"/>
    <w:rsid w:val="00D115C6"/>
    <w:rsid w:val="00D144BB"/>
    <w:rsid w:val="00D14911"/>
    <w:rsid w:val="00D21CE6"/>
    <w:rsid w:val="00D27817"/>
    <w:rsid w:val="00D303A0"/>
    <w:rsid w:val="00D31625"/>
    <w:rsid w:val="00D318C2"/>
    <w:rsid w:val="00D337BC"/>
    <w:rsid w:val="00D35A51"/>
    <w:rsid w:val="00D37B60"/>
    <w:rsid w:val="00D4083A"/>
    <w:rsid w:val="00D41384"/>
    <w:rsid w:val="00D42E8C"/>
    <w:rsid w:val="00D44C7F"/>
    <w:rsid w:val="00D4608F"/>
    <w:rsid w:val="00D47778"/>
    <w:rsid w:val="00D50EF0"/>
    <w:rsid w:val="00D54A27"/>
    <w:rsid w:val="00D55C42"/>
    <w:rsid w:val="00D55CD3"/>
    <w:rsid w:val="00D5734D"/>
    <w:rsid w:val="00D640A1"/>
    <w:rsid w:val="00D71E2E"/>
    <w:rsid w:val="00D72567"/>
    <w:rsid w:val="00D74031"/>
    <w:rsid w:val="00D8370D"/>
    <w:rsid w:val="00D8506F"/>
    <w:rsid w:val="00D90EFC"/>
    <w:rsid w:val="00D9478E"/>
    <w:rsid w:val="00DA10F4"/>
    <w:rsid w:val="00DA2392"/>
    <w:rsid w:val="00DA3112"/>
    <w:rsid w:val="00DA4053"/>
    <w:rsid w:val="00DA6555"/>
    <w:rsid w:val="00DA74CD"/>
    <w:rsid w:val="00DA79C6"/>
    <w:rsid w:val="00DA79CC"/>
    <w:rsid w:val="00DB3538"/>
    <w:rsid w:val="00DB3EAC"/>
    <w:rsid w:val="00DB545A"/>
    <w:rsid w:val="00DB63A2"/>
    <w:rsid w:val="00DB77B8"/>
    <w:rsid w:val="00DC01E9"/>
    <w:rsid w:val="00DC0313"/>
    <w:rsid w:val="00DC23E0"/>
    <w:rsid w:val="00DC5754"/>
    <w:rsid w:val="00DC6F64"/>
    <w:rsid w:val="00DD11E1"/>
    <w:rsid w:val="00DE55B3"/>
    <w:rsid w:val="00DE706E"/>
    <w:rsid w:val="00DF0AC5"/>
    <w:rsid w:val="00DF2A17"/>
    <w:rsid w:val="00DF599A"/>
    <w:rsid w:val="00DF7165"/>
    <w:rsid w:val="00E14F49"/>
    <w:rsid w:val="00E16601"/>
    <w:rsid w:val="00E17ED2"/>
    <w:rsid w:val="00E31398"/>
    <w:rsid w:val="00E314FF"/>
    <w:rsid w:val="00E3210A"/>
    <w:rsid w:val="00E34AC6"/>
    <w:rsid w:val="00E42E70"/>
    <w:rsid w:val="00E431CF"/>
    <w:rsid w:val="00E54150"/>
    <w:rsid w:val="00E55869"/>
    <w:rsid w:val="00E55C55"/>
    <w:rsid w:val="00E609DA"/>
    <w:rsid w:val="00E610AD"/>
    <w:rsid w:val="00E625E6"/>
    <w:rsid w:val="00E62AE1"/>
    <w:rsid w:val="00E62C74"/>
    <w:rsid w:val="00E62EAE"/>
    <w:rsid w:val="00E63AC2"/>
    <w:rsid w:val="00E65072"/>
    <w:rsid w:val="00E731CA"/>
    <w:rsid w:val="00E74836"/>
    <w:rsid w:val="00E773C4"/>
    <w:rsid w:val="00E77590"/>
    <w:rsid w:val="00E813B2"/>
    <w:rsid w:val="00E81D77"/>
    <w:rsid w:val="00E92FF7"/>
    <w:rsid w:val="00E93F11"/>
    <w:rsid w:val="00EA00DC"/>
    <w:rsid w:val="00EB30B0"/>
    <w:rsid w:val="00EB33C8"/>
    <w:rsid w:val="00EB3F02"/>
    <w:rsid w:val="00EB490B"/>
    <w:rsid w:val="00EB4B7A"/>
    <w:rsid w:val="00EB4E7D"/>
    <w:rsid w:val="00EB4E7F"/>
    <w:rsid w:val="00EC12FB"/>
    <w:rsid w:val="00EC1C3B"/>
    <w:rsid w:val="00EC1D86"/>
    <w:rsid w:val="00ED0065"/>
    <w:rsid w:val="00ED00C6"/>
    <w:rsid w:val="00ED2794"/>
    <w:rsid w:val="00ED59DE"/>
    <w:rsid w:val="00ED61D0"/>
    <w:rsid w:val="00ED6984"/>
    <w:rsid w:val="00ED6E40"/>
    <w:rsid w:val="00ED7780"/>
    <w:rsid w:val="00EE10E0"/>
    <w:rsid w:val="00EE4C82"/>
    <w:rsid w:val="00EE7760"/>
    <w:rsid w:val="00EF33A4"/>
    <w:rsid w:val="00F040FD"/>
    <w:rsid w:val="00F1153E"/>
    <w:rsid w:val="00F151BA"/>
    <w:rsid w:val="00F15BE0"/>
    <w:rsid w:val="00F22990"/>
    <w:rsid w:val="00F30651"/>
    <w:rsid w:val="00F317CD"/>
    <w:rsid w:val="00F329EB"/>
    <w:rsid w:val="00F33BEA"/>
    <w:rsid w:val="00F35C35"/>
    <w:rsid w:val="00F465BF"/>
    <w:rsid w:val="00F52785"/>
    <w:rsid w:val="00F54AB0"/>
    <w:rsid w:val="00F5610A"/>
    <w:rsid w:val="00F62871"/>
    <w:rsid w:val="00F67037"/>
    <w:rsid w:val="00F71C46"/>
    <w:rsid w:val="00F71C6E"/>
    <w:rsid w:val="00F722A7"/>
    <w:rsid w:val="00F75E39"/>
    <w:rsid w:val="00F76202"/>
    <w:rsid w:val="00F77E36"/>
    <w:rsid w:val="00F826B4"/>
    <w:rsid w:val="00F83580"/>
    <w:rsid w:val="00F86439"/>
    <w:rsid w:val="00F872DC"/>
    <w:rsid w:val="00F93C21"/>
    <w:rsid w:val="00FA5DB9"/>
    <w:rsid w:val="00FA7419"/>
    <w:rsid w:val="00FA74E4"/>
    <w:rsid w:val="00FC2611"/>
    <w:rsid w:val="00FD0196"/>
    <w:rsid w:val="00FD09C4"/>
    <w:rsid w:val="00FD30F1"/>
    <w:rsid w:val="00FD3E15"/>
    <w:rsid w:val="00FD5DBE"/>
    <w:rsid w:val="00FD7317"/>
    <w:rsid w:val="00FE4904"/>
    <w:rsid w:val="00FF6681"/>
    <w:rsid w:val="00FF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B9"/>
    <w:pPr>
      <w:spacing w:before="120" w:after="120"/>
      <w:jc w:val="both"/>
    </w:pPr>
    <w:rPr>
      <w:rFonts w:ascii="Arial" w:hAnsi="Arial" w:cs="Arial"/>
      <w:sz w:val="20"/>
      <w:szCs w:val="20"/>
      <w:lang w:val="en-ZA"/>
    </w:rPr>
  </w:style>
  <w:style w:type="paragraph" w:styleId="Heading1">
    <w:name w:val="heading 1"/>
    <w:basedOn w:val="Normal"/>
    <w:next w:val="BodyTextIndent"/>
    <w:link w:val="Heading1Char"/>
    <w:uiPriority w:val="99"/>
    <w:qFormat/>
    <w:rsid w:val="008A0690"/>
    <w:pPr>
      <w:keepNext/>
      <w:numPr>
        <w:numId w:val="5"/>
      </w:numPr>
      <w:shd w:val="clear" w:color="auto" w:fill="F3F3F3"/>
      <w:spacing w:before="240"/>
      <w:outlineLvl w:val="0"/>
    </w:pPr>
    <w:rPr>
      <w:b/>
      <w:bCs/>
      <w:caps/>
      <w:kern w:val="28"/>
      <w:sz w:val="28"/>
      <w:szCs w:val="28"/>
      <w:lang w:val="en-US"/>
    </w:rPr>
  </w:style>
  <w:style w:type="paragraph" w:styleId="Heading2">
    <w:name w:val="heading 2"/>
    <w:basedOn w:val="Normal"/>
    <w:next w:val="BodyTextIndent"/>
    <w:link w:val="Heading2Char"/>
    <w:uiPriority w:val="99"/>
    <w:qFormat/>
    <w:rsid w:val="002A554B"/>
    <w:pPr>
      <w:keepNext/>
      <w:numPr>
        <w:ilvl w:val="1"/>
        <w:numId w:val="5"/>
      </w:numPr>
      <w:spacing w:before="360" w:after="240"/>
      <w:outlineLvl w:val="1"/>
    </w:pPr>
    <w:rPr>
      <w:b/>
      <w:bCs/>
      <w:sz w:val="24"/>
      <w:szCs w:val="24"/>
      <w:lang w:val="en-GB"/>
    </w:rPr>
  </w:style>
  <w:style w:type="paragraph" w:styleId="Heading3">
    <w:name w:val="heading 3"/>
    <w:basedOn w:val="Normal"/>
    <w:next w:val="BodyTextIndent"/>
    <w:link w:val="Heading3Char"/>
    <w:uiPriority w:val="99"/>
    <w:qFormat/>
    <w:rsid w:val="00131C95"/>
    <w:pPr>
      <w:keepNext/>
      <w:numPr>
        <w:ilvl w:val="2"/>
        <w:numId w:val="5"/>
      </w:numPr>
      <w:spacing w:before="360"/>
      <w:outlineLvl w:val="2"/>
    </w:pPr>
    <w:rPr>
      <w:b/>
      <w:bCs/>
      <w:sz w:val="22"/>
      <w:szCs w:val="22"/>
      <w:lang w:val="en-GB"/>
    </w:rPr>
  </w:style>
  <w:style w:type="paragraph" w:styleId="Heading4">
    <w:name w:val="heading 4"/>
    <w:basedOn w:val="Normal"/>
    <w:next w:val="Normal"/>
    <w:link w:val="Heading4Char"/>
    <w:uiPriority w:val="99"/>
    <w:qFormat/>
    <w:rsid w:val="00A9534C"/>
    <w:pPr>
      <w:numPr>
        <w:ilvl w:val="3"/>
        <w:numId w:val="5"/>
      </w:numPr>
      <w:outlineLvl w:val="3"/>
    </w:pPr>
    <w:rPr>
      <w:lang w:val="en-GB"/>
    </w:rPr>
  </w:style>
  <w:style w:type="paragraph" w:styleId="Heading5">
    <w:name w:val="heading 5"/>
    <w:basedOn w:val="Normal"/>
    <w:next w:val="Normal"/>
    <w:link w:val="Heading5Char"/>
    <w:uiPriority w:val="99"/>
    <w:qFormat/>
    <w:rsid w:val="00763DB5"/>
    <w:pPr>
      <w:numPr>
        <w:ilvl w:val="4"/>
        <w:numId w:val="5"/>
      </w:numPr>
      <w:outlineLvl w:val="4"/>
    </w:pPr>
    <w:rPr>
      <w:lang w:val="en-US"/>
    </w:rPr>
  </w:style>
  <w:style w:type="paragraph" w:styleId="Heading6">
    <w:name w:val="heading 6"/>
    <w:basedOn w:val="Normal"/>
    <w:next w:val="Normal"/>
    <w:link w:val="Heading6Char"/>
    <w:uiPriority w:val="99"/>
    <w:qFormat/>
    <w:rsid w:val="007B079E"/>
    <w:pPr>
      <w:numPr>
        <w:ilvl w:val="5"/>
        <w:numId w:val="5"/>
      </w:numPr>
      <w:outlineLvl w:val="5"/>
    </w:pPr>
    <w:rPr>
      <w:lang w:val="en-GB"/>
    </w:rPr>
  </w:style>
  <w:style w:type="paragraph" w:styleId="Heading7">
    <w:name w:val="heading 7"/>
    <w:basedOn w:val="Normal"/>
    <w:next w:val="Normal"/>
    <w:link w:val="Heading7Char"/>
    <w:uiPriority w:val="99"/>
    <w:qFormat/>
    <w:rsid w:val="008A0690"/>
    <w:pPr>
      <w:numPr>
        <w:ilvl w:val="6"/>
        <w:numId w:val="5"/>
      </w:numPr>
      <w:outlineLvl w:val="6"/>
    </w:pPr>
    <w:rPr>
      <w:lang w:val="en-GB"/>
    </w:rPr>
  </w:style>
  <w:style w:type="paragraph" w:styleId="Heading8">
    <w:name w:val="heading 8"/>
    <w:basedOn w:val="Normal"/>
    <w:next w:val="Normal"/>
    <w:link w:val="Heading8Char"/>
    <w:uiPriority w:val="99"/>
    <w:qFormat/>
    <w:rsid w:val="008A0690"/>
    <w:pPr>
      <w:numPr>
        <w:ilvl w:val="7"/>
        <w:numId w:val="5"/>
      </w:numPr>
      <w:outlineLvl w:val="7"/>
    </w:pPr>
    <w:rPr>
      <w:lang w:val="en-GB"/>
    </w:rPr>
  </w:style>
  <w:style w:type="paragraph" w:styleId="Heading9">
    <w:name w:val="heading 9"/>
    <w:basedOn w:val="Normal"/>
    <w:next w:val="Normal"/>
    <w:link w:val="Heading9Char"/>
    <w:uiPriority w:val="99"/>
    <w:qFormat/>
    <w:rsid w:val="00DA79CC"/>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1A94"/>
    <w:rPr>
      <w:rFonts w:ascii="Arial" w:hAnsi="Arial" w:cs="Arial"/>
      <w:b/>
      <w:bCs/>
      <w:caps/>
      <w:kern w:val="28"/>
      <w:sz w:val="28"/>
      <w:szCs w:val="28"/>
      <w:shd w:val="clear" w:color="auto" w:fill="F3F3F3"/>
    </w:rPr>
  </w:style>
  <w:style w:type="character" w:customStyle="1" w:styleId="Heading2Char">
    <w:name w:val="Heading 2 Char"/>
    <w:basedOn w:val="DefaultParagraphFont"/>
    <w:link w:val="Heading2"/>
    <w:uiPriority w:val="99"/>
    <w:rsid w:val="002A554B"/>
    <w:rPr>
      <w:rFonts w:ascii="Arial" w:hAnsi="Arial" w:cs="Arial"/>
      <w:b/>
      <w:bCs/>
      <w:sz w:val="24"/>
      <w:szCs w:val="24"/>
      <w:lang w:val="en-GB"/>
    </w:rPr>
  </w:style>
  <w:style w:type="character" w:customStyle="1" w:styleId="Heading3Char">
    <w:name w:val="Heading 3 Char"/>
    <w:basedOn w:val="DefaultParagraphFont"/>
    <w:link w:val="Heading3"/>
    <w:uiPriority w:val="99"/>
    <w:locked/>
    <w:rsid w:val="00131C95"/>
    <w:rPr>
      <w:rFonts w:ascii="Arial" w:hAnsi="Arial" w:cs="Arial"/>
      <w:b/>
      <w:bCs/>
      <w:lang w:val="en-GB"/>
    </w:rPr>
  </w:style>
  <w:style w:type="character" w:customStyle="1" w:styleId="Heading4Char">
    <w:name w:val="Heading 4 Char"/>
    <w:basedOn w:val="DefaultParagraphFont"/>
    <w:link w:val="Heading4"/>
    <w:uiPriority w:val="99"/>
    <w:locked/>
    <w:rsid w:val="001552AC"/>
    <w:rPr>
      <w:rFonts w:ascii="Arial" w:hAnsi="Arial" w:cs="Arial"/>
      <w:sz w:val="20"/>
      <w:szCs w:val="20"/>
      <w:lang w:val="en-GB"/>
    </w:rPr>
  </w:style>
  <w:style w:type="character" w:customStyle="1" w:styleId="Heading5Char">
    <w:name w:val="Heading 5 Char"/>
    <w:basedOn w:val="DefaultParagraphFont"/>
    <w:link w:val="Heading5"/>
    <w:uiPriority w:val="99"/>
    <w:rsid w:val="00A31A94"/>
    <w:rPr>
      <w:rFonts w:ascii="Arial" w:hAnsi="Arial" w:cs="Arial"/>
      <w:sz w:val="20"/>
      <w:szCs w:val="20"/>
    </w:rPr>
  </w:style>
  <w:style w:type="character" w:customStyle="1" w:styleId="Heading6Char">
    <w:name w:val="Heading 6 Char"/>
    <w:basedOn w:val="DefaultParagraphFont"/>
    <w:link w:val="Heading6"/>
    <w:uiPriority w:val="99"/>
    <w:rsid w:val="00A31A94"/>
    <w:rPr>
      <w:rFonts w:ascii="Arial" w:hAnsi="Arial" w:cs="Arial"/>
      <w:sz w:val="20"/>
      <w:szCs w:val="20"/>
      <w:lang w:val="en-GB"/>
    </w:rPr>
  </w:style>
  <w:style w:type="character" w:customStyle="1" w:styleId="Heading7Char">
    <w:name w:val="Heading 7 Char"/>
    <w:basedOn w:val="DefaultParagraphFont"/>
    <w:link w:val="Heading7"/>
    <w:uiPriority w:val="99"/>
    <w:rsid w:val="00A31A94"/>
    <w:rPr>
      <w:rFonts w:ascii="Arial" w:hAnsi="Arial" w:cs="Arial"/>
      <w:sz w:val="20"/>
      <w:szCs w:val="20"/>
      <w:lang w:val="en-GB"/>
    </w:rPr>
  </w:style>
  <w:style w:type="character" w:customStyle="1" w:styleId="Heading8Char">
    <w:name w:val="Heading 8 Char"/>
    <w:basedOn w:val="DefaultParagraphFont"/>
    <w:link w:val="Heading8"/>
    <w:uiPriority w:val="99"/>
    <w:rsid w:val="00A31A94"/>
    <w:rPr>
      <w:rFonts w:ascii="Arial" w:hAnsi="Arial" w:cs="Arial"/>
      <w:sz w:val="20"/>
      <w:szCs w:val="20"/>
      <w:lang w:val="en-GB"/>
    </w:rPr>
  </w:style>
  <w:style w:type="character" w:customStyle="1" w:styleId="Heading9Char">
    <w:name w:val="Heading 9 Char"/>
    <w:basedOn w:val="DefaultParagraphFont"/>
    <w:link w:val="Heading9"/>
    <w:uiPriority w:val="99"/>
    <w:rsid w:val="00A31A94"/>
    <w:rPr>
      <w:rFonts w:ascii="Arial" w:hAnsi="Arial" w:cs="Arial"/>
      <w:sz w:val="20"/>
      <w:szCs w:val="20"/>
      <w:lang w:val="en-ZA"/>
    </w:rPr>
  </w:style>
  <w:style w:type="paragraph" w:styleId="BodyTextIndent">
    <w:name w:val="Body Text Indent"/>
    <w:basedOn w:val="Normal"/>
    <w:link w:val="BodyTextIndentChar"/>
    <w:uiPriority w:val="99"/>
    <w:rsid w:val="001A1B74"/>
    <w:pPr>
      <w:ind w:left="720"/>
    </w:pPr>
    <w:rPr>
      <w:lang w:val="en-GB"/>
    </w:rPr>
  </w:style>
  <w:style w:type="character" w:customStyle="1" w:styleId="BodyTextIndentChar">
    <w:name w:val="Body Text Indent Char"/>
    <w:basedOn w:val="DefaultParagraphFont"/>
    <w:link w:val="BodyTextIndent"/>
    <w:uiPriority w:val="99"/>
    <w:locked/>
    <w:rsid w:val="001552AC"/>
    <w:rPr>
      <w:rFonts w:ascii="Arial" w:hAnsi="Arial" w:cs="Arial"/>
      <w:lang w:val="en-GB" w:eastAsia="en-US"/>
    </w:rPr>
  </w:style>
  <w:style w:type="character" w:styleId="Hyperlink">
    <w:name w:val="Hyperlink"/>
    <w:basedOn w:val="DefaultParagraphFont"/>
    <w:uiPriority w:val="99"/>
    <w:rsid w:val="00ED6E40"/>
    <w:rPr>
      <w:color w:val="0000FF"/>
      <w:u w:val="single"/>
    </w:rPr>
  </w:style>
  <w:style w:type="paragraph" w:styleId="Footer">
    <w:name w:val="footer"/>
    <w:basedOn w:val="Normal"/>
    <w:link w:val="FooterChar"/>
    <w:uiPriority w:val="99"/>
    <w:rsid w:val="00ED6E40"/>
    <w:pPr>
      <w:tabs>
        <w:tab w:val="center" w:pos="4320"/>
        <w:tab w:val="right" w:pos="8640"/>
      </w:tabs>
    </w:pPr>
  </w:style>
  <w:style w:type="character" w:customStyle="1" w:styleId="FooterChar">
    <w:name w:val="Footer Char"/>
    <w:basedOn w:val="DefaultParagraphFont"/>
    <w:link w:val="Footer"/>
    <w:uiPriority w:val="99"/>
    <w:semiHidden/>
    <w:rsid w:val="00A31A94"/>
    <w:rPr>
      <w:rFonts w:ascii="Arial" w:hAnsi="Arial" w:cs="Arial"/>
      <w:sz w:val="20"/>
      <w:szCs w:val="20"/>
      <w:lang w:val="en-ZA"/>
    </w:rPr>
  </w:style>
  <w:style w:type="paragraph" w:styleId="BodyTextIndent2">
    <w:name w:val="Body Text Indent 2"/>
    <w:basedOn w:val="Normal"/>
    <w:link w:val="BodyTextIndent2Char"/>
    <w:uiPriority w:val="99"/>
    <w:rsid w:val="00B241E7"/>
    <w:pPr>
      <w:ind w:left="1418"/>
    </w:pPr>
  </w:style>
  <w:style w:type="character" w:customStyle="1" w:styleId="BodyTextIndent2Char">
    <w:name w:val="Body Text Indent 2 Char"/>
    <w:basedOn w:val="DefaultParagraphFont"/>
    <w:link w:val="BodyTextIndent2"/>
    <w:uiPriority w:val="99"/>
    <w:semiHidden/>
    <w:rsid w:val="00A31A94"/>
    <w:rPr>
      <w:rFonts w:ascii="Arial" w:hAnsi="Arial" w:cs="Arial"/>
      <w:sz w:val="20"/>
      <w:szCs w:val="20"/>
      <w:lang w:val="en-ZA"/>
    </w:rPr>
  </w:style>
  <w:style w:type="paragraph" w:styleId="BodyTextIndent3">
    <w:name w:val="Body Text Indent 3"/>
    <w:basedOn w:val="Normal"/>
    <w:link w:val="BodyTextIndent3Char"/>
    <w:uiPriority w:val="99"/>
    <w:rsid w:val="007B079E"/>
    <w:pPr>
      <w:ind w:left="2126"/>
    </w:pPr>
  </w:style>
  <w:style w:type="character" w:customStyle="1" w:styleId="BodyTextIndent3Char">
    <w:name w:val="Body Text Indent 3 Char"/>
    <w:basedOn w:val="DefaultParagraphFont"/>
    <w:link w:val="BodyTextIndent3"/>
    <w:uiPriority w:val="99"/>
    <w:semiHidden/>
    <w:rsid w:val="00A31A94"/>
    <w:rPr>
      <w:rFonts w:ascii="Arial" w:hAnsi="Arial" w:cs="Arial"/>
      <w:sz w:val="16"/>
      <w:szCs w:val="16"/>
      <w:lang w:val="en-ZA"/>
    </w:rPr>
  </w:style>
  <w:style w:type="paragraph" w:customStyle="1" w:styleId="BodyTextIndent4">
    <w:name w:val="BodyText Indent 4"/>
    <w:basedOn w:val="Normal"/>
    <w:uiPriority w:val="99"/>
    <w:rsid w:val="006D1485"/>
    <w:pPr>
      <w:ind w:left="2694"/>
    </w:pPr>
  </w:style>
  <w:style w:type="paragraph" w:customStyle="1" w:styleId="BULLET">
    <w:name w:val="BULLET"/>
    <w:basedOn w:val="Normal"/>
    <w:uiPriority w:val="99"/>
    <w:rsid w:val="00913393"/>
    <w:pPr>
      <w:tabs>
        <w:tab w:val="num" w:pos="454"/>
      </w:tabs>
      <w:ind w:left="454" w:hanging="454"/>
    </w:pPr>
    <w:rPr>
      <w:lang w:val="en-GB"/>
    </w:rPr>
  </w:style>
  <w:style w:type="paragraph" w:customStyle="1" w:styleId="BULLET2">
    <w:name w:val="BULLET2"/>
    <w:basedOn w:val="Normal"/>
    <w:uiPriority w:val="99"/>
    <w:rsid w:val="00913393"/>
    <w:pPr>
      <w:tabs>
        <w:tab w:val="num" w:pos="454"/>
      </w:tabs>
      <w:ind w:left="454" w:hanging="454"/>
    </w:pPr>
    <w:rPr>
      <w:lang w:val="en-US"/>
    </w:rPr>
  </w:style>
  <w:style w:type="paragraph" w:customStyle="1" w:styleId="InfoHeading">
    <w:name w:val="InfoHeading"/>
    <w:basedOn w:val="Normal"/>
    <w:uiPriority w:val="99"/>
    <w:rsid w:val="00ED6E40"/>
    <w:pPr>
      <w:tabs>
        <w:tab w:val="right" w:pos="1593"/>
      </w:tabs>
      <w:spacing w:before="60"/>
      <w:jc w:val="left"/>
    </w:pPr>
    <w:rPr>
      <w:b/>
      <w:bCs/>
      <w:caps/>
    </w:rPr>
  </w:style>
  <w:style w:type="paragraph" w:customStyle="1" w:styleId="InfoText">
    <w:name w:val="InfoText"/>
    <w:basedOn w:val="Normal"/>
    <w:uiPriority w:val="99"/>
    <w:rsid w:val="00ED6E40"/>
    <w:pPr>
      <w:spacing w:before="60"/>
      <w:ind w:left="266"/>
    </w:pPr>
    <w:rPr>
      <w:b/>
      <w:bCs/>
    </w:rPr>
  </w:style>
  <w:style w:type="paragraph" w:styleId="List">
    <w:name w:val="List"/>
    <w:basedOn w:val="Normal"/>
    <w:autoRedefine/>
    <w:uiPriority w:val="99"/>
    <w:rsid w:val="00ED6E40"/>
    <w:pPr>
      <w:jc w:val="center"/>
    </w:pPr>
    <w:rPr>
      <w:b/>
      <w:bCs/>
      <w:caps/>
      <w:sz w:val="32"/>
      <w:szCs w:val="32"/>
    </w:rPr>
  </w:style>
  <w:style w:type="paragraph" w:styleId="TOC1">
    <w:name w:val="toc 1"/>
    <w:basedOn w:val="Normal"/>
    <w:next w:val="Normal"/>
    <w:autoRedefine/>
    <w:uiPriority w:val="39"/>
    <w:rsid w:val="00ED6E40"/>
    <w:pPr>
      <w:tabs>
        <w:tab w:val="left" w:pos="720"/>
        <w:tab w:val="right" w:leader="dot" w:pos="8931"/>
      </w:tabs>
      <w:spacing w:after="0"/>
      <w:jc w:val="left"/>
    </w:pPr>
    <w:rPr>
      <w:b/>
      <w:bCs/>
      <w:caps/>
      <w:noProof/>
      <w:sz w:val="16"/>
      <w:szCs w:val="16"/>
      <w:lang w:val="en-US"/>
    </w:rPr>
  </w:style>
  <w:style w:type="paragraph" w:styleId="TOC2">
    <w:name w:val="toc 2"/>
    <w:basedOn w:val="Normal"/>
    <w:next w:val="Normal"/>
    <w:autoRedefine/>
    <w:uiPriority w:val="39"/>
    <w:rsid w:val="00ED6E40"/>
    <w:pPr>
      <w:tabs>
        <w:tab w:val="left" w:pos="720"/>
        <w:tab w:val="right" w:leader="dot" w:pos="8930"/>
      </w:tabs>
      <w:spacing w:before="40" w:after="0"/>
      <w:ind w:left="720" w:hanging="720"/>
      <w:jc w:val="left"/>
    </w:pPr>
    <w:rPr>
      <w:noProof/>
      <w:sz w:val="16"/>
      <w:szCs w:val="16"/>
    </w:rPr>
  </w:style>
  <w:style w:type="paragraph" w:styleId="TOC3">
    <w:name w:val="toc 3"/>
    <w:basedOn w:val="Normal"/>
    <w:next w:val="Normal"/>
    <w:autoRedefine/>
    <w:uiPriority w:val="39"/>
    <w:rsid w:val="00ED6E40"/>
    <w:pPr>
      <w:tabs>
        <w:tab w:val="left" w:pos="720"/>
        <w:tab w:val="right" w:leader="dot" w:pos="8930"/>
      </w:tabs>
      <w:spacing w:before="0" w:after="0"/>
      <w:ind w:left="1440" w:hanging="720"/>
      <w:jc w:val="left"/>
    </w:pPr>
    <w:rPr>
      <w:noProof/>
      <w:sz w:val="16"/>
      <w:szCs w:val="16"/>
    </w:rPr>
  </w:style>
  <w:style w:type="paragraph" w:styleId="BalloonText">
    <w:name w:val="Balloon Text"/>
    <w:basedOn w:val="Normal"/>
    <w:link w:val="BalloonTextChar"/>
    <w:uiPriority w:val="99"/>
    <w:semiHidden/>
    <w:rsid w:val="009A3DC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9A3DCA"/>
    <w:rPr>
      <w:rFonts w:ascii="Tahoma" w:hAnsi="Tahoma" w:cs="Tahoma"/>
      <w:sz w:val="16"/>
      <w:szCs w:val="16"/>
      <w:lang w:eastAsia="en-US"/>
    </w:rPr>
  </w:style>
  <w:style w:type="paragraph" w:styleId="Header">
    <w:name w:val="header"/>
    <w:basedOn w:val="Normal"/>
    <w:link w:val="HeaderChar"/>
    <w:uiPriority w:val="99"/>
    <w:rsid w:val="009A3DCA"/>
    <w:pPr>
      <w:tabs>
        <w:tab w:val="center" w:pos="4513"/>
        <w:tab w:val="right" w:pos="9026"/>
      </w:tabs>
      <w:spacing w:before="0" w:after="0"/>
    </w:pPr>
  </w:style>
  <w:style w:type="character" w:customStyle="1" w:styleId="HeaderChar">
    <w:name w:val="Header Char"/>
    <w:basedOn w:val="DefaultParagraphFont"/>
    <w:link w:val="Header"/>
    <w:uiPriority w:val="99"/>
    <w:locked/>
    <w:rsid w:val="009A3DCA"/>
    <w:rPr>
      <w:rFonts w:ascii="Arial" w:hAnsi="Arial" w:cs="Arial"/>
      <w:lang w:eastAsia="en-US"/>
    </w:rPr>
  </w:style>
  <w:style w:type="table" w:styleId="TableGrid">
    <w:name w:val="Table Grid"/>
    <w:basedOn w:val="TableNormal"/>
    <w:uiPriority w:val="99"/>
    <w:rsid w:val="0011023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231296"/>
    <w:rPr>
      <w:rFonts w:cs="Times New Roman"/>
      <w:sz w:val="16"/>
      <w:szCs w:val="16"/>
    </w:rPr>
  </w:style>
  <w:style w:type="paragraph" w:styleId="CommentText">
    <w:name w:val="annotation text"/>
    <w:basedOn w:val="Normal"/>
    <w:link w:val="CommentTextChar"/>
    <w:uiPriority w:val="99"/>
    <w:semiHidden/>
    <w:rsid w:val="00231296"/>
  </w:style>
  <w:style w:type="character" w:customStyle="1" w:styleId="CommentTextChar">
    <w:name w:val="Comment Text Char"/>
    <w:basedOn w:val="DefaultParagraphFont"/>
    <w:link w:val="CommentText"/>
    <w:uiPriority w:val="99"/>
    <w:locked/>
    <w:rsid w:val="00231296"/>
    <w:rPr>
      <w:rFonts w:ascii="Arial" w:hAnsi="Arial" w:cs="Arial"/>
      <w:lang w:eastAsia="en-US"/>
    </w:rPr>
  </w:style>
  <w:style w:type="paragraph" w:styleId="CommentSubject">
    <w:name w:val="annotation subject"/>
    <w:basedOn w:val="CommentText"/>
    <w:next w:val="CommentText"/>
    <w:link w:val="CommentSubjectChar"/>
    <w:uiPriority w:val="99"/>
    <w:semiHidden/>
    <w:rsid w:val="00231296"/>
    <w:rPr>
      <w:b/>
      <w:bCs/>
    </w:rPr>
  </w:style>
  <w:style w:type="character" w:customStyle="1" w:styleId="CommentSubjectChar">
    <w:name w:val="Comment Subject Char"/>
    <w:basedOn w:val="CommentTextChar"/>
    <w:link w:val="CommentSubject"/>
    <w:uiPriority w:val="99"/>
    <w:locked/>
    <w:rsid w:val="00231296"/>
    <w:rPr>
      <w:rFonts w:ascii="Arial" w:hAnsi="Arial" w:cs="Arial"/>
      <w:b/>
      <w:bCs/>
      <w:lang w:eastAsia="en-US"/>
    </w:rPr>
  </w:style>
  <w:style w:type="paragraph" w:styleId="Caption">
    <w:name w:val="caption"/>
    <w:basedOn w:val="Normal"/>
    <w:next w:val="Normal"/>
    <w:unhideWhenUsed/>
    <w:qFormat/>
    <w:locked/>
    <w:rsid w:val="005D26BE"/>
    <w:pPr>
      <w:spacing w:before="0" w:after="200"/>
    </w:pPr>
    <w:rPr>
      <w:b/>
      <w:bCs/>
      <w:sz w:val="18"/>
      <w:szCs w:val="18"/>
    </w:rPr>
  </w:style>
  <w:style w:type="paragraph" w:styleId="ListParagraph">
    <w:name w:val="List Paragraph"/>
    <w:basedOn w:val="Normal"/>
    <w:uiPriority w:val="34"/>
    <w:qFormat/>
    <w:rsid w:val="0052011B"/>
    <w:pPr>
      <w:ind w:left="720"/>
      <w:contextualSpacing/>
    </w:pPr>
  </w:style>
  <w:style w:type="paragraph" w:styleId="NormalWeb">
    <w:name w:val="Normal (Web)"/>
    <w:basedOn w:val="Normal"/>
    <w:uiPriority w:val="99"/>
    <w:semiHidden/>
    <w:unhideWhenUsed/>
    <w:rsid w:val="00BA7C79"/>
    <w:pPr>
      <w:spacing w:before="100" w:beforeAutospacing="1" w:after="100" w:afterAutospacing="1"/>
      <w:jc w:val="left"/>
    </w:pPr>
    <w:rPr>
      <w:rFonts w:ascii="Times New Roman" w:eastAsiaTheme="minorEastAsia" w:hAnsi="Times New Roman" w:cs="Times New Roman"/>
      <w:sz w:val="24"/>
      <w:szCs w:val="24"/>
      <w:lang w:eastAsia="en-ZA"/>
    </w:rPr>
  </w:style>
  <w:style w:type="paragraph" w:styleId="BodyText">
    <w:name w:val="Body Text"/>
    <w:basedOn w:val="Normal"/>
    <w:link w:val="BodyTextChar"/>
    <w:uiPriority w:val="99"/>
    <w:semiHidden/>
    <w:unhideWhenUsed/>
    <w:rsid w:val="00A47775"/>
  </w:style>
  <w:style w:type="character" w:customStyle="1" w:styleId="BodyTextChar">
    <w:name w:val="Body Text Char"/>
    <w:basedOn w:val="DefaultParagraphFont"/>
    <w:link w:val="BodyText"/>
    <w:uiPriority w:val="99"/>
    <w:semiHidden/>
    <w:rsid w:val="00A47775"/>
    <w:rPr>
      <w:rFonts w:ascii="Arial" w:hAnsi="Arial" w:cs="Arial"/>
      <w:sz w:val="20"/>
      <w:szCs w:val="20"/>
      <w:lang w:val="en-ZA"/>
    </w:rPr>
  </w:style>
  <w:style w:type="paragraph" w:styleId="TableofFigures">
    <w:name w:val="table of figures"/>
    <w:basedOn w:val="Normal"/>
    <w:next w:val="Normal"/>
    <w:uiPriority w:val="99"/>
    <w:unhideWhenUsed/>
    <w:rsid w:val="00472B8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B9"/>
    <w:pPr>
      <w:spacing w:before="120" w:after="120"/>
      <w:jc w:val="both"/>
    </w:pPr>
    <w:rPr>
      <w:rFonts w:ascii="Arial" w:hAnsi="Arial" w:cs="Arial"/>
      <w:sz w:val="20"/>
      <w:szCs w:val="20"/>
      <w:lang w:val="en-ZA"/>
    </w:rPr>
  </w:style>
  <w:style w:type="paragraph" w:styleId="Heading1">
    <w:name w:val="heading 1"/>
    <w:basedOn w:val="Normal"/>
    <w:next w:val="BodyTextIndent"/>
    <w:link w:val="Heading1Char"/>
    <w:uiPriority w:val="99"/>
    <w:qFormat/>
    <w:rsid w:val="008A0690"/>
    <w:pPr>
      <w:keepNext/>
      <w:numPr>
        <w:numId w:val="5"/>
      </w:numPr>
      <w:shd w:val="clear" w:color="auto" w:fill="F3F3F3"/>
      <w:spacing w:before="240"/>
      <w:outlineLvl w:val="0"/>
    </w:pPr>
    <w:rPr>
      <w:b/>
      <w:bCs/>
      <w:caps/>
      <w:kern w:val="28"/>
      <w:sz w:val="28"/>
      <w:szCs w:val="28"/>
      <w:lang w:val="en-US"/>
    </w:rPr>
  </w:style>
  <w:style w:type="paragraph" w:styleId="Heading2">
    <w:name w:val="heading 2"/>
    <w:basedOn w:val="Normal"/>
    <w:next w:val="BodyTextIndent"/>
    <w:link w:val="Heading2Char"/>
    <w:uiPriority w:val="99"/>
    <w:qFormat/>
    <w:rsid w:val="002A554B"/>
    <w:pPr>
      <w:keepNext/>
      <w:numPr>
        <w:ilvl w:val="1"/>
        <w:numId w:val="5"/>
      </w:numPr>
      <w:spacing w:before="360" w:after="240"/>
      <w:outlineLvl w:val="1"/>
    </w:pPr>
    <w:rPr>
      <w:b/>
      <w:bCs/>
      <w:sz w:val="24"/>
      <w:szCs w:val="24"/>
      <w:lang w:val="en-GB"/>
    </w:rPr>
  </w:style>
  <w:style w:type="paragraph" w:styleId="Heading3">
    <w:name w:val="heading 3"/>
    <w:basedOn w:val="Normal"/>
    <w:next w:val="BodyTextIndent"/>
    <w:link w:val="Heading3Char"/>
    <w:uiPriority w:val="99"/>
    <w:qFormat/>
    <w:rsid w:val="00131C95"/>
    <w:pPr>
      <w:keepNext/>
      <w:numPr>
        <w:ilvl w:val="2"/>
        <w:numId w:val="5"/>
      </w:numPr>
      <w:spacing w:before="360"/>
      <w:outlineLvl w:val="2"/>
    </w:pPr>
    <w:rPr>
      <w:b/>
      <w:bCs/>
      <w:sz w:val="22"/>
      <w:szCs w:val="22"/>
      <w:lang w:val="en-GB"/>
    </w:rPr>
  </w:style>
  <w:style w:type="paragraph" w:styleId="Heading4">
    <w:name w:val="heading 4"/>
    <w:basedOn w:val="Normal"/>
    <w:next w:val="Normal"/>
    <w:link w:val="Heading4Char"/>
    <w:uiPriority w:val="99"/>
    <w:qFormat/>
    <w:rsid w:val="00A9534C"/>
    <w:pPr>
      <w:numPr>
        <w:ilvl w:val="3"/>
        <w:numId w:val="5"/>
      </w:numPr>
      <w:outlineLvl w:val="3"/>
    </w:pPr>
    <w:rPr>
      <w:lang w:val="en-GB"/>
    </w:rPr>
  </w:style>
  <w:style w:type="paragraph" w:styleId="Heading5">
    <w:name w:val="heading 5"/>
    <w:basedOn w:val="Normal"/>
    <w:next w:val="Normal"/>
    <w:link w:val="Heading5Char"/>
    <w:uiPriority w:val="99"/>
    <w:qFormat/>
    <w:rsid w:val="00763DB5"/>
    <w:pPr>
      <w:numPr>
        <w:ilvl w:val="4"/>
        <w:numId w:val="5"/>
      </w:numPr>
      <w:outlineLvl w:val="4"/>
    </w:pPr>
    <w:rPr>
      <w:lang w:val="en-US"/>
    </w:rPr>
  </w:style>
  <w:style w:type="paragraph" w:styleId="Heading6">
    <w:name w:val="heading 6"/>
    <w:basedOn w:val="Normal"/>
    <w:next w:val="Normal"/>
    <w:link w:val="Heading6Char"/>
    <w:uiPriority w:val="99"/>
    <w:qFormat/>
    <w:rsid w:val="007B079E"/>
    <w:pPr>
      <w:numPr>
        <w:ilvl w:val="5"/>
        <w:numId w:val="5"/>
      </w:numPr>
      <w:outlineLvl w:val="5"/>
    </w:pPr>
    <w:rPr>
      <w:lang w:val="en-GB"/>
    </w:rPr>
  </w:style>
  <w:style w:type="paragraph" w:styleId="Heading7">
    <w:name w:val="heading 7"/>
    <w:basedOn w:val="Normal"/>
    <w:next w:val="Normal"/>
    <w:link w:val="Heading7Char"/>
    <w:uiPriority w:val="99"/>
    <w:qFormat/>
    <w:rsid w:val="008A0690"/>
    <w:pPr>
      <w:numPr>
        <w:ilvl w:val="6"/>
        <w:numId w:val="5"/>
      </w:numPr>
      <w:outlineLvl w:val="6"/>
    </w:pPr>
    <w:rPr>
      <w:lang w:val="en-GB"/>
    </w:rPr>
  </w:style>
  <w:style w:type="paragraph" w:styleId="Heading8">
    <w:name w:val="heading 8"/>
    <w:basedOn w:val="Normal"/>
    <w:next w:val="Normal"/>
    <w:link w:val="Heading8Char"/>
    <w:uiPriority w:val="99"/>
    <w:qFormat/>
    <w:rsid w:val="008A0690"/>
    <w:pPr>
      <w:numPr>
        <w:ilvl w:val="7"/>
        <w:numId w:val="5"/>
      </w:numPr>
      <w:outlineLvl w:val="7"/>
    </w:pPr>
    <w:rPr>
      <w:lang w:val="en-GB"/>
    </w:rPr>
  </w:style>
  <w:style w:type="paragraph" w:styleId="Heading9">
    <w:name w:val="heading 9"/>
    <w:basedOn w:val="Normal"/>
    <w:next w:val="Normal"/>
    <w:link w:val="Heading9Char"/>
    <w:uiPriority w:val="99"/>
    <w:qFormat/>
    <w:rsid w:val="00DA79CC"/>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1A94"/>
    <w:rPr>
      <w:rFonts w:ascii="Arial" w:hAnsi="Arial" w:cs="Arial"/>
      <w:b/>
      <w:bCs/>
      <w:caps/>
      <w:kern w:val="28"/>
      <w:sz w:val="28"/>
      <w:szCs w:val="28"/>
      <w:shd w:val="clear" w:color="auto" w:fill="F3F3F3"/>
    </w:rPr>
  </w:style>
  <w:style w:type="character" w:customStyle="1" w:styleId="Heading2Char">
    <w:name w:val="Heading 2 Char"/>
    <w:basedOn w:val="DefaultParagraphFont"/>
    <w:link w:val="Heading2"/>
    <w:uiPriority w:val="99"/>
    <w:rsid w:val="002A554B"/>
    <w:rPr>
      <w:rFonts w:ascii="Arial" w:hAnsi="Arial" w:cs="Arial"/>
      <w:b/>
      <w:bCs/>
      <w:sz w:val="24"/>
      <w:szCs w:val="24"/>
      <w:lang w:val="en-GB"/>
    </w:rPr>
  </w:style>
  <w:style w:type="character" w:customStyle="1" w:styleId="Heading3Char">
    <w:name w:val="Heading 3 Char"/>
    <w:basedOn w:val="DefaultParagraphFont"/>
    <w:link w:val="Heading3"/>
    <w:uiPriority w:val="99"/>
    <w:locked/>
    <w:rsid w:val="00131C95"/>
    <w:rPr>
      <w:rFonts w:ascii="Arial" w:hAnsi="Arial" w:cs="Arial"/>
      <w:b/>
      <w:bCs/>
      <w:lang w:val="en-GB"/>
    </w:rPr>
  </w:style>
  <w:style w:type="character" w:customStyle="1" w:styleId="Heading4Char">
    <w:name w:val="Heading 4 Char"/>
    <w:basedOn w:val="DefaultParagraphFont"/>
    <w:link w:val="Heading4"/>
    <w:uiPriority w:val="99"/>
    <w:locked/>
    <w:rsid w:val="001552AC"/>
    <w:rPr>
      <w:rFonts w:ascii="Arial" w:hAnsi="Arial" w:cs="Arial"/>
      <w:sz w:val="20"/>
      <w:szCs w:val="20"/>
      <w:lang w:val="en-GB"/>
    </w:rPr>
  </w:style>
  <w:style w:type="character" w:customStyle="1" w:styleId="Heading5Char">
    <w:name w:val="Heading 5 Char"/>
    <w:basedOn w:val="DefaultParagraphFont"/>
    <w:link w:val="Heading5"/>
    <w:uiPriority w:val="99"/>
    <w:rsid w:val="00A31A94"/>
    <w:rPr>
      <w:rFonts w:ascii="Arial" w:hAnsi="Arial" w:cs="Arial"/>
      <w:sz w:val="20"/>
      <w:szCs w:val="20"/>
    </w:rPr>
  </w:style>
  <w:style w:type="character" w:customStyle="1" w:styleId="Heading6Char">
    <w:name w:val="Heading 6 Char"/>
    <w:basedOn w:val="DefaultParagraphFont"/>
    <w:link w:val="Heading6"/>
    <w:uiPriority w:val="99"/>
    <w:rsid w:val="00A31A94"/>
    <w:rPr>
      <w:rFonts w:ascii="Arial" w:hAnsi="Arial" w:cs="Arial"/>
      <w:sz w:val="20"/>
      <w:szCs w:val="20"/>
      <w:lang w:val="en-GB"/>
    </w:rPr>
  </w:style>
  <w:style w:type="character" w:customStyle="1" w:styleId="Heading7Char">
    <w:name w:val="Heading 7 Char"/>
    <w:basedOn w:val="DefaultParagraphFont"/>
    <w:link w:val="Heading7"/>
    <w:uiPriority w:val="99"/>
    <w:rsid w:val="00A31A94"/>
    <w:rPr>
      <w:rFonts w:ascii="Arial" w:hAnsi="Arial" w:cs="Arial"/>
      <w:sz w:val="20"/>
      <w:szCs w:val="20"/>
      <w:lang w:val="en-GB"/>
    </w:rPr>
  </w:style>
  <w:style w:type="character" w:customStyle="1" w:styleId="Heading8Char">
    <w:name w:val="Heading 8 Char"/>
    <w:basedOn w:val="DefaultParagraphFont"/>
    <w:link w:val="Heading8"/>
    <w:uiPriority w:val="99"/>
    <w:rsid w:val="00A31A94"/>
    <w:rPr>
      <w:rFonts w:ascii="Arial" w:hAnsi="Arial" w:cs="Arial"/>
      <w:sz w:val="20"/>
      <w:szCs w:val="20"/>
      <w:lang w:val="en-GB"/>
    </w:rPr>
  </w:style>
  <w:style w:type="character" w:customStyle="1" w:styleId="Heading9Char">
    <w:name w:val="Heading 9 Char"/>
    <w:basedOn w:val="DefaultParagraphFont"/>
    <w:link w:val="Heading9"/>
    <w:uiPriority w:val="99"/>
    <w:rsid w:val="00A31A94"/>
    <w:rPr>
      <w:rFonts w:ascii="Arial" w:hAnsi="Arial" w:cs="Arial"/>
      <w:sz w:val="20"/>
      <w:szCs w:val="20"/>
      <w:lang w:val="en-ZA"/>
    </w:rPr>
  </w:style>
  <w:style w:type="paragraph" w:styleId="BodyTextIndent">
    <w:name w:val="Body Text Indent"/>
    <w:basedOn w:val="Normal"/>
    <w:link w:val="BodyTextIndentChar"/>
    <w:uiPriority w:val="99"/>
    <w:rsid w:val="001A1B74"/>
    <w:pPr>
      <w:ind w:left="720"/>
    </w:pPr>
    <w:rPr>
      <w:lang w:val="en-GB"/>
    </w:rPr>
  </w:style>
  <w:style w:type="character" w:customStyle="1" w:styleId="BodyTextIndentChar">
    <w:name w:val="Body Text Indent Char"/>
    <w:basedOn w:val="DefaultParagraphFont"/>
    <w:link w:val="BodyTextIndent"/>
    <w:uiPriority w:val="99"/>
    <w:locked/>
    <w:rsid w:val="001552AC"/>
    <w:rPr>
      <w:rFonts w:ascii="Arial" w:hAnsi="Arial" w:cs="Arial"/>
      <w:lang w:val="en-GB" w:eastAsia="en-US"/>
    </w:rPr>
  </w:style>
  <w:style w:type="character" w:styleId="Hyperlink">
    <w:name w:val="Hyperlink"/>
    <w:basedOn w:val="DefaultParagraphFont"/>
    <w:uiPriority w:val="99"/>
    <w:rsid w:val="00ED6E40"/>
    <w:rPr>
      <w:color w:val="0000FF"/>
      <w:u w:val="single"/>
    </w:rPr>
  </w:style>
  <w:style w:type="paragraph" w:styleId="Footer">
    <w:name w:val="footer"/>
    <w:basedOn w:val="Normal"/>
    <w:link w:val="FooterChar"/>
    <w:uiPriority w:val="99"/>
    <w:rsid w:val="00ED6E40"/>
    <w:pPr>
      <w:tabs>
        <w:tab w:val="center" w:pos="4320"/>
        <w:tab w:val="right" w:pos="8640"/>
      </w:tabs>
    </w:pPr>
  </w:style>
  <w:style w:type="character" w:customStyle="1" w:styleId="FooterChar">
    <w:name w:val="Footer Char"/>
    <w:basedOn w:val="DefaultParagraphFont"/>
    <w:link w:val="Footer"/>
    <w:uiPriority w:val="99"/>
    <w:semiHidden/>
    <w:rsid w:val="00A31A94"/>
    <w:rPr>
      <w:rFonts w:ascii="Arial" w:hAnsi="Arial" w:cs="Arial"/>
      <w:sz w:val="20"/>
      <w:szCs w:val="20"/>
      <w:lang w:val="en-ZA"/>
    </w:rPr>
  </w:style>
  <w:style w:type="paragraph" w:styleId="BodyTextIndent2">
    <w:name w:val="Body Text Indent 2"/>
    <w:basedOn w:val="Normal"/>
    <w:link w:val="BodyTextIndent2Char"/>
    <w:uiPriority w:val="99"/>
    <w:rsid w:val="00B241E7"/>
    <w:pPr>
      <w:ind w:left="1418"/>
    </w:pPr>
  </w:style>
  <w:style w:type="character" w:customStyle="1" w:styleId="BodyTextIndent2Char">
    <w:name w:val="Body Text Indent 2 Char"/>
    <w:basedOn w:val="DefaultParagraphFont"/>
    <w:link w:val="BodyTextIndent2"/>
    <w:uiPriority w:val="99"/>
    <w:semiHidden/>
    <w:rsid w:val="00A31A94"/>
    <w:rPr>
      <w:rFonts w:ascii="Arial" w:hAnsi="Arial" w:cs="Arial"/>
      <w:sz w:val="20"/>
      <w:szCs w:val="20"/>
      <w:lang w:val="en-ZA"/>
    </w:rPr>
  </w:style>
  <w:style w:type="paragraph" w:styleId="BodyTextIndent3">
    <w:name w:val="Body Text Indent 3"/>
    <w:basedOn w:val="Normal"/>
    <w:link w:val="BodyTextIndent3Char"/>
    <w:uiPriority w:val="99"/>
    <w:rsid w:val="007B079E"/>
    <w:pPr>
      <w:ind w:left="2126"/>
    </w:pPr>
  </w:style>
  <w:style w:type="character" w:customStyle="1" w:styleId="BodyTextIndent3Char">
    <w:name w:val="Body Text Indent 3 Char"/>
    <w:basedOn w:val="DefaultParagraphFont"/>
    <w:link w:val="BodyTextIndent3"/>
    <w:uiPriority w:val="99"/>
    <w:semiHidden/>
    <w:rsid w:val="00A31A94"/>
    <w:rPr>
      <w:rFonts w:ascii="Arial" w:hAnsi="Arial" w:cs="Arial"/>
      <w:sz w:val="16"/>
      <w:szCs w:val="16"/>
      <w:lang w:val="en-ZA"/>
    </w:rPr>
  </w:style>
  <w:style w:type="paragraph" w:customStyle="1" w:styleId="BodyTextIndent4">
    <w:name w:val="BodyText Indent 4"/>
    <w:basedOn w:val="Normal"/>
    <w:uiPriority w:val="99"/>
    <w:rsid w:val="006D1485"/>
    <w:pPr>
      <w:ind w:left="2694"/>
    </w:pPr>
  </w:style>
  <w:style w:type="paragraph" w:customStyle="1" w:styleId="BULLET">
    <w:name w:val="BULLET"/>
    <w:basedOn w:val="Normal"/>
    <w:uiPriority w:val="99"/>
    <w:rsid w:val="00913393"/>
    <w:pPr>
      <w:tabs>
        <w:tab w:val="num" w:pos="454"/>
      </w:tabs>
      <w:ind w:left="454" w:hanging="454"/>
    </w:pPr>
    <w:rPr>
      <w:lang w:val="en-GB"/>
    </w:rPr>
  </w:style>
  <w:style w:type="paragraph" w:customStyle="1" w:styleId="BULLET2">
    <w:name w:val="BULLET2"/>
    <w:basedOn w:val="Normal"/>
    <w:uiPriority w:val="99"/>
    <w:rsid w:val="00913393"/>
    <w:pPr>
      <w:tabs>
        <w:tab w:val="num" w:pos="454"/>
      </w:tabs>
      <w:ind w:left="454" w:hanging="454"/>
    </w:pPr>
    <w:rPr>
      <w:lang w:val="en-US"/>
    </w:rPr>
  </w:style>
  <w:style w:type="paragraph" w:customStyle="1" w:styleId="InfoHeading">
    <w:name w:val="InfoHeading"/>
    <w:basedOn w:val="Normal"/>
    <w:uiPriority w:val="99"/>
    <w:rsid w:val="00ED6E40"/>
    <w:pPr>
      <w:tabs>
        <w:tab w:val="right" w:pos="1593"/>
      </w:tabs>
      <w:spacing w:before="60"/>
      <w:jc w:val="left"/>
    </w:pPr>
    <w:rPr>
      <w:b/>
      <w:bCs/>
      <w:caps/>
    </w:rPr>
  </w:style>
  <w:style w:type="paragraph" w:customStyle="1" w:styleId="InfoText">
    <w:name w:val="InfoText"/>
    <w:basedOn w:val="Normal"/>
    <w:uiPriority w:val="99"/>
    <w:rsid w:val="00ED6E40"/>
    <w:pPr>
      <w:spacing w:before="60"/>
      <w:ind w:left="266"/>
    </w:pPr>
    <w:rPr>
      <w:b/>
      <w:bCs/>
    </w:rPr>
  </w:style>
  <w:style w:type="paragraph" w:styleId="List">
    <w:name w:val="List"/>
    <w:basedOn w:val="Normal"/>
    <w:autoRedefine/>
    <w:uiPriority w:val="99"/>
    <w:rsid w:val="00ED6E40"/>
    <w:pPr>
      <w:jc w:val="center"/>
    </w:pPr>
    <w:rPr>
      <w:b/>
      <w:bCs/>
      <w:caps/>
      <w:sz w:val="32"/>
      <w:szCs w:val="32"/>
    </w:rPr>
  </w:style>
  <w:style w:type="paragraph" w:styleId="TOC1">
    <w:name w:val="toc 1"/>
    <w:basedOn w:val="Normal"/>
    <w:next w:val="Normal"/>
    <w:autoRedefine/>
    <w:uiPriority w:val="39"/>
    <w:rsid w:val="00ED6E40"/>
    <w:pPr>
      <w:tabs>
        <w:tab w:val="left" w:pos="720"/>
        <w:tab w:val="right" w:leader="dot" w:pos="8931"/>
      </w:tabs>
      <w:spacing w:after="0"/>
      <w:jc w:val="left"/>
    </w:pPr>
    <w:rPr>
      <w:b/>
      <w:bCs/>
      <w:caps/>
      <w:noProof/>
      <w:sz w:val="16"/>
      <w:szCs w:val="16"/>
      <w:lang w:val="en-US"/>
    </w:rPr>
  </w:style>
  <w:style w:type="paragraph" w:styleId="TOC2">
    <w:name w:val="toc 2"/>
    <w:basedOn w:val="Normal"/>
    <w:next w:val="Normal"/>
    <w:autoRedefine/>
    <w:uiPriority w:val="39"/>
    <w:rsid w:val="00ED6E40"/>
    <w:pPr>
      <w:tabs>
        <w:tab w:val="left" w:pos="720"/>
        <w:tab w:val="right" w:leader="dot" w:pos="8930"/>
      </w:tabs>
      <w:spacing w:before="40" w:after="0"/>
      <w:ind w:left="720" w:hanging="720"/>
      <w:jc w:val="left"/>
    </w:pPr>
    <w:rPr>
      <w:noProof/>
      <w:sz w:val="16"/>
      <w:szCs w:val="16"/>
    </w:rPr>
  </w:style>
  <w:style w:type="paragraph" w:styleId="TOC3">
    <w:name w:val="toc 3"/>
    <w:basedOn w:val="Normal"/>
    <w:next w:val="Normal"/>
    <w:autoRedefine/>
    <w:uiPriority w:val="39"/>
    <w:rsid w:val="00ED6E40"/>
    <w:pPr>
      <w:tabs>
        <w:tab w:val="left" w:pos="720"/>
        <w:tab w:val="right" w:leader="dot" w:pos="8930"/>
      </w:tabs>
      <w:spacing w:before="0" w:after="0"/>
      <w:ind w:left="1440" w:hanging="720"/>
      <w:jc w:val="left"/>
    </w:pPr>
    <w:rPr>
      <w:noProof/>
      <w:sz w:val="16"/>
      <w:szCs w:val="16"/>
    </w:rPr>
  </w:style>
  <w:style w:type="paragraph" w:styleId="BalloonText">
    <w:name w:val="Balloon Text"/>
    <w:basedOn w:val="Normal"/>
    <w:link w:val="BalloonTextChar"/>
    <w:uiPriority w:val="99"/>
    <w:semiHidden/>
    <w:rsid w:val="009A3DC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9A3DCA"/>
    <w:rPr>
      <w:rFonts w:ascii="Tahoma" w:hAnsi="Tahoma" w:cs="Tahoma"/>
      <w:sz w:val="16"/>
      <w:szCs w:val="16"/>
      <w:lang w:eastAsia="en-US"/>
    </w:rPr>
  </w:style>
  <w:style w:type="paragraph" w:styleId="Header">
    <w:name w:val="header"/>
    <w:basedOn w:val="Normal"/>
    <w:link w:val="HeaderChar"/>
    <w:uiPriority w:val="99"/>
    <w:rsid w:val="009A3DCA"/>
    <w:pPr>
      <w:tabs>
        <w:tab w:val="center" w:pos="4513"/>
        <w:tab w:val="right" w:pos="9026"/>
      </w:tabs>
      <w:spacing w:before="0" w:after="0"/>
    </w:pPr>
  </w:style>
  <w:style w:type="character" w:customStyle="1" w:styleId="HeaderChar">
    <w:name w:val="Header Char"/>
    <w:basedOn w:val="DefaultParagraphFont"/>
    <w:link w:val="Header"/>
    <w:uiPriority w:val="99"/>
    <w:locked/>
    <w:rsid w:val="009A3DCA"/>
    <w:rPr>
      <w:rFonts w:ascii="Arial" w:hAnsi="Arial" w:cs="Arial"/>
      <w:lang w:eastAsia="en-US"/>
    </w:rPr>
  </w:style>
  <w:style w:type="table" w:styleId="TableGrid">
    <w:name w:val="Table Grid"/>
    <w:basedOn w:val="TableNormal"/>
    <w:uiPriority w:val="99"/>
    <w:rsid w:val="00110239"/>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231296"/>
    <w:rPr>
      <w:rFonts w:cs="Times New Roman"/>
      <w:sz w:val="16"/>
      <w:szCs w:val="16"/>
    </w:rPr>
  </w:style>
  <w:style w:type="paragraph" w:styleId="CommentText">
    <w:name w:val="annotation text"/>
    <w:basedOn w:val="Normal"/>
    <w:link w:val="CommentTextChar"/>
    <w:uiPriority w:val="99"/>
    <w:semiHidden/>
    <w:rsid w:val="00231296"/>
  </w:style>
  <w:style w:type="character" w:customStyle="1" w:styleId="CommentTextChar">
    <w:name w:val="Comment Text Char"/>
    <w:basedOn w:val="DefaultParagraphFont"/>
    <w:link w:val="CommentText"/>
    <w:uiPriority w:val="99"/>
    <w:locked/>
    <w:rsid w:val="00231296"/>
    <w:rPr>
      <w:rFonts w:ascii="Arial" w:hAnsi="Arial" w:cs="Arial"/>
      <w:lang w:eastAsia="en-US"/>
    </w:rPr>
  </w:style>
  <w:style w:type="paragraph" w:styleId="CommentSubject">
    <w:name w:val="annotation subject"/>
    <w:basedOn w:val="CommentText"/>
    <w:next w:val="CommentText"/>
    <w:link w:val="CommentSubjectChar"/>
    <w:uiPriority w:val="99"/>
    <w:semiHidden/>
    <w:rsid w:val="00231296"/>
    <w:rPr>
      <w:b/>
      <w:bCs/>
    </w:rPr>
  </w:style>
  <w:style w:type="character" w:customStyle="1" w:styleId="CommentSubjectChar">
    <w:name w:val="Comment Subject Char"/>
    <w:basedOn w:val="CommentTextChar"/>
    <w:link w:val="CommentSubject"/>
    <w:uiPriority w:val="99"/>
    <w:locked/>
    <w:rsid w:val="00231296"/>
    <w:rPr>
      <w:rFonts w:ascii="Arial" w:hAnsi="Arial" w:cs="Arial"/>
      <w:b/>
      <w:bCs/>
      <w:lang w:eastAsia="en-US"/>
    </w:rPr>
  </w:style>
  <w:style w:type="paragraph" w:styleId="Caption">
    <w:name w:val="caption"/>
    <w:basedOn w:val="Normal"/>
    <w:next w:val="Normal"/>
    <w:unhideWhenUsed/>
    <w:qFormat/>
    <w:locked/>
    <w:rsid w:val="005D26BE"/>
    <w:pPr>
      <w:spacing w:before="0" w:after="200"/>
    </w:pPr>
    <w:rPr>
      <w:b/>
      <w:bCs/>
      <w:sz w:val="18"/>
      <w:szCs w:val="18"/>
    </w:rPr>
  </w:style>
  <w:style w:type="paragraph" w:styleId="ListParagraph">
    <w:name w:val="List Paragraph"/>
    <w:basedOn w:val="Normal"/>
    <w:uiPriority w:val="34"/>
    <w:qFormat/>
    <w:rsid w:val="0052011B"/>
    <w:pPr>
      <w:ind w:left="720"/>
      <w:contextualSpacing/>
    </w:pPr>
  </w:style>
  <w:style w:type="paragraph" w:styleId="NormalWeb">
    <w:name w:val="Normal (Web)"/>
    <w:basedOn w:val="Normal"/>
    <w:uiPriority w:val="99"/>
    <w:semiHidden/>
    <w:unhideWhenUsed/>
    <w:rsid w:val="00BA7C79"/>
    <w:pPr>
      <w:spacing w:before="100" w:beforeAutospacing="1" w:after="100" w:afterAutospacing="1"/>
      <w:jc w:val="left"/>
    </w:pPr>
    <w:rPr>
      <w:rFonts w:ascii="Times New Roman" w:eastAsiaTheme="minorEastAsia" w:hAnsi="Times New Roman" w:cs="Times New Roman"/>
      <w:sz w:val="24"/>
      <w:szCs w:val="24"/>
      <w:lang w:eastAsia="en-ZA"/>
    </w:rPr>
  </w:style>
  <w:style w:type="paragraph" w:styleId="BodyText">
    <w:name w:val="Body Text"/>
    <w:basedOn w:val="Normal"/>
    <w:link w:val="BodyTextChar"/>
    <w:uiPriority w:val="99"/>
    <w:semiHidden/>
    <w:unhideWhenUsed/>
    <w:rsid w:val="00A47775"/>
  </w:style>
  <w:style w:type="character" w:customStyle="1" w:styleId="BodyTextChar">
    <w:name w:val="Body Text Char"/>
    <w:basedOn w:val="DefaultParagraphFont"/>
    <w:link w:val="BodyText"/>
    <w:uiPriority w:val="99"/>
    <w:semiHidden/>
    <w:rsid w:val="00A47775"/>
    <w:rPr>
      <w:rFonts w:ascii="Arial" w:hAnsi="Arial" w:cs="Arial"/>
      <w:sz w:val="20"/>
      <w:szCs w:val="20"/>
      <w:lang w:val="en-ZA"/>
    </w:rPr>
  </w:style>
  <w:style w:type="paragraph" w:styleId="TableofFigures">
    <w:name w:val="table of figures"/>
    <w:basedOn w:val="Normal"/>
    <w:next w:val="Normal"/>
    <w:uiPriority w:val="99"/>
    <w:unhideWhenUsed/>
    <w:rsid w:val="00472B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2023">
      <w:bodyDiv w:val="1"/>
      <w:marLeft w:val="0"/>
      <w:marRight w:val="0"/>
      <w:marTop w:val="0"/>
      <w:marBottom w:val="0"/>
      <w:divBdr>
        <w:top w:val="none" w:sz="0" w:space="0" w:color="auto"/>
        <w:left w:val="none" w:sz="0" w:space="0" w:color="auto"/>
        <w:bottom w:val="none" w:sz="0" w:space="0" w:color="auto"/>
        <w:right w:val="none" w:sz="0" w:space="0" w:color="auto"/>
      </w:divBdr>
    </w:div>
    <w:div w:id="227350217">
      <w:bodyDiv w:val="1"/>
      <w:marLeft w:val="0"/>
      <w:marRight w:val="0"/>
      <w:marTop w:val="0"/>
      <w:marBottom w:val="0"/>
      <w:divBdr>
        <w:top w:val="none" w:sz="0" w:space="0" w:color="auto"/>
        <w:left w:val="none" w:sz="0" w:space="0" w:color="auto"/>
        <w:bottom w:val="none" w:sz="0" w:space="0" w:color="auto"/>
        <w:right w:val="none" w:sz="0" w:space="0" w:color="auto"/>
      </w:divBdr>
    </w:div>
    <w:div w:id="786580493">
      <w:bodyDiv w:val="1"/>
      <w:marLeft w:val="0"/>
      <w:marRight w:val="0"/>
      <w:marTop w:val="0"/>
      <w:marBottom w:val="0"/>
      <w:divBdr>
        <w:top w:val="none" w:sz="0" w:space="0" w:color="auto"/>
        <w:left w:val="none" w:sz="0" w:space="0" w:color="auto"/>
        <w:bottom w:val="none" w:sz="0" w:space="0" w:color="auto"/>
        <w:right w:val="none" w:sz="0" w:space="0" w:color="auto"/>
      </w:divBdr>
    </w:div>
    <w:div w:id="1029329748">
      <w:bodyDiv w:val="1"/>
      <w:marLeft w:val="0"/>
      <w:marRight w:val="0"/>
      <w:marTop w:val="0"/>
      <w:marBottom w:val="0"/>
      <w:divBdr>
        <w:top w:val="none" w:sz="0" w:space="0" w:color="auto"/>
        <w:left w:val="none" w:sz="0" w:space="0" w:color="auto"/>
        <w:bottom w:val="none" w:sz="0" w:space="0" w:color="auto"/>
        <w:right w:val="none" w:sz="0" w:space="0" w:color="auto"/>
      </w:divBdr>
    </w:div>
    <w:div w:id="1095512476">
      <w:bodyDiv w:val="1"/>
      <w:marLeft w:val="0"/>
      <w:marRight w:val="0"/>
      <w:marTop w:val="0"/>
      <w:marBottom w:val="0"/>
      <w:divBdr>
        <w:top w:val="none" w:sz="0" w:space="0" w:color="auto"/>
        <w:left w:val="none" w:sz="0" w:space="0" w:color="auto"/>
        <w:bottom w:val="none" w:sz="0" w:space="0" w:color="auto"/>
        <w:right w:val="none" w:sz="0" w:space="0" w:color="auto"/>
      </w:divBdr>
    </w:div>
    <w:div w:id="1173373653">
      <w:bodyDiv w:val="1"/>
      <w:marLeft w:val="0"/>
      <w:marRight w:val="0"/>
      <w:marTop w:val="0"/>
      <w:marBottom w:val="0"/>
      <w:divBdr>
        <w:top w:val="none" w:sz="0" w:space="0" w:color="auto"/>
        <w:left w:val="none" w:sz="0" w:space="0" w:color="auto"/>
        <w:bottom w:val="none" w:sz="0" w:space="0" w:color="auto"/>
        <w:right w:val="none" w:sz="0" w:space="0" w:color="auto"/>
      </w:divBdr>
    </w:div>
    <w:div w:id="1539975076">
      <w:bodyDiv w:val="1"/>
      <w:marLeft w:val="0"/>
      <w:marRight w:val="0"/>
      <w:marTop w:val="0"/>
      <w:marBottom w:val="0"/>
      <w:divBdr>
        <w:top w:val="none" w:sz="0" w:space="0" w:color="auto"/>
        <w:left w:val="none" w:sz="0" w:space="0" w:color="auto"/>
        <w:bottom w:val="none" w:sz="0" w:space="0" w:color="auto"/>
        <w:right w:val="none" w:sz="0" w:space="0" w:color="auto"/>
      </w:divBdr>
    </w:div>
    <w:div w:id="1670257602">
      <w:bodyDiv w:val="1"/>
      <w:marLeft w:val="0"/>
      <w:marRight w:val="0"/>
      <w:marTop w:val="0"/>
      <w:marBottom w:val="0"/>
      <w:divBdr>
        <w:top w:val="none" w:sz="0" w:space="0" w:color="auto"/>
        <w:left w:val="none" w:sz="0" w:space="0" w:color="auto"/>
        <w:bottom w:val="none" w:sz="0" w:space="0" w:color="auto"/>
        <w:right w:val="none" w:sz="0" w:space="0" w:color="auto"/>
      </w:divBdr>
    </w:div>
    <w:div w:id="1807238252">
      <w:bodyDiv w:val="1"/>
      <w:marLeft w:val="0"/>
      <w:marRight w:val="0"/>
      <w:marTop w:val="0"/>
      <w:marBottom w:val="0"/>
      <w:divBdr>
        <w:top w:val="none" w:sz="0" w:space="0" w:color="auto"/>
        <w:left w:val="none" w:sz="0" w:space="0" w:color="auto"/>
        <w:bottom w:val="none" w:sz="0" w:space="0" w:color="auto"/>
        <w:right w:val="none" w:sz="0" w:space="0" w:color="auto"/>
      </w:divBdr>
    </w:div>
    <w:div w:id="1917126029">
      <w:bodyDiv w:val="1"/>
      <w:marLeft w:val="0"/>
      <w:marRight w:val="0"/>
      <w:marTop w:val="0"/>
      <w:marBottom w:val="0"/>
      <w:divBdr>
        <w:top w:val="none" w:sz="0" w:space="0" w:color="auto"/>
        <w:left w:val="none" w:sz="0" w:space="0" w:color="auto"/>
        <w:bottom w:val="none" w:sz="0" w:space="0" w:color="auto"/>
        <w:right w:val="none" w:sz="0" w:space="0" w:color="auto"/>
      </w:divBdr>
    </w:div>
    <w:div w:id="1927764506">
      <w:bodyDiv w:val="1"/>
      <w:marLeft w:val="0"/>
      <w:marRight w:val="0"/>
      <w:marTop w:val="0"/>
      <w:marBottom w:val="0"/>
      <w:divBdr>
        <w:top w:val="none" w:sz="0" w:space="0" w:color="auto"/>
        <w:left w:val="none" w:sz="0" w:space="0" w:color="auto"/>
        <w:bottom w:val="none" w:sz="0" w:space="0" w:color="auto"/>
        <w:right w:val="none" w:sz="0" w:space="0" w:color="auto"/>
      </w:divBdr>
    </w:div>
    <w:div w:id="1953197592">
      <w:bodyDiv w:val="1"/>
      <w:marLeft w:val="0"/>
      <w:marRight w:val="0"/>
      <w:marTop w:val="0"/>
      <w:marBottom w:val="0"/>
      <w:divBdr>
        <w:top w:val="none" w:sz="0" w:space="0" w:color="auto"/>
        <w:left w:val="none" w:sz="0" w:space="0" w:color="auto"/>
        <w:bottom w:val="none" w:sz="0" w:space="0" w:color="auto"/>
        <w:right w:val="none" w:sz="0" w:space="0" w:color="auto"/>
      </w:divBdr>
    </w:div>
    <w:div w:id="21009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5A04A446316E144B0A6D75D2B92BD90" ma:contentTypeVersion="0" ma:contentTypeDescription="Create a new document." ma:contentTypeScope="" ma:versionID="a6e148807a7bccfd6447e2089955bbf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4BA92-370B-4B89-A749-1DD1AA42A5D3}"/>
</file>

<file path=customXml/itemProps2.xml><?xml version="1.0" encoding="utf-8"?>
<ds:datastoreItem xmlns:ds="http://schemas.openxmlformats.org/officeDocument/2006/customXml" ds:itemID="{3DB992DB-4711-4C34-BD29-ADBA111EBB4E}"/>
</file>

<file path=customXml/itemProps3.xml><?xml version="1.0" encoding="utf-8"?>
<ds:datastoreItem xmlns:ds="http://schemas.openxmlformats.org/officeDocument/2006/customXml" ds:itemID="{32CCF2DB-EF67-4186-9A12-6A610ED9B2F7}"/>
</file>

<file path=customXml/itemProps4.xml><?xml version="1.0" encoding="utf-8"?>
<ds:datastoreItem xmlns:ds="http://schemas.openxmlformats.org/officeDocument/2006/customXml" ds:itemID="{5D84B294-D87B-42A8-B4E5-06E6F7EB133B}"/>
</file>

<file path=docProps/app.xml><?xml version="1.0" encoding="utf-8"?>
<Properties xmlns="http://schemas.openxmlformats.org/officeDocument/2006/extended-properties" xmlns:vt="http://schemas.openxmlformats.org/officeDocument/2006/docPropsVTypes">
  <Template>Normal.dotm</Template>
  <TotalTime>0</TotalTime>
  <Pages>44</Pages>
  <Words>17010</Words>
  <Characters>96959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Tel:</vt:lpstr>
    </vt:vector>
  </TitlesOfParts>
  <Company>ECSA3</Company>
  <LinksUpToDate>false</LinksUpToDate>
  <CharactersWithSpaces>113742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dc:title>
  <dc:creator>teresa</dc:creator>
  <cp:lastModifiedBy>Gerhard Rautenbach</cp:lastModifiedBy>
  <cp:revision>2</cp:revision>
  <cp:lastPrinted>2015-08-24T05:08:00Z</cp:lastPrinted>
  <dcterms:created xsi:type="dcterms:W3CDTF">2015-08-24T08:59:00Z</dcterms:created>
  <dcterms:modified xsi:type="dcterms:W3CDTF">2015-08-24T08:59:00Z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0x01010015A04A446316E144B0A6D75D2B92BD90</vt:lpwstr>
  </property>
</Properties>
</file>